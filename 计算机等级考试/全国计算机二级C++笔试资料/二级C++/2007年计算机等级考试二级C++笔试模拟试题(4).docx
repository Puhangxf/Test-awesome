
<file path=[Content_Types].xml><?xml version="1.0" encoding="utf-8"?>
<Types xmlns="http://schemas.openxmlformats.org/package/2006/content-types">
  <Override PartName="/word/activeX/activeX8.xml" ContentType="application/vnd.ms-office.activeX+xml"/>
  <Override PartName="/word/activeX/activeX88.xml" ContentType="application/vnd.ms-office.activeX+xml"/>
  <Override PartName="/word/activeX/activeX99.xml" ContentType="application/vnd.ms-office.activeX+xml"/>
  <Override PartName="/word/activeX/activeX149.xml" ContentType="application/vnd.ms-office.activeX+xml"/>
  <Override PartName="/word/activeX/activeX59.xml" ContentType="application/vnd.ms-office.activeX+xml"/>
  <Override PartName="/word/activeX/activeX77.xml" ContentType="application/vnd.ms-office.activeX+xml"/>
  <Override PartName="/word/activeX/activeX109.xml" ContentType="application/vnd.ms-office.activeX+xml"/>
  <Override PartName="/word/activeX/activeX138.xml" ContentType="application/vnd.ms-office.activeX+xml"/>
  <Override PartName="/word/activeX/activeX4.xml" ContentType="application/vnd.ms-office.activeX+xml"/>
  <Override PartName="/word/activeX/activeX19.xml" ContentType="application/vnd.ms-office.activeX+xml"/>
  <Override PartName="/word/activeX/activeX37.xml" ContentType="application/vnd.ms-office.activeX+xml"/>
  <Override PartName="/word/activeX/activeX48.xml" ContentType="application/vnd.ms-office.activeX+xml"/>
  <Override PartName="/word/activeX/activeX66.xml" ContentType="application/vnd.ms-office.activeX+xml"/>
  <Override PartName="/word/activeX/activeX84.xml" ContentType="application/vnd.ms-office.activeX+xml"/>
  <Override PartName="/word/activeX/activeX95.xml" ContentType="application/vnd.ms-office.activeX+xml"/>
  <Override PartName="/word/activeX/activeX116.xml" ContentType="application/vnd.ms-office.activeX+xml"/>
  <Override PartName="/word/activeX/activeX127.xml" ContentType="application/vnd.ms-office.activeX+xml"/>
  <Override PartName="/word/activeX/activeX145.xml" ContentType="application/vnd.ms-office.activeX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26.xml" ContentType="application/vnd.ms-office.activeX+xml"/>
  <Override PartName="/word/activeX/activeX44.xml" ContentType="application/vnd.ms-office.activeX+xml"/>
  <Override PartName="/word/activeX/activeX55.xml" ContentType="application/vnd.ms-office.activeX+xml"/>
  <Override PartName="/word/activeX/activeX73.xml" ContentType="application/vnd.ms-office.activeX+xml"/>
  <Override PartName="/word/activeX/activeX91.xml" ContentType="application/vnd.ms-office.activeX+xml"/>
  <Override PartName="/word/activeX/activeX105.xml" ContentType="application/vnd.ms-office.activeX+xml"/>
  <Override PartName="/word/activeX/activeX134.xml" ContentType="application/vnd.ms-office.activeX+xml"/>
  <Override PartName="/word/activeX/activeX152.xml" ContentType="application/vnd.ms-office.activeX+xml"/>
  <Override PartName="/word/activeX/activeX15.xml" ContentType="application/vnd.ms-office.activeX+xml"/>
  <Override PartName="/word/activeX/activeX33.xml" ContentType="application/vnd.ms-office.activeX+xml"/>
  <Override PartName="/word/activeX/activeX62.xml" ContentType="application/vnd.ms-office.activeX+xml"/>
  <Override PartName="/word/activeX/activeX80.xml" ContentType="application/vnd.ms-office.activeX+xml"/>
  <Override PartName="/word/activeX/activeX112.xml" ContentType="application/vnd.ms-office.activeX+xml"/>
  <Override PartName="/word/activeX/activeX123.xml" ContentType="application/vnd.ms-office.activeX+xml"/>
  <Override PartName="/word/activeX/activeX141.xml" ContentType="application/vnd.ms-office.activeX+xml"/>
  <Override PartName="/word/activeX/activeX22.xml" ContentType="application/vnd.ms-office.activeX+xml"/>
  <Override PartName="/word/activeX/activeX40.xml" ContentType="application/vnd.ms-office.activeX+xml"/>
  <Override PartName="/word/activeX/activeX51.xml" ContentType="application/vnd.ms-office.activeX+xml"/>
  <Override PartName="/word/activeX/activeX101.xml" ContentType="application/vnd.ms-office.activeX+xml"/>
  <Override PartName="/word/activeX/activeX130.xml" ContentType="application/vnd.ms-office.activeX+xml"/>
  <Override PartName="/word/activeX/activeX11.xml" ContentType="application/vnd.ms-office.activeX+xml"/>
  <Override PartName="/word/activeX/activeX9.xml" ContentType="application/vnd.ms-office.activeX+xml"/>
  <Default Extension="bin" ContentType="application/vnd.ms-office.activeX"/>
  <Override PartName="/word/activeX/activeX89.xml" ContentType="application/vnd.ms-office.activeX+xml"/>
  <Override PartName="/word/activeX/activeX139.xml" ContentType="application/vnd.ms-office.activeX+xml"/>
  <Override PartName="/word/activeX/activeX5.xml" ContentType="application/vnd.ms-office.activeX+xml"/>
  <Override PartName="/word/activeX/activeX49.xml" ContentType="application/vnd.ms-office.activeX+xml"/>
  <Override PartName="/word/activeX/activeX67.xml" ContentType="application/vnd.ms-office.activeX+xml"/>
  <Override PartName="/word/activeX/activeX78.xml" ContentType="application/vnd.ms-office.activeX+xml"/>
  <Override PartName="/word/activeX/activeX96.xml" ContentType="application/vnd.ms-office.activeX+xml"/>
  <Override PartName="/word/activeX/activeX128.xml" ContentType="application/vnd.ms-office.activeX+xml"/>
  <Override PartName="/word/activeX/activeX38.xml" ContentType="application/vnd.ms-office.activeX+xml"/>
  <Override PartName="/word/activeX/activeX56.xml" ContentType="application/vnd.ms-office.activeX+xml"/>
  <Override PartName="/word/activeX/activeX85.xml" ContentType="application/vnd.ms-office.activeX+xml"/>
  <Override PartName="/word/activeX/activeX117.xml" ContentType="application/vnd.ms-office.activeX+xml"/>
  <Override PartName="/word/activeX/activeX135.xml" ContentType="application/vnd.ms-office.activeX+xml"/>
  <Override PartName="/word/activeX/activeX146.xml" ContentType="application/vnd.ms-office.activeX+xml"/>
  <Override PartName="/word/activeX/activeX1.xml" ContentType="application/vnd.ms-office.activeX+xml"/>
  <Override PartName="/word/activeX/activeX16.xml" ContentType="application/vnd.ms-office.activeX+xml"/>
  <Override PartName="/word/activeX/activeX27.xml" ContentType="application/vnd.ms-office.activeX+xml"/>
  <Override PartName="/word/activeX/activeX45.xml" ContentType="application/vnd.ms-office.activeX+xml"/>
  <Override PartName="/word/activeX/activeX63.xml" ContentType="application/vnd.ms-office.activeX+xml"/>
  <Override PartName="/word/activeX/activeX74.xml" ContentType="application/vnd.ms-office.activeX+xml"/>
  <Override PartName="/word/activeX/activeX92.xml" ContentType="application/vnd.ms-office.activeX+xml"/>
  <Override PartName="/word/activeX/activeX106.xml" ContentType="application/vnd.ms-office.activeX+xml"/>
  <Override PartName="/word/activeX/activeX124.xml" ContentType="application/vnd.ms-office.activeX+xml"/>
  <Override PartName="/word/activeX/activeX142.xml" ContentType="application/vnd.ms-office.activeX+xml"/>
  <Override PartName="/word/activeX/activeX153.xml" ContentType="application/vnd.ms-office.activeX+xml"/>
  <Override PartName="/docProps/app.xml" ContentType="application/vnd.openxmlformats-officedocument.extended-properties+xml"/>
  <Override PartName="/word/activeX/activeX34.xml" ContentType="application/vnd.ms-office.activeX+xml"/>
  <Override PartName="/word/activeX/activeX52.xml" ContentType="application/vnd.ms-office.activeX+xml"/>
  <Override PartName="/word/activeX/activeX81.xml" ContentType="application/vnd.ms-office.activeX+xml"/>
  <Override PartName="/word/activeX/activeX113.xml" ContentType="application/vnd.ms-office.activeX+xml"/>
  <Override PartName="/word/activeX/activeX131.xml" ContentType="application/vnd.ms-office.activeX+xml"/>
  <Override PartName="/word/activeX/activeX12.xml" ContentType="application/vnd.ms-office.activeX+xml"/>
  <Override PartName="/word/activeX/activeX21.xml" ContentType="application/vnd.ms-office.activeX+xml"/>
  <Override PartName="/word/activeX/activeX23.xml" ContentType="application/vnd.ms-office.activeX+xml"/>
  <Override PartName="/word/activeX/activeX32.xml" ContentType="application/vnd.ms-office.activeX+xml"/>
  <Override PartName="/word/activeX/activeX41.xml" ContentType="application/vnd.ms-office.activeX+xml"/>
  <Override PartName="/word/activeX/activeX50.xml" ContentType="application/vnd.ms-office.activeX+xml"/>
  <Override PartName="/word/activeX/activeX70.xml" ContentType="application/vnd.ms-office.activeX+xml"/>
  <Override PartName="/word/activeX/activeX102.xml" ContentType="application/vnd.ms-office.activeX+xml"/>
  <Override PartName="/word/activeX/activeX111.xml" ContentType="application/vnd.ms-office.activeX+xml"/>
  <Override PartName="/word/activeX/activeX120.xml" ContentType="application/vnd.ms-office.activeX+xml"/>
  <Override PartName="/word/theme/theme1.xml" ContentType="application/vnd.openxmlformats-officedocument.theme+xml"/>
  <Override PartName="/word/activeX/activeX10.xml" ContentType="application/vnd.ms-office.activeX+xml"/>
  <Override PartName="/word/activeX/activeX30.xml" ContentType="application/vnd.ms-office.activeX+xml"/>
  <Override PartName="/word/activeX/activeX100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footnotes.xml" ContentType="application/vnd.openxmlformats-officedocument.wordprocessingml.footnotes+xml"/>
  <Override PartName="/word/activeX/activeX79.xml" ContentType="application/vnd.ms-office.activeX+xml"/>
  <Override PartName="/word/activeX/activeX6.xml" ContentType="application/vnd.ms-office.activeX+xml"/>
  <Override PartName="/word/activeX/activeX39.xml" ContentType="application/vnd.ms-office.activeX+xml"/>
  <Override PartName="/word/activeX/activeX68.xml" ContentType="application/vnd.ms-office.activeX+xml"/>
  <Override PartName="/word/activeX/activeX86.xml" ContentType="application/vnd.ms-office.activeX+xml"/>
  <Override PartName="/word/activeX/activeX97.xml" ContentType="application/vnd.ms-office.activeX+xml"/>
  <Override PartName="/word/activeX/activeX118.xml" ContentType="application/vnd.ms-office.activeX+xml"/>
  <Override PartName="/word/activeX/activeX129.xml" ContentType="application/vnd.ms-office.activeX+xml"/>
  <Override PartName="/word/activeX/activeX147.xml" ContentType="application/vnd.ms-office.activeX+xml"/>
  <Default Extension="wmf" ContentType="image/x-wmf"/>
  <Override PartName="/word/activeX/activeX28.xml" ContentType="application/vnd.ms-office.activeX+xml"/>
  <Override PartName="/word/activeX/activeX57.xml" ContentType="application/vnd.ms-office.activeX+xml"/>
  <Override PartName="/word/activeX/activeX75.xml" ContentType="application/vnd.ms-office.activeX+xml"/>
  <Override PartName="/word/activeX/activeX107.xml" ContentType="application/vnd.ms-office.activeX+xml"/>
  <Override PartName="/word/activeX/activeX136.xml" ContentType="application/vnd.ms-office.activeX+xml"/>
  <Override PartName="/word/activeX/activeX154.xml" ContentType="application/vnd.ms-office.activeX+xml"/>
  <Default Extension="rels" ContentType="application/vnd.openxmlformats-package.relationships+xml"/>
  <Override PartName="/word/activeX/activeX2.xml" ContentType="application/vnd.ms-office.activeX+xml"/>
  <Override PartName="/word/activeX/activeX17.xml" ContentType="application/vnd.ms-office.activeX+xml"/>
  <Override PartName="/word/activeX/activeX35.xml" ContentType="application/vnd.ms-office.activeX+xml"/>
  <Override PartName="/word/activeX/activeX46.xml" ContentType="application/vnd.ms-office.activeX+xml"/>
  <Override PartName="/word/activeX/activeX64.xml" ContentType="application/vnd.ms-office.activeX+xml"/>
  <Override PartName="/word/activeX/activeX82.xml" ContentType="application/vnd.ms-office.activeX+xml"/>
  <Override PartName="/word/activeX/activeX93.xml" ContentType="application/vnd.ms-office.activeX+xml"/>
  <Override PartName="/word/activeX/activeX114.xml" ContentType="application/vnd.ms-office.activeX+xml"/>
  <Override PartName="/word/activeX/activeX125.xml" ContentType="application/vnd.ms-office.activeX+xml"/>
  <Override PartName="/word/activeX/activeX143.xml" ContentType="application/vnd.ms-office.activeX+xml"/>
  <Override PartName="/word/activeX/activeX24.xml" ContentType="application/vnd.ms-office.activeX+xml"/>
  <Override PartName="/word/activeX/activeX42.xml" ContentType="application/vnd.ms-office.activeX+xml"/>
  <Override PartName="/word/activeX/activeX53.xml" ContentType="application/vnd.ms-office.activeX+xml"/>
  <Override PartName="/word/activeX/activeX71.xml" ContentType="application/vnd.ms-office.activeX+xml"/>
  <Override PartName="/word/activeX/activeX103.xml" ContentType="application/vnd.ms-office.activeX+xml"/>
  <Override PartName="/word/activeX/activeX132.xml" ContentType="application/vnd.ms-office.activeX+xml"/>
  <Override PartName="/word/activeX/activeX150.xml" ContentType="application/vnd.ms-office.activeX+xml"/>
  <Override PartName="/word/activeX/activeX13.xml" ContentType="application/vnd.ms-office.activeX+xml"/>
  <Override PartName="/word/activeX/activeX31.xml" ContentType="application/vnd.ms-office.activeX+xml"/>
  <Override PartName="/word/activeX/activeX60.xml" ContentType="application/vnd.ms-office.activeX+xml"/>
  <Override PartName="/word/activeX/activeX110.xml" ContentType="application/vnd.ms-office.activeX+xml"/>
  <Override PartName="/word/activeX/activeX121.xml" ContentType="application/vnd.ms-office.activeX+xml"/>
  <Override PartName="/word/activeX/activeX20.xml" ContentType="application/vnd.ms-office.activeX+xml"/>
  <Override PartName="/word/activeX/activeX7.xml" ContentType="application/vnd.ms-office.activeX+xml"/>
  <Override PartName="/word/activeX/activeX98.xml" ContentType="application/vnd.ms-office.activeX+xml"/>
  <Override PartName="/word/activeX/activeX58.xml" ContentType="application/vnd.ms-office.activeX+xml"/>
  <Override PartName="/word/activeX/activeX69.xml" ContentType="application/vnd.ms-office.activeX+xml"/>
  <Override PartName="/word/activeX/activeX87.xml" ContentType="application/vnd.ms-office.activeX+xml"/>
  <Override PartName="/word/activeX/activeX119.xml" ContentType="application/vnd.ms-office.activeX+xml"/>
  <Override PartName="/word/activeX/activeX137.xml" ContentType="application/vnd.ms-office.activeX+xml"/>
  <Override PartName="/word/activeX/activeX148.xml" ContentType="application/vnd.ms-office.activeX+xml"/>
  <Override PartName="/word/activeX/activeX3.xml" ContentType="application/vnd.ms-office.activeX+xml"/>
  <Override PartName="/word/activeX/activeX18.xml" ContentType="application/vnd.ms-office.activeX+xml"/>
  <Override PartName="/word/activeX/activeX29.xml" ContentType="application/vnd.ms-office.activeX+xml"/>
  <Override PartName="/word/activeX/activeX47.xml" ContentType="application/vnd.ms-office.activeX+xml"/>
  <Override PartName="/word/activeX/activeX65.xml" ContentType="application/vnd.ms-office.activeX+xml"/>
  <Override PartName="/word/activeX/activeX76.xml" ContentType="application/vnd.ms-office.activeX+xml"/>
  <Override PartName="/word/activeX/activeX94.xml" ContentType="application/vnd.ms-office.activeX+xml"/>
  <Override PartName="/word/activeX/activeX108.xml" ContentType="application/vnd.ms-office.activeX+xml"/>
  <Override PartName="/word/activeX/activeX126.xml" ContentType="application/vnd.ms-office.activeX+xml"/>
  <Override PartName="/word/activeX/activeX155.xml" ContentType="application/vnd.ms-office.activeX+xml"/>
  <Override PartName="/word/endnotes.xml" ContentType="application/vnd.openxmlformats-officedocument.wordprocessingml.endnotes+xml"/>
  <Override PartName="/word/activeX/activeX36.xml" ContentType="application/vnd.ms-office.activeX+xml"/>
  <Override PartName="/word/activeX/activeX54.xml" ContentType="application/vnd.ms-office.activeX+xml"/>
  <Override PartName="/word/activeX/activeX83.xml" ContentType="application/vnd.ms-office.activeX+xml"/>
  <Override PartName="/word/activeX/activeX115.xml" ContentType="application/vnd.ms-office.activeX+xml"/>
  <Override PartName="/word/activeX/activeX133.xml" ContentType="application/vnd.ms-office.activeX+xml"/>
  <Override PartName="/word/activeX/activeX144.xml" ContentType="application/vnd.ms-office.activeX+xml"/>
  <Override PartName="/word/settings.xml" ContentType="application/vnd.openxmlformats-officedocument.wordprocessingml.settings+xml"/>
  <Override PartName="/word/activeX/activeX14.xml" ContentType="application/vnd.ms-office.activeX+xml"/>
  <Override PartName="/word/activeX/activeX25.xml" ContentType="application/vnd.ms-office.activeX+xml"/>
  <Override PartName="/word/activeX/activeX43.xml" ContentType="application/vnd.ms-office.activeX+xml"/>
  <Override PartName="/word/activeX/activeX61.xml" ContentType="application/vnd.ms-office.activeX+xml"/>
  <Override PartName="/word/activeX/activeX72.xml" ContentType="application/vnd.ms-office.activeX+xml"/>
  <Override PartName="/word/activeX/activeX90.xml" ContentType="application/vnd.ms-office.activeX+xml"/>
  <Override PartName="/word/activeX/activeX104.xml" ContentType="application/vnd.ms-office.activeX+xml"/>
  <Override PartName="/word/activeX/activeX122.xml" ContentType="application/vnd.ms-office.activeX+xml"/>
  <Override PartName="/word/activeX/activeX140.xml" ContentType="application/vnd.ms-office.activeX+xml"/>
  <Override PartName="/word/activeX/activeX151.xml" ContentType="application/vnd.ms-office.activeX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1400" w:type="dxa"/>
        <w:jc w:val="center"/>
        <w:tblCellSpacing w:w="15" w:type="dxa"/>
        <w:tblCellMar>
          <w:top w:w="120" w:type="dxa"/>
          <w:left w:w="300" w:type="dxa"/>
          <w:right w:w="300" w:type="dxa"/>
        </w:tblCellMar>
        <w:tblLook w:val="04A0"/>
      </w:tblPr>
      <w:tblGrid>
        <w:gridCol w:w="11400"/>
      </w:tblGrid>
      <w:tr w:rsidR="00602CD9" w:rsidRPr="00602CD9" w:rsidTr="00602CD9">
        <w:trPr>
          <w:tblCellSpacing w:w="15" w:type="dxa"/>
          <w:jc w:val="center"/>
          <w:hidden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02CD9" w:rsidRPr="00602CD9" w:rsidRDefault="00602CD9" w:rsidP="00602CD9">
            <w:pPr>
              <w:widowControl/>
              <w:pBdr>
                <w:bottom w:val="single" w:sz="6" w:space="1" w:color="auto"/>
              </w:pBdr>
              <w:jc w:val="center"/>
              <w:rPr>
                <w:rFonts w:ascii="Arial" w:eastAsia="宋体" w:hAnsi="Arial" w:cs="Arial"/>
                <w:vanish/>
                <w:kern w:val="0"/>
                <w:sz w:val="16"/>
                <w:szCs w:val="16"/>
              </w:rPr>
            </w:pPr>
            <w:r w:rsidRPr="00602CD9">
              <w:rPr>
                <w:rFonts w:ascii="Arial" w:eastAsia="宋体" w:hAnsi="Arial" w:cs="Arial" w:hint="eastAsia"/>
                <w:vanish/>
                <w:kern w:val="0"/>
                <w:sz w:val="16"/>
                <w:szCs w:val="16"/>
              </w:rPr>
              <w:t>窗体顶端</w:t>
            </w:r>
          </w:p>
          <w:tbl>
            <w:tblPr>
              <w:tblW w:w="5000" w:type="pct"/>
              <w:tblCellSpacing w:w="15" w:type="dxa"/>
              <w:tblCellMar>
                <w:top w:w="120" w:type="dxa"/>
                <w:left w:w="300" w:type="dxa"/>
                <w:right w:w="300" w:type="dxa"/>
              </w:tblCellMar>
              <w:tblLook w:val="04A0"/>
            </w:tblPr>
            <w:tblGrid>
              <w:gridCol w:w="10604"/>
              <w:gridCol w:w="736"/>
            </w:tblGrid>
            <w:tr w:rsidR="00602CD9" w:rsidRPr="00602CD9">
              <w:trPr>
                <w:gridAfter w:val="1"/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602CD9" w:rsidRPr="00602CD9" w:rsidRDefault="00602CD9" w:rsidP="00602CD9">
                  <w:pPr>
                    <w:widowControl/>
                    <w:spacing w:line="360" w:lineRule="auto"/>
                    <w:jc w:val="center"/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</w:pPr>
                  <w:r w:rsidRPr="00602CD9">
                    <w:rPr>
                      <w:rFonts w:ascii="Arial" w:eastAsia="宋体" w:hAnsi="Arial" w:cs="Arial"/>
                      <w:kern w:val="0"/>
                      <w:sz w:val="24"/>
                      <w:szCs w:val="24"/>
                    </w:rPr>
                    <w:t>全国计算机等级考试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24"/>
                      <w:szCs w:val="24"/>
                    </w:rPr>
                    <w:t xml:space="preserve"> 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24"/>
                      <w:szCs w:val="24"/>
                    </w:rPr>
                    <w:t xml:space="preserve">历年真题　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24"/>
                      <w:szCs w:val="24"/>
                    </w:rPr>
                    <w:t>2007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24"/>
                      <w:szCs w:val="24"/>
                    </w:rPr>
                    <w:t>年计算机等级考试二级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24"/>
                      <w:szCs w:val="24"/>
                    </w:rPr>
                    <w:t>C++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24"/>
                      <w:szCs w:val="24"/>
                    </w:rPr>
                    <w:t>笔试模拟试题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24"/>
                      <w:szCs w:val="24"/>
                    </w:rPr>
                    <w:t>(4)</w:t>
                  </w:r>
                </w:p>
              </w:tc>
            </w:tr>
            <w:tr w:rsidR="00602CD9" w:rsidRPr="00602CD9">
              <w:trPr>
                <w:gridAfter w:val="1"/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602CD9" w:rsidRPr="00602CD9" w:rsidRDefault="00602CD9" w:rsidP="00602CD9">
                  <w:pPr>
                    <w:widowControl/>
                    <w:shd w:val="clear" w:color="auto" w:fill="EEFFEE"/>
                    <w:spacing w:before="100" w:beforeAutospacing="1" w:after="75" w:line="360" w:lineRule="auto"/>
                    <w:jc w:val="left"/>
                    <w:outlineLvl w:val="2"/>
                    <w:rPr>
                      <w:rFonts w:ascii="Arial" w:eastAsia="宋体" w:hAnsi="Arial" w:cs="Arial"/>
                      <w:b/>
                      <w:bCs/>
                      <w:color w:val="666666"/>
                      <w:kern w:val="0"/>
                      <w:sz w:val="22"/>
                    </w:rPr>
                  </w:pPr>
                  <w:r w:rsidRPr="00602CD9">
                    <w:rPr>
                      <w:rFonts w:ascii="Arial" w:eastAsia="宋体" w:hAnsi="Arial" w:cs="Arial"/>
                      <w:b/>
                      <w:bCs/>
                      <w:color w:val="666666"/>
                      <w:kern w:val="0"/>
                      <w:sz w:val="22"/>
                    </w:rPr>
                    <w:t>一、选择题（每题</w:t>
                  </w:r>
                  <w:r w:rsidRPr="00602CD9">
                    <w:rPr>
                      <w:rFonts w:ascii="Arial" w:eastAsia="宋体" w:hAnsi="Arial" w:cs="Arial"/>
                      <w:b/>
                      <w:bCs/>
                      <w:color w:val="666666"/>
                      <w:kern w:val="0"/>
                      <w:sz w:val="22"/>
                    </w:rPr>
                    <w:t>2</w:t>
                  </w:r>
                  <w:r w:rsidRPr="00602CD9">
                    <w:rPr>
                      <w:rFonts w:ascii="Arial" w:eastAsia="宋体" w:hAnsi="Arial" w:cs="Arial"/>
                      <w:b/>
                      <w:bCs/>
                      <w:color w:val="666666"/>
                      <w:kern w:val="0"/>
                      <w:sz w:val="22"/>
                    </w:rPr>
                    <w:t>分，共计</w:t>
                  </w:r>
                  <w:r w:rsidRPr="00602CD9">
                    <w:rPr>
                      <w:rFonts w:ascii="Arial" w:eastAsia="宋体" w:hAnsi="Arial" w:cs="Arial"/>
                      <w:b/>
                      <w:bCs/>
                      <w:color w:val="666666"/>
                      <w:kern w:val="0"/>
                      <w:sz w:val="22"/>
                    </w:rPr>
                    <w:t>70</w:t>
                  </w:r>
                  <w:r w:rsidRPr="00602CD9">
                    <w:rPr>
                      <w:rFonts w:ascii="Arial" w:eastAsia="宋体" w:hAnsi="Arial" w:cs="Arial"/>
                      <w:b/>
                      <w:bCs/>
                      <w:color w:val="666666"/>
                      <w:kern w:val="0"/>
                      <w:sz w:val="22"/>
                    </w:rPr>
                    <w:t>分）</w:t>
                  </w:r>
                </w:p>
              </w:tc>
            </w:tr>
            <w:tr w:rsidR="00602CD9" w:rsidRPr="00602CD9">
              <w:trPr>
                <w:gridAfter w:val="1"/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tbl>
                  <w:tblPr>
                    <w:tblW w:w="5000" w:type="pct"/>
                    <w:tblCellSpacing w:w="15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0484"/>
                    <w:gridCol w:w="60"/>
                  </w:tblGrid>
                  <w:tr w:rsidR="00602CD9" w:rsidRPr="00602CD9">
                    <w:trPr>
                      <w:tblCellSpacing w:w="15" w:type="dxa"/>
                    </w:trPr>
                    <w:tc>
                      <w:tcPr>
                        <w:tcW w:w="0" w:type="auto"/>
                        <w:shd w:val="clear" w:color="auto" w:fill="FFFFFA"/>
                        <w:tcMar>
                          <w:top w:w="150" w:type="dxa"/>
                          <w:left w:w="150" w:type="dxa"/>
                          <w:bottom w:w="150" w:type="dxa"/>
                          <w:right w:w="150" w:type="dxa"/>
                        </w:tcMar>
                        <w:vAlign w:val="center"/>
                        <w:hideMark/>
                      </w:tcPr>
                      <w:p w:rsidR="00602CD9" w:rsidRPr="00602CD9" w:rsidRDefault="00602CD9" w:rsidP="00602CD9">
                        <w:pPr>
                          <w:widowControl/>
                          <w:spacing w:line="360" w:lineRule="auto"/>
                          <w:jc w:val="left"/>
                          <w:rPr>
                            <w:rFonts w:ascii="Arial" w:eastAsia="宋体" w:hAnsi="Arial" w:cs="Arial"/>
                            <w:kern w:val="0"/>
                            <w:sz w:val="18"/>
                            <w:szCs w:val="18"/>
                          </w:rPr>
                        </w:pPr>
                        <w:r w:rsidRPr="00602CD9">
                          <w:rPr>
                            <w:rFonts w:ascii="Arial" w:eastAsia="宋体" w:hAnsi="Arial" w:cs="Arial"/>
                            <w:kern w:val="0"/>
                            <w:sz w:val="18"/>
                            <w:szCs w:val="18"/>
                          </w:rPr>
                          <w:t>1.</w:t>
                        </w:r>
                        <w:r w:rsidRPr="00602CD9">
                          <w:rPr>
                            <w:rFonts w:ascii="Arial" w:eastAsia="宋体" w:hAnsi="Arial" w:cs="Arial"/>
                            <w:kern w:val="0"/>
                            <w:sz w:val="18"/>
                            <w:szCs w:val="18"/>
                          </w:rPr>
                          <w:t>在深度为</w:t>
                        </w:r>
                        <w:r w:rsidRPr="00602CD9">
                          <w:rPr>
                            <w:rFonts w:ascii="Arial" w:eastAsia="宋体" w:hAnsi="Arial" w:cs="Arial"/>
                            <w:kern w:val="0"/>
                            <w:sz w:val="18"/>
                            <w:szCs w:val="18"/>
                          </w:rPr>
                          <w:t>5</w:t>
                        </w:r>
                        <w:r w:rsidRPr="00602CD9">
                          <w:rPr>
                            <w:rFonts w:ascii="Arial" w:eastAsia="宋体" w:hAnsi="Arial" w:cs="Arial"/>
                            <w:kern w:val="0"/>
                            <w:sz w:val="18"/>
                            <w:szCs w:val="18"/>
                          </w:rPr>
                          <w:t>的满二叉树中，叶子节点的个数为</w:t>
                        </w:r>
                        <w:r w:rsidRPr="00602CD9">
                          <w:rPr>
                            <w:rFonts w:ascii="Arial" w:eastAsia="宋体" w:hAnsi="Arial" w:cs="Arial"/>
                            <w:kern w:val="0"/>
                            <w:sz w:val="18"/>
                            <w:szCs w:val="18"/>
                          </w:rPr>
                          <w:br/>
                          <w:t xml:space="preserve">A)32 B)31 C)16 D)15 </w:t>
                        </w:r>
                      </w:p>
                    </w:tc>
                    <w:tc>
                      <w:tcPr>
                        <w:tcW w:w="0" w:type="auto"/>
                        <w:vMerge w:val="restart"/>
                        <w:vAlign w:val="center"/>
                        <w:hideMark/>
                      </w:tcPr>
                      <w:p w:rsidR="00602CD9" w:rsidRPr="00602CD9" w:rsidRDefault="00602CD9" w:rsidP="00602CD9">
                        <w:pPr>
                          <w:widowControl/>
                          <w:spacing w:line="360" w:lineRule="auto"/>
                          <w:jc w:val="left"/>
                          <w:rPr>
                            <w:rFonts w:ascii="Arial" w:eastAsia="宋体" w:hAnsi="Arial" w:cs="Arial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602CD9" w:rsidRPr="00602CD9">
                    <w:trPr>
                      <w:tblCellSpacing w:w="15" w:type="dxa"/>
                    </w:trPr>
                    <w:tc>
                      <w:tcPr>
                        <w:tcW w:w="0" w:type="auto"/>
                        <w:shd w:val="clear" w:color="auto" w:fill="EEEEDE"/>
                        <w:vAlign w:val="center"/>
                        <w:hideMark/>
                      </w:tcPr>
                      <w:p w:rsidR="00602CD9" w:rsidRPr="00602CD9" w:rsidRDefault="001904E1" w:rsidP="00602CD9">
                        <w:pPr>
                          <w:widowControl/>
                          <w:spacing w:line="360" w:lineRule="auto"/>
                          <w:jc w:val="left"/>
                          <w:rPr>
                            <w:ins w:id="0" w:author="Unknown"/>
                            <w:rFonts w:ascii="Arial" w:eastAsia="宋体" w:hAnsi="Arial" w:cs="Arial"/>
                            <w:kern w:val="0"/>
                            <w:sz w:val="18"/>
                            <w:szCs w:val="18"/>
                          </w:rPr>
                        </w:pPr>
                        <w:ins w:id="1" w:author="Unknown">
                          <w:r w:rsidRPr="00602CD9">
                            <w:rPr>
                              <w:rFonts w:ascii="Arial" w:eastAsia="宋体" w:hAnsi="Arial" w:cs="Arial"/>
                              <w:kern w:val="0"/>
                              <w:sz w:val="18"/>
                              <w:szCs w:val="18"/>
                            </w:rPr>
                            <w:object w:dxaOrig="1440" w:dyaOrig="1440">
                              <v:shapetype id="_x0000_t75" coordsize="21600,21600" o:spt="75" o:preferrelative="t" path="m@4@5l@4@11@9@11@9@5xe" filled="f" stroked="f">
                                <v:stroke joinstyle="miter"/>
                                <v:formulas>
                                  <v:f eqn="if lineDrawn pixelLineWidth 0"/>
                                  <v:f eqn="sum @0 1 0"/>
                                  <v:f eqn="sum 0 0 @1"/>
                                  <v:f eqn="prod @2 1 2"/>
                                  <v:f eqn="prod @3 21600 pixelWidth"/>
                                  <v:f eqn="prod @3 21600 pixelHeight"/>
                                  <v:f eqn="sum @0 0 1"/>
                                  <v:f eqn="prod @6 1 2"/>
                                  <v:f eqn="prod @7 21600 pixelWidth"/>
                                  <v:f eqn="sum @8 21600 0"/>
                                  <v:f eqn="prod @7 21600 pixelHeight"/>
                                  <v:f eqn="sum @10 21600 0"/>
                                </v:formulas>
                                <v:path o:extrusionok="f" gradientshapeok="t" o:connecttype="rect"/>
                                <o:lock v:ext="edit" aspectratio="t"/>
                              </v:shapetype>
                              <v:shape id="_x0000_i1186" type="#_x0000_t75" style="width:20.25pt;height:15.75pt" o:ole="">
                                <v:imagedata r:id="rId6" o:title=""/>
                              </v:shape>
                              <w:control r:id="rId7" w:name="DefaultOcxName" w:shapeid="_x0000_i1186"/>
                            </w:object>
                          </w:r>
                          <w:r w:rsidR="00602CD9" w:rsidRPr="00602CD9">
                            <w:rPr>
                              <w:rFonts w:ascii="Arial" w:eastAsia="宋体" w:hAnsi="Arial" w:cs="Arial"/>
                              <w:kern w:val="0"/>
                              <w:sz w:val="18"/>
                              <w:szCs w:val="18"/>
                            </w:rPr>
                            <w:t xml:space="preserve">A       </w:t>
                          </w:r>
                          <w:r w:rsidRPr="00602CD9">
                            <w:rPr>
                              <w:rFonts w:ascii="Arial" w:eastAsia="宋体" w:hAnsi="Arial" w:cs="Arial"/>
                              <w:kern w:val="0"/>
                              <w:sz w:val="18"/>
                              <w:szCs w:val="18"/>
                            </w:rPr>
                            <w:object w:dxaOrig="1440" w:dyaOrig="1440">
                              <v:shape id="_x0000_i1189" type="#_x0000_t75" style="width:20.25pt;height:15.75pt" o:ole="">
                                <v:imagedata r:id="rId6" o:title=""/>
                              </v:shape>
                              <w:control r:id="rId8" w:name="DefaultOcxName1" w:shapeid="_x0000_i1189"/>
                            </w:object>
                          </w:r>
                          <w:r w:rsidR="00602CD9" w:rsidRPr="00602CD9">
                            <w:rPr>
                              <w:rFonts w:ascii="Arial" w:eastAsia="宋体" w:hAnsi="Arial" w:cs="Arial"/>
                              <w:kern w:val="0"/>
                              <w:sz w:val="18"/>
                              <w:szCs w:val="18"/>
                            </w:rPr>
                            <w:t xml:space="preserve">B       </w:t>
                          </w:r>
                          <w:r w:rsidRPr="00602CD9">
                            <w:rPr>
                              <w:rFonts w:ascii="Arial" w:eastAsia="宋体" w:hAnsi="Arial" w:cs="Arial"/>
                              <w:kern w:val="0"/>
                              <w:sz w:val="18"/>
                              <w:szCs w:val="18"/>
                            </w:rPr>
                            <w:object w:dxaOrig="1440" w:dyaOrig="1440">
                              <v:shape id="_x0000_i1192" type="#_x0000_t75" style="width:20.25pt;height:15.75pt" o:ole="">
                                <v:imagedata r:id="rId6" o:title=""/>
                              </v:shape>
                              <w:control r:id="rId9" w:name="DefaultOcxName2" w:shapeid="_x0000_i1192"/>
                            </w:object>
                          </w:r>
                          <w:r w:rsidR="00602CD9" w:rsidRPr="00602CD9">
                            <w:rPr>
                              <w:rFonts w:ascii="Arial" w:eastAsia="宋体" w:hAnsi="Arial" w:cs="Arial"/>
                              <w:kern w:val="0"/>
                              <w:sz w:val="18"/>
                              <w:szCs w:val="18"/>
                            </w:rPr>
                            <w:t xml:space="preserve">C       </w:t>
                          </w:r>
                          <w:r w:rsidRPr="00602CD9">
                            <w:rPr>
                              <w:rFonts w:ascii="Arial" w:eastAsia="宋体" w:hAnsi="Arial" w:cs="Arial"/>
                              <w:kern w:val="0"/>
                              <w:sz w:val="18"/>
                              <w:szCs w:val="18"/>
                            </w:rPr>
                            <w:object w:dxaOrig="1440" w:dyaOrig="1440">
                              <v:shape id="_x0000_i1195" type="#_x0000_t75" style="width:20.25pt;height:15.75pt" o:ole="">
                                <v:imagedata r:id="rId6" o:title=""/>
                              </v:shape>
                              <w:control r:id="rId10" w:name="DefaultOcxName3" w:shapeid="_x0000_i1195"/>
                            </w:object>
                          </w:r>
                          <w:r w:rsidR="00602CD9" w:rsidRPr="00602CD9">
                            <w:rPr>
                              <w:rFonts w:ascii="Arial" w:eastAsia="宋体" w:hAnsi="Arial" w:cs="Arial"/>
                              <w:kern w:val="0"/>
                              <w:sz w:val="18"/>
                              <w:szCs w:val="18"/>
                            </w:rPr>
                            <w:t xml:space="preserve">D       </w:t>
                          </w:r>
                        </w:ins>
                      </w:p>
                    </w:tc>
                    <w:tc>
                      <w:tcPr>
                        <w:tcW w:w="0" w:type="auto"/>
                        <w:vMerge/>
                        <w:shd w:val="clear" w:color="auto" w:fill="EEEEDE"/>
                        <w:vAlign w:val="center"/>
                        <w:hideMark/>
                      </w:tcPr>
                      <w:p w:rsidR="00602CD9" w:rsidRPr="00602CD9" w:rsidRDefault="00602CD9" w:rsidP="00602CD9">
                        <w:pPr>
                          <w:widowControl/>
                          <w:jc w:val="left"/>
                          <w:rPr>
                            <w:rFonts w:ascii="Arial" w:eastAsia="宋体" w:hAnsi="Arial" w:cs="Arial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 w:rsidR="00602CD9" w:rsidRPr="00602CD9" w:rsidRDefault="00602CD9" w:rsidP="00602CD9">
                  <w:pPr>
                    <w:widowControl/>
                    <w:spacing w:line="360" w:lineRule="auto"/>
                    <w:jc w:val="left"/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602CD9" w:rsidRPr="00602CD9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02CD9" w:rsidRPr="00602CD9" w:rsidRDefault="00602CD9" w:rsidP="00602CD9">
                  <w:pPr>
                    <w:widowControl/>
                    <w:spacing w:line="360" w:lineRule="auto"/>
                    <w:jc w:val="left"/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602CD9" w:rsidRPr="00602CD9">
              <w:trPr>
                <w:gridAfter w:val="1"/>
                <w:tblCellSpacing w:w="15" w:type="dxa"/>
              </w:trPr>
              <w:tc>
                <w:tcPr>
                  <w:tcW w:w="0" w:type="auto"/>
                  <w:shd w:val="clear" w:color="auto" w:fill="FFFFFA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:rsidR="00602CD9" w:rsidRPr="00602CD9" w:rsidRDefault="00602CD9" w:rsidP="00602CD9">
                  <w:pPr>
                    <w:widowControl/>
                    <w:spacing w:line="360" w:lineRule="auto"/>
                    <w:jc w:val="left"/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</w:pP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2.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若某二叉树的前序遍历访问顺序是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abdgcefh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，中序遍历访问顺序是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dgbaechf,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则其后序遍历的节点访问顺序是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  <w:t xml:space="preserve">A)bdgcefha B)gdbecfha C)bdgaechf D)gdbehlca </w:t>
                  </w:r>
                </w:p>
              </w:tc>
            </w:tr>
            <w:tr w:rsidR="00602CD9" w:rsidRPr="00602CD9">
              <w:trPr>
                <w:gridAfter w:val="1"/>
                <w:tblCellSpacing w:w="15" w:type="dxa"/>
              </w:trPr>
              <w:tc>
                <w:tcPr>
                  <w:tcW w:w="0" w:type="auto"/>
                  <w:shd w:val="clear" w:color="auto" w:fill="EEEEDE"/>
                  <w:vAlign w:val="center"/>
                  <w:hideMark/>
                </w:tcPr>
                <w:p w:rsidR="00602CD9" w:rsidRPr="00602CD9" w:rsidRDefault="001904E1" w:rsidP="00602CD9">
                  <w:pPr>
                    <w:widowControl/>
                    <w:spacing w:line="360" w:lineRule="auto"/>
                    <w:jc w:val="left"/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</w:pP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object w:dxaOrig="1440" w:dyaOrig="1440">
                      <v:shape id="_x0000_i1198" type="#_x0000_t75" style="width:20.25pt;height:15.75pt" o:ole="">
                        <v:imagedata r:id="rId6" o:title=""/>
                      </v:shape>
                      <w:control r:id="rId11" w:name="DefaultOcxName4" w:shapeid="_x0000_i1198"/>
                    </w:object>
                  </w:r>
                  <w:r w:rsidR="00602CD9"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A       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object w:dxaOrig="1440" w:dyaOrig="1440">
                      <v:shape id="_x0000_i1201" type="#_x0000_t75" style="width:20.25pt;height:15.75pt" o:ole="">
                        <v:imagedata r:id="rId6" o:title=""/>
                      </v:shape>
                      <w:control r:id="rId12" w:name="DefaultOcxName5" w:shapeid="_x0000_i1201"/>
                    </w:object>
                  </w:r>
                  <w:r w:rsidR="00602CD9"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B       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object w:dxaOrig="1440" w:dyaOrig="1440">
                      <v:shape id="_x0000_i1204" type="#_x0000_t75" style="width:20.25pt;height:15.75pt" o:ole="">
                        <v:imagedata r:id="rId6" o:title=""/>
                      </v:shape>
                      <w:control r:id="rId13" w:name="DefaultOcxName6" w:shapeid="_x0000_i1204"/>
                    </w:object>
                  </w:r>
                  <w:r w:rsidR="00602CD9"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C       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object w:dxaOrig="1440" w:dyaOrig="1440">
                      <v:shape id="_x0000_i1207" type="#_x0000_t75" style="width:20.25pt;height:15.75pt" o:ole="">
                        <v:imagedata r:id="rId6" o:title=""/>
                      </v:shape>
                      <w:control r:id="rId14" w:name="DefaultOcxName7" w:shapeid="_x0000_i1207"/>
                    </w:object>
                  </w:r>
                  <w:r w:rsidR="00602CD9"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D       </w:t>
                  </w:r>
                </w:p>
              </w:tc>
            </w:tr>
            <w:tr w:rsidR="00602CD9" w:rsidRPr="00602CD9">
              <w:trPr>
                <w:gridAfter w:val="1"/>
                <w:tblCellSpacing w:w="15" w:type="dxa"/>
              </w:trPr>
              <w:tc>
                <w:tcPr>
                  <w:tcW w:w="0" w:type="auto"/>
                  <w:shd w:val="clear" w:color="auto" w:fill="FFFFFA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:rsidR="00602CD9" w:rsidRPr="00602CD9" w:rsidRDefault="00602CD9" w:rsidP="00602CD9">
                  <w:pPr>
                    <w:widowControl/>
                    <w:spacing w:line="360" w:lineRule="auto"/>
                    <w:jc w:val="left"/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</w:pP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3.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一些重要的程序语言油口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C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语言和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Pascal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语言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)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允许过程的递归调用而实现递归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调用中的存储分配通常用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  <w:t>A)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栈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 B)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堆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 C)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数组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 D)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链表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 </w:t>
                  </w:r>
                </w:p>
              </w:tc>
            </w:tr>
            <w:tr w:rsidR="00602CD9" w:rsidRPr="00602CD9">
              <w:trPr>
                <w:gridAfter w:val="1"/>
                <w:tblCellSpacing w:w="15" w:type="dxa"/>
              </w:trPr>
              <w:tc>
                <w:tcPr>
                  <w:tcW w:w="0" w:type="auto"/>
                  <w:shd w:val="clear" w:color="auto" w:fill="EEEEDE"/>
                  <w:vAlign w:val="center"/>
                  <w:hideMark/>
                </w:tcPr>
                <w:p w:rsidR="00602CD9" w:rsidRPr="00602CD9" w:rsidRDefault="001904E1" w:rsidP="00602CD9">
                  <w:pPr>
                    <w:widowControl/>
                    <w:spacing w:line="360" w:lineRule="auto"/>
                    <w:jc w:val="left"/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</w:pP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object w:dxaOrig="1440" w:dyaOrig="1440">
                      <v:shape id="_x0000_i1210" type="#_x0000_t75" style="width:20.25pt;height:15.75pt" o:ole="">
                        <v:imagedata r:id="rId6" o:title=""/>
                      </v:shape>
                      <w:control r:id="rId15" w:name="DefaultOcxName8" w:shapeid="_x0000_i1210"/>
                    </w:object>
                  </w:r>
                  <w:r w:rsidR="00602CD9"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A       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object w:dxaOrig="1440" w:dyaOrig="1440">
                      <v:shape id="_x0000_i1213" type="#_x0000_t75" style="width:20.25pt;height:15.75pt" o:ole="">
                        <v:imagedata r:id="rId6" o:title=""/>
                      </v:shape>
                      <w:control r:id="rId16" w:name="DefaultOcxName9" w:shapeid="_x0000_i1213"/>
                    </w:object>
                  </w:r>
                  <w:r w:rsidR="00602CD9"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B       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object w:dxaOrig="1440" w:dyaOrig="1440">
                      <v:shape id="_x0000_i1216" type="#_x0000_t75" style="width:20.25pt;height:15.75pt" o:ole="">
                        <v:imagedata r:id="rId6" o:title=""/>
                      </v:shape>
                      <w:control r:id="rId17" w:name="DefaultOcxName10" w:shapeid="_x0000_i1216"/>
                    </w:object>
                  </w:r>
                  <w:r w:rsidR="00602CD9"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C       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object w:dxaOrig="1440" w:dyaOrig="1440">
                      <v:shape id="_x0000_i1219" type="#_x0000_t75" style="width:20.25pt;height:15.75pt" o:ole="">
                        <v:imagedata r:id="rId6" o:title=""/>
                      </v:shape>
                      <w:control r:id="rId18" w:name="DefaultOcxName11" w:shapeid="_x0000_i1219"/>
                    </w:object>
                  </w:r>
                  <w:r w:rsidR="00602CD9"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D       </w:t>
                  </w:r>
                </w:p>
              </w:tc>
            </w:tr>
            <w:tr w:rsidR="00602CD9" w:rsidRPr="00602CD9">
              <w:trPr>
                <w:gridAfter w:val="1"/>
                <w:tblCellSpacing w:w="15" w:type="dxa"/>
              </w:trPr>
              <w:tc>
                <w:tcPr>
                  <w:tcW w:w="0" w:type="auto"/>
                  <w:shd w:val="clear" w:color="auto" w:fill="FFFFFA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:rsidR="00602CD9" w:rsidRPr="00602CD9" w:rsidRDefault="00602CD9" w:rsidP="00602CD9">
                  <w:pPr>
                    <w:widowControl/>
                    <w:spacing w:line="360" w:lineRule="auto"/>
                    <w:jc w:val="left"/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</w:pP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4.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软件工程的理论和技术性研究的内容主要包括软件开发技术和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  <w:t>A)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消除软件危机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 B)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软件工程管理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  <w:t>C)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程序设计自动化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 D)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实现软件可重用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 </w:t>
                  </w:r>
                </w:p>
              </w:tc>
            </w:tr>
            <w:tr w:rsidR="00602CD9" w:rsidRPr="00602CD9">
              <w:trPr>
                <w:gridAfter w:val="1"/>
                <w:tblCellSpacing w:w="15" w:type="dxa"/>
              </w:trPr>
              <w:tc>
                <w:tcPr>
                  <w:tcW w:w="0" w:type="auto"/>
                  <w:shd w:val="clear" w:color="auto" w:fill="EEEEDE"/>
                  <w:vAlign w:val="center"/>
                  <w:hideMark/>
                </w:tcPr>
                <w:p w:rsidR="00602CD9" w:rsidRPr="00602CD9" w:rsidRDefault="001904E1" w:rsidP="00602CD9">
                  <w:pPr>
                    <w:widowControl/>
                    <w:spacing w:line="360" w:lineRule="auto"/>
                    <w:jc w:val="left"/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</w:pP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object w:dxaOrig="1440" w:dyaOrig="1440">
                      <v:shape id="_x0000_i1222" type="#_x0000_t75" style="width:20.25pt;height:15.75pt" o:ole="">
                        <v:imagedata r:id="rId6" o:title=""/>
                      </v:shape>
                      <w:control r:id="rId19" w:name="DefaultOcxName12" w:shapeid="_x0000_i1222"/>
                    </w:object>
                  </w:r>
                  <w:r w:rsidR="00602CD9"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A       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object w:dxaOrig="1440" w:dyaOrig="1440">
                      <v:shape id="_x0000_i1225" type="#_x0000_t75" style="width:20.25pt;height:15.75pt" o:ole="">
                        <v:imagedata r:id="rId6" o:title=""/>
                      </v:shape>
                      <w:control r:id="rId20" w:name="DefaultOcxName13" w:shapeid="_x0000_i1225"/>
                    </w:object>
                  </w:r>
                  <w:r w:rsidR="00602CD9"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B       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object w:dxaOrig="1440" w:dyaOrig="1440">
                      <v:shape id="_x0000_i1228" type="#_x0000_t75" style="width:20.25pt;height:15.75pt" o:ole="">
                        <v:imagedata r:id="rId6" o:title=""/>
                      </v:shape>
                      <w:control r:id="rId21" w:name="DefaultOcxName14" w:shapeid="_x0000_i1228"/>
                    </w:object>
                  </w:r>
                  <w:r w:rsidR="00602CD9"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C       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object w:dxaOrig="1440" w:dyaOrig="1440">
                      <v:shape id="_x0000_i1231" type="#_x0000_t75" style="width:20.25pt;height:15.75pt" o:ole="">
                        <v:imagedata r:id="rId6" o:title=""/>
                      </v:shape>
                      <w:control r:id="rId22" w:name="DefaultOcxName15" w:shapeid="_x0000_i1231"/>
                    </w:object>
                  </w:r>
                  <w:r w:rsidR="00602CD9"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D       </w:t>
                  </w:r>
                </w:p>
              </w:tc>
            </w:tr>
            <w:tr w:rsidR="00602CD9" w:rsidRPr="00602CD9">
              <w:trPr>
                <w:gridAfter w:val="1"/>
                <w:tblCellSpacing w:w="15" w:type="dxa"/>
              </w:trPr>
              <w:tc>
                <w:tcPr>
                  <w:tcW w:w="0" w:type="auto"/>
                  <w:shd w:val="clear" w:color="auto" w:fill="FFFFFA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:rsidR="00602CD9" w:rsidRPr="00602CD9" w:rsidRDefault="00602CD9" w:rsidP="00602CD9">
                  <w:pPr>
                    <w:widowControl/>
                    <w:spacing w:line="360" w:lineRule="auto"/>
                    <w:jc w:val="left"/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</w:pP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5.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开发软件时对提高开发人员工作效率至关重要的是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  <w:t>A)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操作系统的资源管理功能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 B)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先进的软件开发工具和环境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  <w:t>C)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程序人员的数量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 D)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计算机的并行处理能力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 </w:t>
                  </w:r>
                </w:p>
              </w:tc>
            </w:tr>
            <w:tr w:rsidR="00602CD9" w:rsidRPr="00602CD9">
              <w:trPr>
                <w:gridAfter w:val="1"/>
                <w:tblCellSpacing w:w="15" w:type="dxa"/>
              </w:trPr>
              <w:tc>
                <w:tcPr>
                  <w:tcW w:w="0" w:type="auto"/>
                  <w:shd w:val="clear" w:color="auto" w:fill="EEEEDE"/>
                  <w:vAlign w:val="center"/>
                  <w:hideMark/>
                </w:tcPr>
                <w:p w:rsidR="00602CD9" w:rsidRPr="00602CD9" w:rsidRDefault="001904E1" w:rsidP="00602CD9">
                  <w:pPr>
                    <w:widowControl/>
                    <w:spacing w:line="360" w:lineRule="auto"/>
                    <w:jc w:val="left"/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</w:pP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object w:dxaOrig="1440" w:dyaOrig="1440">
                      <v:shape id="_x0000_i1234" type="#_x0000_t75" style="width:20.25pt;height:15.75pt" o:ole="">
                        <v:imagedata r:id="rId6" o:title=""/>
                      </v:shape>
                      <w:control r:id="rId23" w:name="DefaultOcxName16" w:shapeid="_x0000_i1234"/>
                    </w:object>
                  </w:r>
                  <w:r w:rsidR="00602CD9"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A       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object w:dxaOrig="1440" w:dyaOrig="1440">
                      <v:shape id="_x0000_i1237" type="#_x0000_t75" style="width:20.25pt;height:15.75pt" o:ole="">
                        <v:imagedata r:id="rId6" o:title=""/>
                      </v:shape>
                      <w:control r:id="rId24" w:name="DefaultOcxName17" w:shapeid="_x0000_i1237"/>
                    </w:object>
                  </w:r>
                  <w:r w:rsidR="00602CD9"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B       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object w:dxaOrig="1440" w:dyaOrig="1440">
                      <v:shape id="_x0000_i1240" type="#_x0000_t75" style="width:20.25pt;height:15.75pt" o:ole="">
                        <v:imagedata r:id="rId6" o:title=""/>
                      </v:shape>
                      <w:control r:id="rId25" w:name="DefaultOcxName18" w:shapeid="_x0000_i1240"/>
                    </w:object>
                  </w:r>
                  <w:r w:rsidR="00602CD9"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C       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object w:dxaOrig="1440" w:dyaOrig="1440">
                      <v:shape id="_x0000_i1243" type="#_x0000_t75" style="width:20.25pt;height:15.75pt" o:ole="">
                        <v:imagedata r:id="rId6" o:title=""/>
                      </v:shape>
                      <w:control r:id="rId26" w:name="DefaultOcxName19" w:shapeid="_x0000_i1243"/>
                    </w:object>
                  </w:r>
                  <w:r w:rsidR="00602CD9"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D       </w:t>
                  </w:r>
                </w:p>
              </w:tc>
            </w:tr>
            <w:tr w:rsidR="00602CD9" w:rsidRPr="00602CD9">
              <w:trPr>
                <w:gridAfter w:val="1"/>
                <w:tblCellSpacing w:w="15" w:type="dxa"/>
              </w:trPr>
              <w:tc>
                <w:tcPr>
                  <w:tcW w:w="0" w:type="auto"/>
                  <w:shd w:val="clear" w:color="auto" w:fill="FFFFFA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:rsidR="00602CD9" w:rsidRPr="00602CD9" w:rsidRDefault="00602CD9" w:rsidP="00602CD9">
                  <w:pPr>
                    <w:widowControl/>
                    <w:spacing w:line="360" w:lineRule="auto"/>
                    <w:jc w:val="left"/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</w:pP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lastRenderedPageBreak/>
                    <w:t>6.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在软件测试设计中，软件测试的主要目的是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  <w:t>A)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实验性运行软件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 B)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证明软件正确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  <w:t>C)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找出软件中全部错误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 D)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发现软件错误而执行程序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 </w:t>
                  </w:r>
                </w:p>
              </w:tc>
            </w:tr>
            <w:tr w:rsidR="00602CD9" w:rsidRPr="00602CD9">
              <w:trPr>
                <w:gridAfter w:val="1"/>
                <w:tblCellSpacing w:w="15" w:type="dxa"/>
              </w:trPr>
              <w:tc>
                <w:tcPr>
                  <w:tcW w:w="0" w:type="auto"/>
                  <w:shd w:val="clear" w:color="auto" w:fill="EEEEDE"/>
                  <w:vAlign w:val="center"/>
                  <w:hideMark/>
                </w:tcPr>
                <w:p w:rsidR="00602CD9" w:rsidRPr="00602CD9" w:rsidRDefault="001904E1" w:rsidP="00602CD9">
                  <w:pPr>
                    <w:widowControl/>
                    <w:spacing w:line="360" w:lineRule="auto"/>
                    <w:jc w:val="left"/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</w:pP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object w:dxaOrig="1440" w:dyaOrig="1440">
                      <v:shape id="_x0000_i1246" type="#_x0000_t75" style="width:20.25pt;height:15.75pt" o:ole="">
                        <v:imagedata r:id="rId6" o:title=""/>
                      </v:shape>
                      <w:control r:id="rId27" w:name="DefaultOcxName20" w:shapeid="_x0000_i1246"/>
                    </w:object>
                  </w:r>
                  <w:r w:rsidR="00602CD9"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A       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object w:dxaOrig="1440" w:dyaOrig="1440">
                      <v:shape id="_x0000_i1249" type="#_x0000_t75" style="width:20.25pt;height:15.75pt" o:ole="">
                        <v:imagedata r:id="rId6" o:title=""/>
                      </v:shape>
                      <w:control r:id="rId28" w:name="DefaultOcxName21" w:shapeid="_x0000_i1249"/>
                    </w:object>
                  </w:r>
                  <w:r w:rsidR="00602CD9"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B       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object w:dxaOrig="1440" w:dyaOrig="1440">
                      <v:shape id="_x0000_i1252" type="#_x0000_t75" style="width:20.25pt;height:15.75pt" o:ole="">
                        <v:imagedata r:id="rId6" o:title=""/>
                      </v:shape>
                      <w:control r:id="rId29" w:name="DefaultOcxName22" w:shapeid="_x0000_i1252"/>
                    </w:object>
                  </w:r>
                  <w:r w:rsidR="00602CD9"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C       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object w:dxaOrig="1440" w:dyaOrig="1440">
                      <v:shape id="_x0000_i1255" type="#_x0000_t75" style="width:20.25pt;height:15.75pt" o:ole="">
                        <v:imagedata r:id="rId6" o:title=""/>
                      </v:shape>
                      <w:control r:id="rId30" w:name="DefaultOcxName23" w:shapeid="_x0000_i1255"/>
                    </w:object>
                  </w:r>
                  <w:r w:rsidR="00602CD9"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D       </w:t>
                  </w:r>
                </w:p>
              </w:tc>
            </w:tr>
            <w:tr w:rsidR="00602CD9" w:rsidRPr="00602CD9">
              <w:trPr>
                <w:gridAfter w:val="1"/>
                <w:tblCellSpacing w:w="15" w:type="dxa"/>
              </w:trPr>
              <w:tc>
                <w:tcPr>
                  <w:tcW w:w="0" w:type="auto"/>
                  <w:shd w:val="clear" w:color="auto" w:fill="FFFFFA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:rsidR="00602CD9" w:rsidRPr="00602CD9" w:rsidRDefault="00602CD9" w:rsidP="00602CD9">
                  <w:pPr>
                    <w:widowControl/>
                    <w:spacing w:line="360" w:lineRule="auto"/>
                    <w:jc w:val="left"/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</w:pP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7.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数据处理的最小单位是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  <w:t>A)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数据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 B)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数据兀素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 C)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数据项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 D)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数据结构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 </w:t>
                  </w:r>
                </w:p>
              </w:tc>
            </w:tr>
            <w:tr w:rsidR="00602CD9" w:rsidRPr="00602CD9">
              <w:trPr>
                <w:gridAfter w:val="1"/>
                <w:tblCellSpacing w:w="15" w:type="dxa"/>
              </w:trPr>
              <w:tc>
                <w:tcPr>
                  <w:tcW w:w="0" w:type="auto"/>
                  <w:shd w:val="clear" w:color="auto" w:fill="EEEEDE"/>
                  <w:vAlign w:val="center"/>
                  <w:hideMark/>
                </w:tcPr>
                <w:p w:rsidR="00602CD9" w:rsidRPr="00602CD9" w:rsidRDefault="001904E1" w:rsidP="00602CD9">
                  <w:pPr>
                    <w:widowControl/>
                    <w:spacing w:line="360" w:lineRule="auto"/>
                    <w:jc w:val="left"/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</w:pP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object w:dxaOrig="1440" w:dyaOrig="1440">
                      <v:shape id="_x0000_i1258" type="#_x0000_t75" style="width:20.25pt;height:15.75pt" o:ole="">
                        <v:imagedata r:id="rId6" o:title=""/>
                      </v:shape>
                      <w:control r:id="rId31" w:name="DefaultOcxName24" w:shapeid="_x0000_i1258"/>
                    </w:object>
                  </w:r>
                  <w:r w:rsidR="00602CD9"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A       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object w:dxaOrig="1440" w:dyaOrig="1440">
                      <v:shape id="_x0000_i1261" type="#_x0000_t75" style="width:20.25pt;height:15.75pt" o:ole="">
                        <v:imagedata r:id="rId6" o:title=""/>
                      </v:shape>
                      <w:control r:id="rId32" w:name="DefaultOcxName25" w:shapeid="_x0000_i1261"/>
                    </w:object>
                  </w:r>
                  <w:r w:rsidR="00602CD9"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B       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object w:dxaOrig="1440" w:dyaOrig="1440">
                      <v:shape id="_x0000_i1264" type="#_x0000_t75" style="width:20.25pt;height:15.75pt" o:ole="">
                        <v:imagedata r:id="rId6" o:title=""/>
                      </v:shape>
                      <w:control r:id="rId33" w:name="DefaultOcxName26" w:shapeid="_x0000_i1264"/>
                    </w:object>
                  </w:r>
                  <w:r w:rsidR="00602CD9"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C       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object w:dxaOrig="1440" w:dyaOrig="1440">
                      <v:shape id="_x0000_i1267" type="#_x0000_t75" style="width:20.25pt;height:15.75pt" o:ole="">
                        <v:imagedata r:id="rId6" o:title=""/>
                      </v:shape>
                      <w:control r:id="rId34" w:name="DefaultOcxName27" w:shapeid="_x0000_i1267"/>
                    </w:object>
                  </w:r>
                  <w:r w:rsidR="00602CD9"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D       </w:t>
                  </w:r>
                </w:p>
              </w:tc>
            </w:tr>
            <w:tr w:rsidR="00602CD9" w:rsidRPr="00602CD9">
              <w:trPr>
                <w:gridAfter w:val="1"/>
                <w:tblCellSpacing w:w="15" w:type="dxa"/>
              </w:trPr>
              <w:tc>
                <w:tcPr>
                  <w:tcW w:w="0" w:type="auto"/>
                  <w:shd w:val="clear" w:color="auto" w:fill="FFFFFA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:rsidR="00602CD9" w:rsidRPr="00602CD9" w:rsidRDefault="00602CD9" w:rsidP="00602CD9">
                  <w:pPr>
                    <w:widowControl/>
                    <w:spacing w:line="360" w:lineRule="auto"/>
                    <w:jc w:val="left"/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</w:pP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8.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引索属于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  <w:t>A)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模式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 B)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内模式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 C)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外模式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 D)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概念模式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 </w:t>
                  </w:r>
                </w:p>
              </w:tc>
            </w:tr>
            <w:tr w:rsidR="00602CD9" w:rsidRPr="00602CD9">
              <w:trPr>
                <w:gridAfter w:val="1"/>
                <w:tblCellSpacing w:w="15" w:type="dxa"/>
              </w:trPr>
              <w:tc>
                <w:tcPr>
                  <w:tcW w:w="0" w:type="auto"/>
                  <w:shd w:val="clear" w:color="auto" w:fill="EEEEDE"/>
                  <w:vAlign w:val="center"/>
                  <w:hideMark/>
                </w:tcPr>
                <w:p w:rsidR="00602CD9" w:rsidRPr="00602CD9" w:rsidRDefault="001904E1" w:rsidP="00602CD9">
                  <w:pPr>
                    <w:widowControl/>
                    <w:spacing w:line="360" w:lineRule="auto"/>
                    <w:jc w:val="left"/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</w:pP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object w:dxaOrig="1440" w:dyaOrig="1440">
                      <v:shape id="_x0000_i1270" type="#_x0000_t75" style="width:20.25pt;height:15.75pt" o:ole="">
                        <v:imagedata r:id="rId6" o:title=""/>
                      </v:shape>
                      <w:control r:id="rId35" w:name="DefaultOcxName28" w:shapeid="_x0000_i1270"/>
                    </w:object>
                  </w:r>
                  <w:r w:rsidR="00602CD9"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A       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object w:dxaOrig="1440" w:dyaOrig="1440">
                      <v:shape id="_x0000_i1273" type="#_x0000_t75" style="width:20.25pt;height:15.75pt" o:ole="">
                        <v:imagedata r:id="rId6" o:title=""/>
                      </v:shape>
                      <w:control r:id="rId36" w:name="DefaultOcxName29" w:shapeid="_x0000_i1273"/>
                    </w:object>
                  </w:r>
                  <w:r w:rsidR="00602CD9"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B       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object w:dxaOrig="1440" w:dyaOrig="1440">
                      <v:shape id="_x0000_i1276" type="#_x0000_t75" style="width:20.25pt;height:15.75pt" o:ole="">
                        <v:imagedata r:id="rId6" o:title=""/>
                      </v:shape>
                      <w:control r:id="rId37" w:name="DefaultOcxName30" w:shapeid="_x0000_i1276"/>
                    </w:object>
                  </w:r>
                  <w:r w:rsidR="00602CD9"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C       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object w:dxaOrig="1440" w:dyaOrig="1440">
                      <v:shape id="_x0000_i1279" type="#_x0000_t75" style="width:20.25pt;height:15.75pt" o:ole="">
                        <v:imagedata r:id="rId6" o:title=""/>
                      </v:shape>
                      <w:control r:id="rId38" w:name="DefaultOcxName31" w:shapeid="_x0000_i1279"/>
                    </w:object>
                  </w:r>
                  <w:r w:rsidR="00602CD9"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D       </w:t>
                  </w:r>
                </w:p>
              </w:tc>
            </w:tr>
            <w:tr w:rsidR="00602CD9" w:rsidRPr="00602CD9">
              <w:trPr>
                <w:gridAfter w:val="1"/>
                <w:tblCellSpacing w:w="15" w:type="dxa"/>
              </w:trPr>
              <w:tc>
                <w:tcPr>
                  <w:tcW w:w="0" w:type="auto"/>
                  <w:shd w:val="clear" w:color="auto" w:fill="FFFFFA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:rsidR="00602CD9" w:rsidRPr="00602CD9" w:rsidRDefault="00602CD9" w:rsidP="00602CD9">
                  <w:pPr>
                    <w:widowControl/>
                    <w:spacing w:line="360" w:lineRule="auto"/>
                    <w:jc w:val="left"/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</w:pP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9.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下述关于数据库系统的叙述中正确的是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  <w:t>A)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数据库系统减少了数据冗余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  <w:t>B)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数据库系统避免了一切冗余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  <w:t>C)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数据库系统中数据的一致性是指数据类型一致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  <w:t>D)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数据库系统比文件系统能管理更多的数据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 </w:t>
                  </w:r>
                </w:p>
              </w:tc>
            </w:tr>
            <w:tr w:rsidR="00602CD9" w:rsidRPr="00602CD9">
              <w:trPr>
                <w:gridAfter w:val="1"/>
                <w:tblCellSpacing w:w="15" w:type="dxa"/>
              </w:trPr>
              <w:tc>
                <w:tcPr>
                  <w:tcW w:w="0" w:type="auto"/>
                  <w:shd w:val="clear" w:color="auto" w:fill="EEEEDE"/>
                  <w:vAlign w:val="center"/>
                  <w:hideMark/>
                </w:tcPr>
                <w:p w:rsidR="00602CD9" w:rsidRPr="00602CD9" w:rsidRDefault="001904E1" w:rsidP="00602CD9">
                  <w:pPr>
                    <w:widowControl/>
                    <w:spacing w:line="360" w:lineRule="auto"/>
                    <w:jc w:val="left"/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</w:pP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object w:dxaOrig="1440" w:dyaOrig="1440">
                      <v:shape id="_x0000_i1282" type="#_x0000_t75" style="width:20.25pt;height:15.75pt" o:ole="">
                        <v:imagedata r:id="rId6" o:title=""/>
                      </v:shape>
                      <w:control r:id="rId39" w:name="DefaultOcxName32" w:shapeid="_x0000_i1282"/>
                    </w:object>
                  </w:r>
                  <w:r w:rsidR="00602CD9"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A       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object w:dxaOrig="1440" w:dyaOrig="1440">
                      <v:shape id="_x0000_i1285" type="#_x0000_t75" style="width:20.25pt;height:15.75pt" o:ole="">
                        <v:imagedata r:id="rId6" o:title=""/>
                      </v:shape>
                      <w:control r:id="rId40" w:name="DefaultOcxName33" w:shapeid="_x0000_i1285"/>
                    </w:object>
                  </w:r>
                  <w:r w:rsidR="00602CD9"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B       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object w:dxaOrig="1440" w:dyaOrig="1440">
                      <v:shape id="_x0000_i1288" type="#_x0000_t75" style="width:20.25pt;height:15.75pt" o:ole="">
                        <v:imagedata r:id="rId6" o:title=""/>
                      </v:shape>
                      <w:control r:id="rId41" w:name="DefaultOcxName34" w:shapeid="_x0000_i1288"/>
                    </w:object>
                  </w:r>
                  <w:r w:rsidR="00602CD9"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C       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object w:dxaOrig="1440" w:dyaOrig="1440">
                      <v:shape id="_x0000_i1291" type="#_x0000_t75" style="width:20.25pt;height:15.75pt" o:ole="">
                        <v:imagedata r:id="rId6" o:title=""/>
                      </v:shape>
                      <w:control r:id="rId42" w:name="DefaultOcxName35" w:shapeid="_x0000_i1291"/>
                    </w:object>
                  </w:r>
                  <w:r w:rsidR="00602CD9"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D       </w:t>
                  </w:r>
                </w:p>
              </w:tc>
            </w:tr>
            <w:tr w:rsidR="00602CD9" w:rsidRPr="00602CD9">
              <w:trPr>
                <w:gridAfter w:val="1"/>
                <w:tblCellSpacing w:w="15" w:type="dxa"/>
              </w:trPr>
              <w:tc>
                <w:tcPr>
                  <w:tcW w:w="0" w:type="auto"/>
                  <w:shd w:val="clear" w:color="auto" w:fill="FFFFFA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:rsidR="00602CD9" w:rsidRPr="00602CD9" w:rsidRDefault="00602CD9" w:rsidP="00602CD9">
                  <w:pPr>
                    <w:widowControl/>
                    <w:spacing w:line="360" w:lineRule="auto"/>
                    <w:jc w:val="left"/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</w:pP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10.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数据库系统的核心是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  <w:t>A)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数据库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 B)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数据库管理系统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 C)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模拟模型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 D)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软件工程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 </w:t>
                  </w:r>
                </w:p>
              </w:tc>
            </w:tr>
            <w:tr w:rsidR="00602CD9" w:rsidRPr="00602CD9">
              <w:trPr>
                <w:gridAfter w:val="1"/>
                <w:tblCellSpacing w:w="15" w:type="dxa"/>
              </w:trPr>
              <w:tc>
                <w:tcPr>
                  <w:tcW w:w="0" w:type="auto"/>
                  <w:shd w:val="clear" w:color="auto" w:fill="EEEEDE"/>
                  <w:vAlign w:val="center"/>
                  <w:hideMark/>
                </w:tcPr>
                <w:p w:rsidR="00602CD9" w:rsidRPr="00602CD9" w:rsidRDefault="001904E1" w:rsidP="00602CD9">
                  <w:pPr>
                    <w:widowControl/>
                    <w:spacing w:line="360" w:lineRule="auto"/>
                    <w:jc w:val="left"/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</w:pP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object w:dxaOrig="1440" w:dyaOrig="1440">
                      <v:shape id="_x0000_i1294" type="#_x0000_t75" style="width:20.25pt;height:15.75pt" o:ole="">
                        <v:imagedata r:id="rId6" o:title=""/>
                      </v:shape>
                      <w:control r:id="rId43" w:name="DefaultOcxName36" w:shapeid="_x0000_i1294"/>
                    </w:object>
                  </w:r>
                  <w:r w:rsidR="00602CD9"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A       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object w:dxaOrig="1440" w:dyaOrig="1440">
                      <v:shape id="_x0000_i1297" type="#_x0000_t75" style="width:20.25pt;height:15.75pt" o:ole="">
                        <v:imagedata r:id="rId6" o:title=""/>
                      </v:shape>
                      <w:control r:id="rId44" w:name="DefaultOcxName37" w:shapeid="_x0000_i1297"/>
                    </w:object>
                  </w:r>
                  <w:r w:rsidR="00602CD9"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B       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object w:dxaOrig="1440" w:dyaOrig="1440">
                      <v:shape id="_x0000_i1300" type="#_x0000_t75" style="width:20.25pt;height:15.75pt" o:ole="">
                        <v:imagedata r:id="rId6" o:title=""/>
                      </v:shape>
                      <w:control r:id="rId45" w:name="DefaultOcxName38" w:shapeid="_x0000_i1300"/>
                    </w:object>
                  </w:r>
                  <w:r w:rsidR="00602CD9"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C       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object w:dxaOrig="1440" w:dyaOrig="1440">
                      <v:shape id="_x0000_i1303" type="#_x0000_t75" style="width:20.25pt;height:15.75pt" o:ole="">
                        <v:imagedata r:id="rId6" o:title=""/>
                      </v:shape>
                      <w:control r:id="rId46" w:name="DefaultOcxName39" w:shapeid="_x0000_i1303"/>
                    </w:object>
                  </w:r>
                  <w:r w:rsidR="00602CD9"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D       </w:t>
                  </w:r>
                </w:p>
              </w:tc>
            </w:tr>
            <w:tr w:rsidR="00602CD9" w:rsidRPr="00602CD9">
              <w:trPr>
                <w:gridAfter w:val="1"/>
                <w:tblCellSpacing w:w="15" w:type="dxa"/>
              </w:trPr>
              <w:tc>
                <w:tcPr>
                  <w:tcW w:w="0" w:type="auto"/>
                  <w:shd w:val="clear" w:color="auto" w:fill="FFFFFA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:rsidR="00602CD9" w:rsidRPr="00602CD9" w:rsidRDefault="00602CD9" w:rsidP="00602CD9">
                  <w:pPr>
                    <w:widowControl/>
                    <w:spacing w:line="360" w:lineRule="auto"/>
                    <w:jc w:val="left"/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</w:pP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11.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下列关于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C++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语言类的描述中错误的是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  <w:t>A)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类用于描述事物的属性和对事物的操作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  <w:t>B)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类与类之间通过封装而具有明确的独立性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lastRenderedPageBreak/>
                    <w:t>C)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类与类之间必须是平等的关系，而不能组成层次结构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  <w:t>D)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类与类之间可以通过一些方法进行通信和联络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 </w:t>
                  </w:r>
                </w:p>
              </w:tc>
            </w:tr>
            <w:tr w:rsidR="00602CD9" w:rsidRPr="00602CD9">
              <w:trPr>
                <w:gridAfter w:val="1"/>
                <w:tblCellSpacing w:w="15" w:type="dxa"/>
              </w:trPr>
              <w:tc>
                <w:tcPr>
                  <w:tcW w:w="0" w:type="auto"/>
                  <w:shd w:val="clear" w:color="auto" w:fill="EEEEDE"/>
                  <w:vAlign w:val="center"/>
                  <w:hideMark/>
                </w:tcPr>
                <w:p w:rsidR="00602CD9" w:rsidRPr="00602CD9" w:rsidRDefault="001904E1" w:rsidP="00602CD9">
                  <w:pPr>
                    <w:widowControl/>
                    <w:spacing w:line="360" w:lineRule="auto"/>
                    <w:jc w:val="left"/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</w:pP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lastRenderedPageBreak/>
                    <w:object w:dxaOrig="1440" w:dyaOrig="1440">
                      <v:shape id="_x0000_i1306" type="#_x0000_t75" style="width:20.25pt;height:15.75pt" o:ole="">
                        <v:imagedata r:id="rId6" o:title=""/>
                      </v:shape>
                      <w:control r:id="rId47" w:name="DefaultOcxName40" w:shapeid="_x0000_i1306"/>
                    </w:object>
                  </w:r>
                  <w:r w:rsidR="00602CD9"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A       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object w:dxaOrig="1440" w:dyaOrig="1440">
                      <v:shape id="_x0000_i1309" type="#_x0000_t75" style="width:20.25pt;height:15.75pt" o:ole="">
                        <v:imagedata r:id="rId6" o:title=""/>
                      </v:shape>
                      <w:control r:id="rId48" w:name="DefaultOcxName41" w:shapeid="_x0000_i1309"/>
                    </w:object>
                  </w:r>
                  <w:r w:rsidR="00602CD9"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B       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object w:dxaOrig="1440" w:dyaOrig="1440">
                      <v:shape id="_x0000_i1312" type="#_x0000_t75" style="width:20.25pt;height:15.75pt" o:ole="">
                        <v:imagedata r:id="rId6" o:title=""/>
                      </v:shape>
                      <w:control r:id="rId49" w:name="DefaultOcxName42" w:shapeid="_x0000_i1312"/>
                    </w:object>
                  </w:r>
                  <w:r w:rsidR="00602CD9"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C       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object w:dxaOrig="1440" w:dyaOrig="1440">
                      <v:shape id="_x0000_i1315" type="#_x0000_t75" style="width:20.25pt;height:15.75pt" o:ole="">
                        <v:imagedata r:id="rId6" o:title=""/>
                      </v:shape>
                      <w:control r:id="rId50" w:name="DefaultOcxName43" w:shapeid="_x0000_i1315"/>
                    </w:object>
                  </w:r>
                  <w:r w:rsidR="00602CD9"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D       </w:t>
                  </w:r>
                </w:p>
              </w:tc>
            </w:tr>
            <w:tr w:rsidR="00602CD9" w:rsidRPr="00602CD9">
              <w:trPr>
                <w:gridAfter w:val="1"/>
                <w:tblCellSpacing w:w="15" w:type="dxa"/>
              </w:trPr>
              <w:tc>
                <w:tcPr>
                  <w:tcW w:w="0" w:type="auto"/>
                  <w:shd w:val="clear" w:color="auto" w:fill="FFFFFA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:rsidR="00602CD9" w:rsidRPr="00602CD9" w:rsidRDefault="00602CD9" w:rsidP="00602CD9">
                  <w:pPr>
                    <w:widowControl/>
                    <w:spacing w:line="360" w:lineRule="auto"/>
                    <w:jc w:val="left"/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</w:pP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12.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在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C++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语言中．表不一条语句结束的标号是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  <w:t>A)# B)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：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 C)// D)} </w:t>
                  </w:r>
                </w:p>
              </w:tc>
            </w:tr>
            <w:tr w:rsidR="00602CD9" w:rsidRPr="00602CD9">
              <w:trPr>
                <w:gridAfter w:val="1"/>
                <w:tblCellSpacing w:w="15" w:type="dxa"/>
              </w:trPr>
              <w:tc>
                <w:tcPr>
                  <w:tcW w:w="0" w:type="auto"/>
                  <w:shd w:val="clear" w:color="auto" w:fill="EEEEDE"/>
                  <w:vAlign w:val="center"/>
                  <w:hideMark/>
                </w:tcPr>
                <w:p w:rsidR="00602CD9" w:rsidRPr="00602CD9" w:rsidRDefault="001904E1" w:rsidP="00602CD9">
                  <w:pPr>
                    <w:widowControl/>
                    <w:spacing w:line="360" w:lineRule="auto"/>
                    <w:jc w:val="left"/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</w:pP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object w:dxaOrig="1440" w:dyaOrig="1440">
                      <v:shape id="_x0000_i1318" type="#_x0000_t75" style="width:20.25pt;height:15.75pt" o:ole="">
                        <v:imagedata r:id="rId6" o:title=""/>
                      </v:shape>
                      <w:control r:id="rId51" w:name="DefaultOcxName44" w:shapeid="_x0000_i1318"/>
                    </w:object>
                  </w:r>
                  <w:r w:rsidR="00602CD9"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A       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object w:dxaOrig="1440" w:dyaOrig="1440">
                      <v:shape id="_x0000_i1321" type="#_x0000_t75" style="width:20.25pt;height:15.75pt" o:ole="">
                        <v:imagedata r:id="rId6" o:title=""/>
                      </v:shape>
                      <w:control r:id="rId52" w:name="DefaultOcxName45" w:shapeid="_x0000_i1321"/>
                    </w:object>
                  </w:r>
                  <w:r w:rsidR="00602CD9"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B       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object w:dxaOrig="1440" w:dyaOrig="1440">
                      <v:shape id="_x0000_i1324" type="#_x0000_t75" style="width:20.25pt;height:15.75pt" o:ole="">
                        <v:imagedata r:id="rId6" o:title=""/>
                      </v:shape>
                      <w:control r:id="rId53" w:name="DefaultOcxName46" w:shapeid="_x0000_i1324"/>
                    </w:object>
                  </w:r>
                  <w:r w:rsidR="00602CD9"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C       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object w:dxaOrig="1440" w:dyaOrig="1440">
                      <v:shape id="_x0000_i1327" type="#_x0000_t75" style="width:20.25pt;height:15.75pt" o:ole="">
                        <v:imagedata r:id="rId6" o:title=""/>
                      </v:shape>
                      <w:control r:id="rId54" w:name="DefaultOcxName47" w:shapeid="_x0000_i1327"/>
                    </w:object>
                  </w:r>
                  <w:r w:rsidR="00602CD9"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D       </w:t>
                  </w:r>
                </w:p>
              </w:tc>
            </w:tr>
            <w:tr w:rsidR="00602CD9" w:rsidRPr="00602CD9">
              <w:trPr>
                <w:gridAfter w:val="1"/>
                <w:tblCellSpacing w:w="15" w:type="dxa"/>
              </w:trPr>
              <w:tc>
                <w:tcPr>
                  <w:tcW w:w="0" w:type="auto"/>
                  <w:shd w:val="clear" w:color="auto" w:fill="FFFFFA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:rsidR="00602CD9" w:rsidRPr="00602CD9" w:rsidRDefault="00602CD9" w:rsidP="00602CD9">
                  <w:pPr>
                    <w:widowControl/>
                    <w:spacing w:line="360" w:lineRule="auto"/>
                    <w:jc w:val="left"/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</w:pP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13.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以下叙述中正确的是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  <w:t>A)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构成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C++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语言程序的基本单位是类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 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  <w:t>B)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可以在一个函数中定义另一个函数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  <w:t>C) main()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函数必须放在其他函数之前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  <w:t>D)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所有被调用的函数一定要在调用之前进行定义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 </w:t>
                  </w:r>
                </w:p>
              </w:tc>
            </w:tr>
            <w:tr w:rsidR="00602CD9" w:rsidRPr="00602CD9">
              <w:trPr>
                <w:gridAfter w:val="1"/>
                <w:tblCellSpacing w:w="15" w:type="dxa"/>
              </w:trPr>
              <w:tc>
                <w:tcPr>
                  <w:tcW w:w="0" w:type="auto"/>
                  <w:shd w:val="clear" w:color="auto" w:fill="EEEEDE"/>
                  <w:vAlign w:val="center"/>
                  <w:hideMark/>
                </w:tcPr>
                <w:p w:rsidR="00602CD9" w:rsidRPr="00602CD9" w:rsidRDefault="001904E1" w:rsidP="00602CD9">
                  <w:pPr>
                    <w:widowControl/>
                    <w:spacing w:line="360" w:lineRule="auto"/>
                    <w:jc w:val="left"/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</w:pP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object w:dxaOrig="1440" w:dyaOrig="1440">
                      <v:shape id="_x0000_i1330" type="#_x0000_t75" style="width:20.25pt;height:15.75pt" o:ole="">
                        <v:imagedata r:id="rId6" o:title=""/>
                      </v:shape>
                      <w:control r:id="rId55" w:name="DefaultOcxName48" w:shapeid="_x0000_i1330"/>
                    </w:object>
                  </w:r>
                  <w:r w:rsidR="00602CD9"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A       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object w:dxaOrig="1440" w:dyaOrig="1440">
                      <v:shape id="_x0000_i1333" type="#_x0000_t75" style="width:20.25pt;height:15.75pt" o:ole="">
                        <v:imagedata r:id="rId6" o:title=""/>
                      </v:shape>
                      <w:control r:id="rId56" w:name="DefaultOcxName49" w:shapeid="_x0000_i1333"/>
                    </w:object>
                  </w:r>
                  <w:r w:rsidR="00602CD9"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B       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object w:dxaOrig="1440" w:dyaOrig="1440">
                      <v:shape id="_x0000_i1336" type="#_x0000_t75" style="width:20.25pt;height:15.75pt" o:ole="">
                        <v:imagedata r:id="rId6" o:title=""/>
                      </v:shape>
                      <w:control r:id="rId57" w:name="DefaultOcxName50" w:shapeid="_x0000_i1336"/>
                    </w:object>
                  </w:r>
                  <w:r w:rsidR="00602CD9"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C       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object w:dxaOrig="1440" w:dyaOrig="1440">
                      <v:shape id="_x0000_i1339" type="#_x0000_t75" style="width:20.25pt;height:15.75pt" o:ole="">
                        <v:imagedata r:id="rId6" o:title=""/>
                      </v:shape>
                      <w:control r:id="rId58" w:name="DefaultOcxName51" w:shapeid="_x0000_i1339"/>
                    </w:object>
                  </w:r>
                  <w:r w:rsidR="00602CD9"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D       </w:t>
                  </w:r>
                </w:p>
              </w:tc>
            </w:tr>
            <w:tr w:rsidR="00602CD9" w:rsidRPr="00602CD9">
              <w:trPr>
                <w:gridAfter w:val="1"/>
                <w:tblCellSpacing w:w="15" w:type="dxa"/>
              </w:trPr>
              <w:tc>
                <w:tcPr>
                  <w:tcW w:w="0" w:type="auto"/>
                  <w:shd w:val="clear" w:color="auto" w:fill="FFFFFA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:rsidR="00602CD9" w:rsidRPr="00602CD9" w:rsidRDefault="00602CD9" w:rsidP="00602CD9">
                  <w:pPr>
                    <w:widowControl/>
                    <w:spacing w:line="360" w:lineRule="auto"/>
                    <w:jc w:val="left"/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</w:pP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14.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己知有定义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  <w:t>const int D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二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5;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  <w:t>int i=1;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  <w:t>double f=0.32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：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  <w:t>char c=15;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则下列选项错误的是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  <w:t xml:space="preserve">A)++i; B)D--; C)C++; D)--f; </w:t>
                  </w:r>
                </w:p>
              </w:tc>
            </w:tr>
            <w:tr w:rsidR="00602CD9" w:rsidRPr="00602CD9">
              <w:trPr>
                <w:gridAfter w:val="1"/>
                <w:tblCellSpacing w:w="15" w:type="dxa"/>
              </w:trPr>
              <w:tc>
                <w:tcPr>
                  <w:tcW w:w="0" w:type="auto"/>
                  <w:shd w:val="clear" w:color="auto" w:fill="EEEEDE"/>
                  <w:vAlign w:val="center"/>
                  <w:hideMark/>
                </w:tcPr>
                <w:p w:rsidR="00602CD9" w:rsidRPr="00602CD9" w:rsidRDefault="001904E1" w:rsidP="00602CD9">
                  <w:pPr>
                    <w:widowControl/>
                    <w:spacing w:line="360" w:lineRule="auto"/>
                    <w:jc w:val="left"/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</w:pP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object w:dxaOrig="1440" w:dyaOrig="1440">
                      <v:shape id="_x0000_i1342" type="#_x0000_t75" style="width:20.25pt;height:15.75pt" o:ole="">
                        <v:imagedata r:id="rId6" o:title=""/>
                      </v:shape>
                      <w:control r:id="rId59" w:name="DefaultOcxName52" w:shapeid="_x0000_i1342"/>
                    </w:object>
                  </w:r>
                  <w:r w:rsidR="00602CD9"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A       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object w:dxaOrig="1440" w:dyaOrig="1440">
                      <v:shape id="_x0000_i1345" type="#_x0000_t75" style="width:20.25pt;height:15.75pt" o:ole="">
                        <v:imagedata r:id="rId6" o:title=""/>
                      </v:shape>
                      <w:control r:id="rId60" w:name="DefaultOcxName53" w:shapeid="_x0000_i1345"/>
                    </w:object>
                  </w:r>
                  <w:r w:rsidR="00602CD9"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B       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object w:dxaOrig="1440" w:dyaOrig="1440">
                      <v:shape id="_x0000_i1348" type="#_x0000_t75" style="width:20.25pt;height:15.75pt" o:ole="">
                        <v:imagedata r:id="rId6" o:title=""/>
                      </v:shape>
                      <w:control r:id="rId61" w:name="DefaultOcxName54" w:shapeid="_x0000_i1348"/>
                    </w:object>
                  </w:r>
                  <w:r w:rsidR="00602CD9"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C       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object w:dxaOrig="1440" w:dyaOrig="1440">
                      <v:shape id="_x0000_i1351" type="#_x0000_t75" style="width:20.25pt;height:15.75pt" o:ole="">
                        <v:imagedata r:id="rId6" o:title=""/>
                      </v:shape>
                      <w:control r:id="rId62" w:name="DefaultOcxName55" w:shapeid="_x0000_i1351"/>
                    </w:object>
                  </w:r>
                  <w:r w:rsidR="00602CD9"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D       </w:t>
                  </w:r>
                </w:p>
              </w:tc>
            </w:tr>
            <w:tr w:rsidR="00602CD9" w:rsidRPr="00602CD9">
              <w:trPr>
                <w:gridAfter w:val="1"/>
                <w:tblCellSpacing w:w="15" w:type="dxa"/>
              </w:trPr>
              <w:tc>
                <w:tcPr>
                  <w:tcW w:w="0" w:type="auto"/>
                  <w:shd w:val="clear" w:color="auto" w:fill="FFFFFA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:rsidR="00602CD9" w:rsidRPr="00602CD9" w:rsidRDefault="00602CD9" w:rsidP="00602CD9">
                  <w:pPr>
                    <w:widowControl/>
                    <w:spacing w:line="360" w:lineRule="auto"/>
                    <w:jc w:val="left"/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</w:pP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15.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以下程序的输出结果是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  <w:t>#include(iostream. h&gt;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  <w:t>void reverse(int a[]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，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int n)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lastRenderedPageBreak/>
                    <w:t>{ int i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，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t;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  <w:t>for(i=0;;&lt;n/2;i++)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  <w:t>{t=a[i];a[i]=a[n-1-i];a[n-1-i]=t;}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  <w:t>}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  <w:t>void main()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  <w:t>{ int b[10]={1,2,3,4,5,6,7,8,9,10};int i,s=0;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  <w:t>reverse(b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，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8);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  <w:t>for(i=6;i&lt;10;i++)s+=b[i];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  <w:t>cout&lt;&lt;s;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  <w:t>}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  <w:t xml:space="preserve">A)22 B)10 C)34 D)30 </w:t>
                  </w:r>
                </w:p>
              </w:tc>
            </w:tr>
            <w:tr w:rsidR="00602CD9" w:rsidRPr="00602CD9">
              <w:trPr>
                <w:gridAfter w:val="1"/>
                <w:tblCellSpacing w:w="15" w:type="dxa"/>
              </w:trPr>
              <w:tc>
                <w:tcPr>
                  <w:tcW w:w="0" w:type="auto"/>
                  <w:shd w:val="clear" w:color="auto" w:fill="EEEEDE"/>
                  <w:vAlign w:val="center"/>
                  <w:hideMark/>
                </w:tcPr>
                <w:p w:rsidR="00602CD9" w:rsidRPr="00602CD9" w:rsidRDefault="001904E1" w:rsidP="00602CD9">
                  <w:pPr>
                    <w:widowControl/>
                    <w:spacing w:line="360" w:lineRule="auto"/>
                    <w:jc w:val="left"/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</w:pP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lastRenderedPageBreak/>
                    <w:object w:dxaOrig="1440" w:dyaOrig="1440">
                      <v:shape id="_x0000_i1354" type="#_x0000_t75" style="width:20.25pt;height:15.75pt" o:ole="">
                        <v:imagedata r:id="rId6" o:title=""/>
                      </v:shape>
                      <w:control r:id="rId63" w:name="DefaultOcxName56" w:shapeid="_x0000_i1354"/>
                    </w:object>
                  </w:r>
                  <w:r w:rsidR="00602CD9"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A       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object w:dxaOrig="1440" w:dyaOrig="1440">
                      <v:shape id="_x0000_i1357" type="#_x0000_t75" style="width:20.25pt;height:15.75pt" o:ole="">
                        <v:imagedata r:id="rId6" o:title=""/>
                      </v:shape>
                      <w:control r:id="rId64" w:name="DefaultOcxName57" w:shapeid="_x0000_i1357"/>
                    </w:object>
                  </w:r>
                  <w:r w:rsidR="00602CD9"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B       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object w:dxaOrig="1440" w:dyaOrig="1440">
                      <v:shape id="_x0000_i1360" type="#_x0000_t75" style="width:20.25pt;height:15.75pt" o:ole="">
                        <v:imagedata r:id="rId6" o:title=""/>
                      </v:shape>
                      <w:control r:id="rId65" w:name="DefaultOcxName58" w:shapeid="_x0000_i1360"/>
                    </w:object>
                  </w:r>
                  <w:r w:rsidR="00602CD9"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C       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object w:dxaOrig="1440" w:dyaOrig="1440">
                      <v:shape id="_x0000_i1363" type="#_x0000_t75" style="width:20.25pt;height:15.75pt" o:ole="">
                        <v:imagedata r:id="rId6" o:title=""/>
                      </v:shape>
                      <w:control r:id="rId66" w:name="DefaultOcxName59" w:shapeid="_x0000_i1363"/>
                    </w:object>
                  </w:r>
                  <w:r w:rsidR="00602CD9"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D       </w:t>
                  </w:r>
                </w:p>
              </w:tc>
            </w:tr>
            <w:tr w:rsidR="00602CD9" w:rsidRPr="00602CD9">
              <w:trPr>
                <w:gridAfter w:val="1"/>
                <w:tblCellSpacing w:w="15" w:type="dxa"/>
              </w:trPr>
              <w:tc>
                <w:tcPr>
                  <w:tcW w:w="0" w:type="auto"/>
                  <w:shd w:val="clear" w:color="auto" w:fill="FFFFFA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:rsidR="00602CD9" w:rsidRPr="00602CD9" w:rsidRDefault="00602CD9" w:rsidP="00602CD9">
                  <w:pPr>
                    <w:widowControl/>
                    <w:spacing w:line="360" w:lineRule="auto"/>
                    <w:jc w:val="left"/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</w:pP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16.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下面程序的功能是把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316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表示为两个加数的和，使两个加数分别能被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13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和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11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整除，在划线处应填入的选项是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  <w:t>#include&lt;iostream. b&gt;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  <w:t>void main()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  <w:t>{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  <w:t>int i=0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，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j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，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k;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  <w:t>do{i++;k=316-13*i;}while( );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  <w:t>j=k/11;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  <w:t>cout&lt;&lt;”316=13*”&lt;&lt;i&lt;&lt;”+11*”&lt;&lt;i;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  <w:t>}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  <w:t>A)k/11 B)k% 11 C)k/11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＝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=0 D)k%11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＝＝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0 </w:t>
                  </w:r>
                </w:p>
              </w:tc>
            </w:tr>
            <w:tr w:rsidR="00602CD9" w:rsidRPr="00602CD9">
              <w:trPr>
                <w:gridAfter w:val="1"/>
                <w:tblCellSpacing w:w="15" w:type="dxa"/>
              </w:trPr>
              <w:tc>
                <w:tcPr>
                  <w:tcW w:w="0" w:type="auto"/>
                  <w:shd w:val="clear" w:color="auto" w:fill="EEEEDE"/>
                  <w:vAlign w:val="center"/>
                  <w:hideMark/>
                </w:tcPr>
                <w:p w:rsidR="00602CD9" w:rsidRPr="00602CD9" w:rsidRDefault="001904E1" w:rsidP="00602CD9">
                  <w:pPr>
                    <w:widowControl/>
                    <w:spacing w:line="360" w:lineRule="auto"/>
                    <w:jc w:val="left"/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</w:pP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object w:dxaOrig="1440" w:dyaOrig="1440">
                      <v:shape id="_x0000_i1366" type="#_x0000_t75" style="width:20.25pt;height:15.75pt" o:ole="">
                        <v:imagedata r:id="rId6" o:title=""/>
                      </v:shape>
                      <w:control r:id="rId67" w:name="DefaultOcxName60" w:shapeid="_x0000_i1366"/>
                    </w:object>
                  </w:r>
                  <w:r w:rsidR="00602CD9"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A       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object w:dxaOrig="1440" w:dyaOrig="1440">
                      <v:shape id="_x0000_i1369" type="#_x0000_t75" style="width:20.25pt;height:15.75pt" o:ole="">
                        <v:imagedata r:id="rId6" o:title=""/>
                      </v:shape>
                      <w:control r:id="rId68" w:name="DefaultOcxName61" w:shapeid="_x0000_i1369"/>
                    </w:object>
                  </w:r>
                  <w:r w:rsidR="00602CD9"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B       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object w:dxaOrig="1440" w:dyaOrig="1440">
                      <v:shape id="_x0000_i1372" type="#_x0000_t75" style="width:20.25pt;height:15.75pt" o:ole="">
                        <v:imagedata r:id="rId6" o:title=""/>
                      </v:shape>
                      <w:control r:id="rId69" w:name="DefaultOcxName62" w:shapeid="_x0000_i1372"/>
                    </w:object>
                  </w:r>
                  <w:r w:rsidR="00602CD9"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C       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object w:dxaOrig="1440" w:dyaOrig="1440">
                      <v:shape id="_x0000_i1375" type="#_x0000_t75" style="width:20.25pt;height:15.75pt" o:ole="">
                        <v:imagedata r:id="rId6" o:title=""/>
                      </v:shape>
                      <w:control r:id="rId70" w:name="DefaultOcxName63" w:shapeid="_x0000_i1375"/>
                    </w:object>
                  </w:r>
                  <w:r w:rsidR="00602CD9"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D       </w:t>
                  </w:r>
                </w:p>
              </w:tc>
            </w:tr>
            <w:tr w:rsidR="00602CD9" w:rsidRPr="00602CD9">
              <w:trPr>
                <w:gridAfter w:val="1"/>
                <w:tblCellSpacing w:w="15" w:type="dxa"/>
              </w:trPr>
              <w:tc>
                <w:tcPr>
                  <w:tcW w:w="0" w:type="auto"/>
                  <w:shd w:val="clear" w:color="auto" w:fill="FFFFFA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:rsidR="00602CD9" w:rsidRPr="00602CD9" w:rsidRDefault="00602CD9" w:rsidP="00602CD9">
                  <w:pPr>
                    <w:widowControl/>
                    <w:spacing w:line="360" w:lineRule="auto"/>
                    <w:jc w:val="left"/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</w:pP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17.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设有数组定义：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char array[]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＝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”China";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，则数组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array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所占的空间为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  <w:t>A)4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个字节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 B)5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个字节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 C) 6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个字节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 D)7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个字节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 </w:t>
                  </w:r>
                </w:p>
              </w:tc>
            </w:tr>
            <w:tr w:rsidR="00602CD9" w:rsidRPr="00602CD9">
              <w:trPr>
                <w:gridAfter w:val="1"/>
                <w:tblCellSpacing w:w="15" w:type="dxa"/>
              </w:trPr>
              <w:tc>
                <w:tcPr>
                  <w:tcW w:w="0" w:type="auto"/>
                  <w:shd w:val="clear" w:color="auto" w:fill="EEEEDE"/>
                  <w:vAlign w:val="center"/>
                  <w:hideMark/>
                </w:tcPr>
                <w:p w:rsidR="00602CD9" w:rsidRPr="00602CD9" w:rsidRDefault="001904E1" w:rsidP="00602CD9">
                  <w:pPr>
                    <w:widowControl/>
                    <w:spacing w:line="360" w:lineRule="auto"/>
                    <w:jc w:val="left"/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</w:pP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lastRenderedPageBreak/>
                    <w:object w:dxaOrig="1440" w:dyaOrig="1440">
                      <v:shape id="_x0000_i1378" type="#_x0000_t75" style="width:20.25pt;height:15.75pt" o:ole="">
                        <v:imagedata r:id="rId6" o:title=""/>
                      </v:shape>
                      <w:control r:id="rId71" w:name="DefaultOcxName64" w:shapeid="_x0000_i1378"/>
                    </w:object>
                  </w:r>
                  <w:r w:rsidR="00602CD9"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A       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object w:dxaOrig="1440" w:dyaOrig="1440">
                      <v:shape id="_x0000_i1381" type="#_x0000_t75" style="width:20.25pt;height:15.75pt" o:ole="">
                        <v:imagedata r:id="rId6" o:title=""/>
                      </v:shape>
                      <w:control r:id="rId72" w:name="DefaultOcxName65" w:shapeid="_x0000_i1381"/>
                    </w:object>
                  </w:r>
                  <w:r w:rsidR="00602CD9"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B       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object w:dxaOrig="1440" w:dyaOrig="1440">
                      <v:shape id="_x0000_i1384" type="#_x0000_t75" style="width:20.25pt;height:15.75pt" o:ole="">
                        <v:imagedata r:id="rId6" o:title=""/>
                      </v:shape>
                      <w:control r:id="rId73" w:name="DefaultOcxName66" w:shapeid="_x0000_i1384"/>
                    </w:object>
                  </w:r>
                  <w:r w:rsidR="00602CD9"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C       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object w:dxaOrig="1440" w:dyaOrig="1440">
                      <v:shape id="_x0000_i1387" type="#_x0000_t75" style="width:20.25pt;height:15.75pt" o:ole="">
                        <v:imagedata r:id="rId6" o:title=""/>
                      </v:shape>
                      <w:control r:id="rId74" w:name="DefaultOcxName67" w:shapeid="_x0000_i1387"/>
                    </w:object>
                  </w:r>
                  <w:r w:rsidR="00602CD9"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D       </w:t>
                  </w:r>
                </w:p>
              </w:tc>
            </w:tr>
            <w:tr w:rsidR="00602CD9" w:rsidRPr="00602CD9">
              <w:trPr>
                <w:gridAfter w:val="1"/>
                <w:tblCellSpacing w:w="15" w:type="dxa"/>
              </w:trPr>
              <w:tc>
                <w:tcPr>
                  <w:tcW w:w="0" w:type="auto"/>
                  <w:shd w:val="clear" w:color="auto" w:fill="FFFFFA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:rsidR="00602CD9" w:rsidRPr="00602CD9" w:rsidRDefault="00602CD9" w:rsidP="00602CD9">
                  <w:pPr>
                    <w:widowControl/>
                    <w:spacing w:line="360" w:lineRule="auto"/>
                    <w:jc w:val="left"/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</w:pP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18.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若已定义：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  <w:t>int a[]={0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，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1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，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2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，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3,4,5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，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6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，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7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，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8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，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9}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，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*P=a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，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i;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其中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O≤i≤9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，则对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a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数组元素不正确的引用是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  <w:t xml:space="preserve">A)a[p-a] B)*(&amp;a[i]) C)p[i] D)a[10] </w:t>
                  </w:r>
                </w:p>
              </w:tc>
            </w:tr>
            <w:tr w:rsidR="00602CD9" w:rsidRPr="00602CD9">
              <w:trPr>
                <w:gridAfter w:val="1"/>
                <w:tblCellSpacing w:w="15" w:type="dxa"/>
              </w:trPr>
              <w:tc>
                <w:tcPr>
                  <w:tcW w:w="0" w:type="auto"/>
                  <w:shd w:val="clear" w:color="auto" w:fill="EEEEDE"/>
                  <w:vAlign w:val="center"/>
                  <w:hideMark/>
                </w:tcPr>
                <w:p w:rsidR="00602CD9" w:rsidRPr="00602CD9" w:rsidRDefault="001904E1" w:rsidP="00602CD9">
                  <w:pPr>
                    <w:widowControl/>
                    <w:spacing w:line="360" w:lineRule="auto"/>
                    <w:jc w:val="left"/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</w:pP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object w:dxaOrig="1440" w:dyaOrig="1440">
                      <v:shape id="_x0000_i1390" type="#_x0000_t75" style="width:20.25pt;height:15.75pt" o:ole="">
                        <v:imagedata r:id="rId6" o:title=""/>
                      </v:shape>
                      <w:control r:id="rId75" w:name="DefaultOcxName68" w:shapeid="_x0000_i1390"/>
                    </w:object>
                  </w:r>
                  <w:r w:rsidR="00602CD9"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A       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object w:dxaOrig="1440" w:dyaOrig="1440">
                      <v:shape id="_x0000_i1393" type="#_x0000_t75" style="width:20.25pt;height:15.75pt" o:ole="">
                        <v:imagedata r:id="rId6" o:title=""/>
                      </v:shape>
                      <w:control r:id="rId76" w:name="DefaultOcxName69" w:shapeid="_x0000_i1393"/>
                    </w:object>
                  </w:r>
                  <w:r w:rsidR="00602CD9"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B       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object w:dxaOrig="1440" w:dyaOrig="1440">
                      <v:shape id="_x0000_i1396" type="#_x0000_t75" style="width:20.25pt;height:15.75pt" o:ole="">
                        <v:imagedata r:id="rId6" o:title=""/>
                      </v:shape>
                      <w:control r:id="rId77" w:name="DefaultOcxName70" w:shapeid="_x0000_i1396"/>
                    </w:object>
                  </w:r>
                  <w:r w:rsidR="00602CD9"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C       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object w:dxaOrig="1440" w:dyaOrig="1440">
                      <v:shape id="_x0000_i1399" type="#_x0000_t75" style="width:20.25pt;height:15.75pt" o:ole="">
                        <v:imagedata r:id="rId6" o:title=""/>
                      </v:shape>
                      <w:control r:id="rId78" w:name="DefaultOcxName71" w:shapeid="_x0000_i1399"/>
                    </w:object>
                  </w:r>
                  <w:r w:rsidR="00602CD9"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D       </w:t>
                  </w:r>
                </w:p>
              </w:tc>
            </w:tr>
            <w:tr w:rsidR="00602CD9" w:rsidRPr="00602CD9">
              <w:trPr>
                <w:gridAfter w:val="1"/>
                <w:tblCellSpacing w:w="15" w:type="dxa"/>
              </w:trPr>
              <w:tc>
                <w:tcPr>
                  <w:tcW w:w="0" w:type="auto"/>
                  <w:shd w:val="clear" w:color="auto" w:fill="FFFFFA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:rsidR="00602CD9" w:rsidRPr="00602CD9" w:rsidRDefault="00602CD9" w:rsidP="00602CD9">
                  <w:pPr>
                    <w:widowControl/>
                    <w:spacing w:line="360" w:lineRule="auto"/>
                    <w:jc w:val="left"/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</w:pP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19.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以下程序的输出结果是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  <w:t>#include&lt;iostream. h&gt;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  <w:t>void main()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  <w:t>{ int x=1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，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y=3;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  <w:t>cout&lt;&lt;x++&lt;&lt;”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，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”;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  <w:t>{int x=0;x+=y*2;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  <w:t>cout&lt;&lt;x&lt;&lt;”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，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”&lt;&lt;y&lt;&lt;” ”;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  <w:t>}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  <w:t>cout&lt;&lt;x&lt;&lt;”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，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”&lt;&lt;y;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  <w:t>}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  <w:t>A) 1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，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6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，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3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，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1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，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3 B)1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，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6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，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3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，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6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，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3 C)1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，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6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，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3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，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2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，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3 D)1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，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7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，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3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，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2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，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3 </w:t>
                  </w:r>
                </w:p>
              </w:tc>
            </w:tr>
            <w:tr w:rsidR="00602CD9" w:rsidRPr="00602CD9">
              <w:trPr>
                <w:gridAfter w:val="1"/>
                <w:tblCellSpacing w:w="15" w:type="dxa"/>
              </w:trPr>
              <w:tc>
                <w:tcPr>
                  <w:tcW w:w="0" w:type="auto"/>
                  <w:shd w:val="clear" w:color="auto" w:fill="EEEEDE"/>
                  <w:vAlign w:val="center"/>
                  <w:hideMark/>
                </w:tcPr>
                <w:p w:rsidR="00602CD9" w:rsidRPr="00602CD9" w:rsidRDefault="001904E1" w:rsidP="00602CD9">
                  <w:pPr>
                    <w:widowControl/>
                    <w:spacing w:line="360" w:lineRule="auto"/>
                    <w:jc w:val="left"/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</w:pP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object w:dxaOrig="1440" w:dyaOrig="1440">
                      <v:shape id="_x0000_i1402" type="#_x0000_t75" style="width:20.25pt;height:15.75pt" o:ole="">
                        <v:imagedata r:id="rId6" o:title=""/>
                      </v:shape>
                      <w:control r:id="rId79" w:name="DefaultOcxName72" w:shapeid="_x0000_i1402"/>
                    </w:object>
                  </w:r>
                  <w:r w:rsidR="00602CD9"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A       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object w:dxaOrig="1440" w:dyaOrig="1440">
                      <v:shape id="_x0000_i1405" type="#_x0000_t75" style="width:20.25pt;height:15.75pt" o:ole="">
                        <v:imagedata r:id="rId6" o:title=""/>
                      </v:shape>
                      <w:control r:id="rId80" w:name="DefaultOcxName73" w:shapeid="_x0000_i1405"/>
                    </w:object>
                  </w:r>
                  <w:r w:rsidR="00602CD9"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B       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object w:dxaOrig="1440" w:dyaOrig="1440">
                      <v:shape id="_x0000_i1408" type="#_x0000_t75" style="width:20.25pt;height:15.75pt" o:ole="">
                        <v:imagedata r:id="rId6" o:title=""/>
                      </v:shape>
                      <w:control r:id="rId81" w:name="DefaultOcxName74" w:shapeid="_x0000_i1408"/>
                    </w:object>
                  </w:r>
                  <w:r w:rsidR="00602CD9"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C       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object w:dxaOrig="1440" w:dyaOrig="1440">
                      <v:shape id="_x0000_i1411" type="#_x0000_t75" style="width:20.25pt;height:15.75pt" o:ole="">
                        <v:imagedata r:id="rId6" o:title=""/>
                      </v:shape>
                      <w:control r:id="rId82" w:name="DefaultOcxName75" w:shapeid="_x0000_i1411"/>
                    </w:object>
                  </w:r>
                  <w:r w:rsidR="00602CD9"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D       </w:t>
                  </w:r>
                </w:p>
              </w:tc>
            </w:tr>
            <w:tr w:rsidR="00602CD9" w:rsidRPr="00602CD9">
              <w:trPr>
                <w:gridAfter w:val="1"/>
                <w:tblCellSpacing w:w="15" w:type="dxa"/>
              </w:trPr>
              <w:tc>
                <w:tcPr>
                  <w:tcW w:w="0" w:type="auto"/>
                  <w:shd w:val="clear" w:color="auto" w:fill="FFFFFA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:rsidR="00602CD9" w:rsidRPr="00602CD9" w:rsidRDefault="00602CD9" w:rsidP="00602CD9">
                  <w:pPr>
                    <w:widowControl/>
                    <w:spacing w:line="360" w:lineRule="auto"/>
                    <w:jc w:val="left"/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</w:pP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20.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函数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fun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的返回值是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  <w:t>fun(char*a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，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char*b)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  <w:t>{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  <w:t>int num=0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，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n=0;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  <w:t>while(*(a+num)!=‘\0’)num++;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  <w:t>while(b[n]){*(a+num)=b[n];num++;n++;}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  <w:t>return num;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lastRenderedPageBreak/>
                    <w:t>}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  <w:t>A)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字符串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a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的长度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 B)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字符串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b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的长度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  <w:t>C)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字符串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a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和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b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的长度之差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 D)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字符串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a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和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b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的长度之和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 </w:t>
                  </w:r>
                </w:p>
              </w:tc>
            </w:tr>
            <w:tr w:rsidR="00602CD9" w:rsidRPr="00602CD9">
              <w:trPr>
                <w:gridAfter w:val="1"/>
                <w:tblCellSpacing w:w="15" w:type="dxa"/>
              </w:trPr>
              <w:tc>
                <w:tcPr>
                  <w:tcW w:w="0" w:type="auto"/>
                  <w:shd w:val="clear" w:color="auto" w:fill="EEEEDE"/>
                  <w:vAlign w:val="center"/>
                  <w:hideMark/>
                </w:tcPr>
                <w:p w:rsidR="00602CD9" w:rsidRPr="00602CD9" w:rsidRDefault="001904E1" w:rsidP="00602CD9">
                  <w:pPr>
                    <w:widowControl/>
                    <w:spacing w:line="360" w:lineRule="auto"/>
                    <w:jc w:val="left"/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</w:pP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lastRenderedPageBreak/>
                    <w:object w:dxaOrig="1440" w:dyaOrig="1440">
                      <v:shape id="_x0000_i1414" type="#_x0000_t75" style="width:20.25pt;height:15.75pt" o:ole="">
                        <v:imagedata r:id="rId6" o:title=""/>
                      </v:shape>
                      <w:control r:id="rId83" w:name="DefaultOcxName76" w:shapeid="_x0000_i1414"/>
                    </w:object>
                  </w:r>
                  <w:r w:rsidR="00602CD9"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A       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object w:dxaOrig="1440" w:dyaOrig="1440">
                      <v:shape id="_x0000_i1417" type="#_x0000_t75" style="width:20.25pt;height:15.75pt" o:ole="">
                        <v:imagedata r:id="rId6" o:title=""/>
                      </v:shape>
                      <w:control r:id="rId84" w:name="DefaultOcxName77" w:shapeid="_x0000_i1417"/>
                    </w:object>
                  </w:r>
                  <w:r w:rsidR="00602CD9"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B       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object w:dxaOrig="1440" w:dyaOrig="1440">
                      <v:shape id="_x0000_i1420" type="#_x0000_t75" style="width:20.25pt;height:15.75pt" o:ole="">
                        <v:imagedata r:id="rId6" o:title=""/>
                      </v:shape>
                      <w:control r:id="rId85" w:name="DefaultOcxName78" w:shapeid="_x0000_i1420"/>
                    </w:object>
                  </w:r>
                  <w:r w:rsidR="00602CD9"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C       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object w:dxaOrig="1440" w:dyaOrig="1440">
                      <v:shape id="_x0000_i1423" type="#_x0000_t75" style="width:20.25pt;height:15.75pt" o:ole="">
                        <v:imagedata r:id="rId6" o:title=""/>
                      </v:shape>
                      <w:control r:id="rId86" w:name="DefaultOcxName79" w:shapeid="_x0000_i1423"/>
                    </w:object>
                  </w:r>
                  <w:r w:rsidR="00602CD9"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D       </w:t>
                  </w:r>
                </w:p>
              </w:tc>
            </w:tr>
            <w:tr w:rsidR="00602CD9" w:rsidRPr="00602CD9">
              <w:trPr>
                <w:gridAfter w:val="1"/>
                <w:tblCellSpacing w:w="15" w:type="dxa"/>
              </w:trPr>
              <w:tc>
                <w:tcPr>
                  <w:tcW w:w="0" w:type="auto"/>
                  <w:shd w:val="clear" w:color="auto" w:fill="FFFFFA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:rsidR="00602CD9" w:rsidRPr="00602CD9" w:rsidRDefault="00602CD9" w:rsidP="00602CD9">
                  <w:pPr>
                    <w:widowControl/>
                    <w:spacing w:line="360" w:lineRule="auto"/>
                    <w:jc w:val="left"/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</w:pP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21.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下面程序的结果为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  <w:t>#include&lt;iostream. h&gt;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  <w:t>void main()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  <w:t>{ int i;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  <w:t>int a[3][3]={1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，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2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，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3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，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4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，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5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，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6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，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7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，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8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，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9};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  <w:t>for(i=0;i&lt;3;i++)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  <w:t>cout&lt;&lt;a[2-i][i]&lt;&lt;” ”;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  <w:t>}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  <w:t xml:space="preserve">A)1 5 9 B)7 5 3 C)3 5 7 D) 5 9 1 </w:t>
                  </w:r>
                </w:p>
              </w:tc>
            </w:tr>
            <w:tr w:rsidR="00602CD9" w:rsidRPr="00602CD9">
              <w:trPr>
                <w:gridAfter w:val="1"/>
                <w:tblCellSpacing w:w="15" w:type="dxa"/>
              </w:trPr>
              <w:tc>
                <w:tcPr>
                  <w:tcW w:w="0" w:type="auto"/>
                  <w:shd w:val="clear" w:color="auto" w:fill="EEEEDE"/>
                  <w:vAlign w:val="center"/>
                  <w:hideMark/>
                </w:tcPr>
                <w:p w:rsidR="00602CD9" w:rsidRPr="00602CD9" w:rsidRDefault="001904E1" w:rsidP="00602CD9">
                  <w:pPr>
                    <w:widowControl/>
                    <w:spacing w:line="360" w:lineRule="auto"/>
                    <w:jc w:val="left"/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</w:pP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object w:dxaOrig="1440" w:dyaOrig="1440">
                      <v:shape id="_x0000_i1426" type="#_x0000_t75" style="width:20.25pt;height:15.75pt" o:ole="">
                        <v:imagedata r:id="rId6" o:title=""/>
                      </v:shape>
                      <w:control r:id="rId87" w:name="DefaultOcxName80" w:shapeid="_x0000_i1426"/>
                    </w:object>
                  </w:r>
                  <w:r w:rsidR="00602CD9"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A       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object w:dxaOrig="1440" w:dyaOrig="1440">
                      <v:shape id="_x0000_i1429" type="#_x0000_t75" style="width:20.25pt;height:15.75pt" o:ole="">
                        <v:imagedata r:id="rId6" o:title=""/>
                      </v:shape>
                      <w:control r:id="rId88" w:name="DefaultOcxName81" w:shapeid="_x0000_i1429"/>
                    </w:object>
                  </w:r>
                  <w:r w:rsidR="00602CD9"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B       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object w:dxaOrig="1440" w:dyaOrig="1440">
                      <v:shape id="_x0000_i1432" type="#_x0000_t75" style="width:20.25pt;height:15.75pt" o:ole="">
                        <v:imagedata r:id="rId6" o:title=""/>
                      </v:shape>
                      <w:control r:id="rId89" w:name="DefaultOcxName82" w:shapeid="_x0000_i1432"/>
                    </w:object>
                  </w:r>
                  <w:r w:rsidR="00602CD9"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C       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object w:dxaOrig="1440" w:dyaOrig="1440">
                      <v:shape id="_x0000_i1435" type="#_x0000_t75" style="width:20.25pt;height:15.75pt" o:ole="">
                        <v:imagedata r:id="rId6" o:title=""/>
                      </v:shape>
                      <w:control r:id="rId90" w:name="DefaultOcxName83" w:shapeid="_x0000_i1435"/>
                    </w:object>
                  </w:r>
                  <w:r w:rsidR="00602CD9"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D       </w:t>
                  </w:r>
                </w:p>
              </w:tc>
            </w:tr>
            <w:tr w:rsidR="00602CD9" w:rsidRPr="00602CD9">
              <w:trPr>
                <w:gridAfter w:val="1"/>
                <w:tblCellSpacing w:w="15" w:type="dxa"/>
              </w:trPr>
              <w:tc>
                <w:tcPr>
                  <w:tcW w:w="0" w:type="auto"/>
                  <w:shd w:val="clear" w:color="auto" w:fill="FFFFFA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:rsidR="00602CD9" w:rsidRPr="00602CD9" w:rsidRDefault="00602CD9" w:rsidP="00602CD9">
                  <w:pPr>
                    <w:widowControl/>
                    <w:spacing w:line="360" w:lineRule="auto"/>
                    <w:jc w:val="left"/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</w:pP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22.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下面程序的结果为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  <w:t>#include&lt;iostream. h&gt;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  <w:t>int c;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  <w:t>class A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  <w:t>{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  <w:t>private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：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  <w:t>int a;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  <w:t>static int b;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  <w:t>public;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  <w:t>A(){a=0;c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＝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0;}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  <w:t>void seta(){a++;}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  <w:t>void setb(){b++;}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lastRenderedPageBreak/>
                    <w:t>void setc(){c++;}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  <w:t>void display(){cout&lt;&lt;a&lt;&lt;” ”&lt;&lt;b&lt;&lt;” ”&lt;&lt;c;}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  <w:t xml:space="preserve">}; 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  <w:t>int A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：：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b=0;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  <w:t>void main()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  <w:t>{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  <w:t>A al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，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a2;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  <w:t>al.seta();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  <w:t>al.setb();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  <w:t>al.setc();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  <w:t>a2.seta();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  <w:t>a2.setb();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  <w:t>a3.setc();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  <w:t>a2.display();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  <w:t xml:space="preserve">A)121 B)122 C)112 D)222 </w:t>
                  </w:r>
                </w:p>
              </w:tc>
            </w:tr>
            <w:tr w:rsidR="00602CD9" w:rsidRPr="00602CD9">
              <w:trPr>
                <w:gridAfter w:val="1"/>
                <w:tblCellSpacing w:w="15" w:type="dxa"/>
              </w:trPr>
              <w:tc>
                <w:tcPr>
                  <w:tcW w:w="0" w:type="auto"/>
                  <w:shd w:val="clear" w:color="auto" w:fill="EEEEDE"/>
                  <w:vAlign w:val="center"/>
                  <w:hideMark/>
                </w:tcPr>
                <w:p w:rsidR="00602CD9" w:rsidRPr="00602CD9" w:rsidRDefault="001904E1" w:rsidP="00602CD9">
                  <w:pPr>
                    <w:widowControl/>
                    <w:spacing w:line="360" w:lineRule="auto"/>
                    <w:jc w:val="left"/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</w:pP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lastRenderedPageBreak/>
                    <w:object w:dxaOrig="1440" w:dyaOrig="1440">
                      <v:shape id="_x0000_i1438" type="#_x0000_t75" style="width:20.25pt;height:15.75pt" o:ole="">
                        <v:imagedata r:id="rId6" o:title=""/>
                      </v:shape>
                      <w:control r:id="rId91" w:name="DefaultOcxName84" w:shapeid="_x0000_i1438"/>
                    </w:object>
                  </w:r>
                  <w:r w:rsidR="00602CD9"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A       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object w:dxaOrig="1440" w:dyaOrig="1440">
                      <v:shape id="_x0000_i1441" type="#_x0000_t75" style="width:20.25pt;height:15.75pt" o:ole="">
                        <v:imagedata r:id="rId6" o:title=""/>
                      </v:shape>
                      <w:control r:id="rId92" w:name="DefaultOcxName85" w:shapeid="_x0000_i1441"/>
                    </w:object>
                  </w:r>
                  <w:r w:rsidR="00602CD9"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B       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object w:dxaOrig="1440" w:dyaOrig="1440">
                      <v:shape id="_x0000_i1444" type="#_x0000_t75" style="width:20.25pt;height:15.75pt" o:ole="">
                        <v:imagedata r:id="rId6" o:title=""/>
                      </v:shape>
                      <w:control r:id="rId93" w:name="DefaultOcxName86" w:shapeid="_x0000_i1444"/>
                    </w:object>
                  </w:r>
                  <w:r w:rsidR="00602CD9"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C       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object w:dxaOrig="1440" w:dyaOrig="1440">
                      <v:shape id="_x0000_i1447" type="#_x0000_t75" style="width:20.25pt;height:15.75pt" o:ole="">
                        <v:imagedata r:id="rId6" o:title=""/>
                      </v:shape>
                      <w:control r:id="rId94" w:name="DefaultOcxName87" w:shapeid="_x0000_i1447"/>
                    </w:object>
                  </w:r>
                  <w:r w:rsidR="00602CD9"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D       </w:t>
                  </w:r>
                </w:p>
              </w:tc>
            </w:tr>
            <w:tr w:rsidR="00602CD9" w:rsidRPr="00602CD9">
              <w:trPr>
                <w:gridAfter w:val="1"/>
                <w:tblCellSpacing w:w="15" w:type="dxa"/>
              </w:trPr>
              <w:tc>
                <w:tcPr>
                  <w:tcW w:w="0" w:type="auto"/>
                  <w:shd w:val="clear" w:color="auto" w:fill="FFFFFA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:rsidR="00602CD9" w:rsidRPr="00602CD9" w:rsidRDefault="00602CD9" w:rsidP="00602CD9">
                  <w:pPr>
                    <w:widowControl/>
                    <w:spacing w:line="360" w:lineRule="auto"/>
                    <w:jc w:val="left"/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</w:pP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23.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下列描述中哪个是正确的。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  <w:t>A)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私有派生的子类无法访问父类的成员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  <w:t>B)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类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A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的私有派生子类的派生类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C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无法初始化其祖先类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A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对象的属性，因为类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A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的成员对类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C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是不可访问的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  <w:t>C)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私有派生类不能作为基类派生子类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  <w:t>D)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私有派生类的所有子孙类将无法继续继承该类的成员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 </w:t>
                  </w:r>
                </w:p>
              </w:tc>
            </w:tr>
            <w:tr w:rsidR="00602CD9" w:rsidRPr="00602CD9">
              <w:trPr>
                <w:gridAfter w:val="1"/>
                <w:tblCellSpacing w:w="15" w:type="dxa"/>
              </w:trPr>
              <w:tc>
                <w:tcPr>
                  <w:tcW w:w="0" w:type="auto"/>
                  <w:shd w:val="clear" w:color="auto" w:fill="EEEEDE"/>
                  <w:vAlign w:val="center"/>
                  <w:hideMark/>
                </w:tcPr>
                <w:p w:rsidR="00602CD9" w:rsidRPr="00602CD9" w:rsidRDefault="001904E1" w:rsidP="00602CD9">
                  <w:pPr>
                    <w:widowControl/>
                    <w:spacing w:line="360" w:lineRule="auto"/>
                    <w:jc w:val="left"/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</w:pP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object w:dxaOrig="1440" w:dyaOrig="1440">
                      <v:shape id="_x0000_i1450" type="#_x0000_t75" style="width:20.25pt;height:15.75pt" o:ole="">
                        <v:imagedata r:id="rId6" o:title=""/>
                      </v:shape>
                      <w:control r:id="rId95" w:name="DefaultOcxName88" w:shapeid="_x0000_i1450"/>
                    </w:object>
                  </w:r>
                  <w:r w:rsidR="00602CD9"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A       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object w:dxaOrig="1440" w:dyaOrig="1440">
                      <v:shape id="_x0000_i1453" type="#_x0000_t75" style="width:20.25pt;height:15.75pt" o:ole="">
                        <v:imagedata r:id="rId6" o:title=""/>
                      </v:shape>
                      <w:control r:id="rId96" w:name="DefaultOcxName89" w:shapeid="_x0000_i1453"/>
                    </w:object>
                  </w:r>
                  <w:r w:rsidR="00602CD9"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B       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object w:dxaOrig="1440" w:dyaOrig="1440">
                      <v:shape id="_x0000_i1456" type="#_x0000_t75" style="width:20.25pt;height:15.75pt" o:ole="">
                        <v:imagedata r:id="rId6" o:title=""/>
                      </v:shape>
                      <w:control r:id="rId97" w:name="DefaultOcxName90" w:shapeid="_x0000_i1456"/>
                    </w:object>
                  </w:r>
                  <w:r w:rsidR="00602CD9"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C       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object w:dxaOrig="1440" w:dyaOrig="1440">
                      <v:shape id="_x0000_i1459" type="#_x0000_t75" style="width:20.25pt;height:15.75pt" o:ole="">
                        <v:imagedata r:id="rId6" o:title=""/>
                      </v:shape>
                      <w:control r:id="rId98" w:name="DefaultOcxName91" w:shapeid="_x0000_i1459"/>
                    </w:object>
                  </w:r>
                  <w:r w:rsidR="00602CD9"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D       </w:t>
                  </w:r>
                </w:p>
              </w:tc>
            </w:tr>
            <w:tr w:rsidR="00602CD9" w:rsidRPr="00602CD9">
              <w:trPr>
                <w:gridAfter w:val="1"/>
                <w:tblCellSpacing w:w="15" w:type="dxa"/>
              </w:trPr>
              <w:tc>
                <w:tcPr>
                  <w:tcW w:w="0" w:type="auto"/>
                  <w:shd w:val="clear" w:color="auto" w:fill="FFFFFA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:rsidR="00602CD9" w:rsidRPr="00602CD9" w:rsidRDefault="00602CD9" w:rsidP="00602CD9">
                  <w:pPr>
                    <w:widowControl/>
                    <w:spacing w:line="360" w:lineRule="auto"/>
                    <w:jc w:val="left"/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</w:pP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24.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下列关于构造函数说法不正确的是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  <w:t>A)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构造函数必须与类同名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  <w:t>B)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构造函数可以省略不写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  <w:t>C)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构造函数必须有返回值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lastRenderedPageBreak/>
                    <w:t>D)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在构造函数中可以对类中的成员进行初始化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 </w:t>
                  </w:r>
                </w:p>
              </w:tc>
            </w:tr>
            <w:tr w:rsidR="00602CD9" w:rsidRPr="00602CD9">
              <w:trPr>
                <w:gridAfter w:val="1"/>
                <w:tblCellSpacing w:w="15" w:type="dxa"/>
              </w:trPr>
              <w:tc>
                <w:tcPr>
                  <w:tcW w:w="0" w:type="auto"/>
                  <w:shd w:val="clear" w:color="auto" w:fill="EEEEDE"/>
                  <w:vAlign w:val="center"/>
                  <w:hideMark/>
                </w:tcPr>
                <w:p w:rsidR="00602CD9" w:rsidRPr="00602CD9" w:rsidRDefault="001904E1" w:rsidP="00602CD9">
                  <w:pPr>
                    <w:widowControl/>
                    <w:spacing w:line="360" w:lineRule="auto"/>
                    <w:jc w:val="left"/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</w:pP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lastRenderedPageBreak/>
                    <w:object w:dxaOrig="1440" w:dyaOrig="1440">
                      <v:shape id="_x0000_i1462" type="#_x0000_t75" style="width:20.25pt;height:15.75pt" o:ole="">
                        <v:imagedata r:id="rId6" o:title=""/>
                      </v:shape>
                      <w:control r:id="rId99" w:name="DefaultOcxName92" w:shapeid="_x0000_i1462"/>
                    </w:object>
                  </w:r>
                  <w:r w:rsidR="00602CD9"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A       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object w:dxaOrig="1440" w:dyaOrig="1440">
                      <v:shape id="_x0000_i1465" type="#_x0000_t75" style="width:20.25pt;height:15.75pt" o:ole="">
                        <v:imagedata r:id="rId6" o:title=""/>
                      </v:shape>
                      <w:control r:id="rId100" w:name="DefaultOcxName93" w:shapeid="_x0000_i1465"/>
                    </w:object>
                  </w:r>
                  <w:r w:rsidR="00602CD9"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B       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object w:dxaOrig="1440" w:dyaOrig="1440">
                      <v:shape id="_x0000_i1468" type="#_x0000_t75" style="width:20.25pt;height:15.75pt" o:ole="">
                        <v:imagedata r:id="rId6" o:title=""/>
                      </v:shape>
                      <w:control r:id="rId101" w:name="DefaultOcxName94" w:shapeid="_x0000_i1468"/>
                    </w:object>
                  </w:r>
                  <w:r w:rsidR="00602CD9"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C       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object w:dxaOrig="1440" w:dyaOrig="1440">
                      <v:shape id="_x0000_i1471" type="#_x0000_t75" style="width:20.25pt;height:15.75pt" o:ole="">
                        <v:imagedata r:id="rId6" o:title=""/>
                      </v:shape>
                      <w:control r:id="rId102" w:name="DefaultOcxName95" w:shapeid="_x0000_i1471"/>
                    </w:object>
                  </w:r>
                  <w:r w:rsidR="00602CD9"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D       </w:t>
                  </w:r>
                </w:p>
              </w:tc>
            </w:tr>
            <w:tr w:rsidR="00602CD9" w:rsidRPr="00602CD9">
              <w:trPr>
                <w:gridAfter w:val="1"/>
                <w:tblCellSpacing w:w="15" w:type="dxa"/>
              </w:trPr>
              <w:tc>
                <w:tcPr>
                  <w:tcW w:w="0" w:type="auto"/>
                  <w:shd w:val="clear" w:color="auto" w:fill="FFFFFA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:rsidR="00602CD9" w:rsidRPr="00602CD9" w:rsidRDefault="00602CD9" w:rsidP="00602CD9">
                  <w:pPr>
                    <w:widowControl/>
                    <w:spacing w:line="360" w:lineRule="auto"/>
                    <w:jc w:val="left"/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</w:pP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25.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如果友元函数重载一个运算符时，其参数表中没有任何参数则说明该运算符是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  <w:t>A)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一元运算符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 B)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二元运算符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  <w:t>C)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选项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A)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和选项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B)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都可能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 D)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重载错误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 </w:t>
                  </w:r>
                </w:p>
              </w:tc>
            </w:tr>
            <w:tr w:rsidR="00602CD9" w:rsidRPr="00602CD9">
              <w:trPr>
                <w:gridAfter w:val="1"/>
                <w:tblCellSpacing w:w="15" w:type="dxa"/>
              </w:trPr>
              <w:tc>
                <w:tcPr>
                  <w:tcW w:w="0" w:type="auto"/>
                  <w:shd w:val="clear" w:color="auto" w:fill="EEEEDE"/>
                  <w:vAlign w:val="center"/>
                  <w:hideMark/>
                </w:tcPr>
                <w:p w:rsidR="00602CD9" w:rsidRPr="00602CD9" w:rsidRDefault="001904E1" w:rsidP="00602CD9">
                  <w:pPr>
                    <w:widowControl/>
                    <w:spacing w:line="360" w:lineRule="auto"/>
                    <w:jc w:val="left"/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</w:pP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object w:dxaOrig="1440" w:dyaOrig="1440">
                      <v:shape id="_x0000_i1474" type="#_x0000_t75" style="width:20.25pt;height:15.75pt" o:ole="">
                        <v:imagedata r:id="rId6" o:title=""/>
                      </v:shape>
                      <w:control r:id="rId103" w:name="DefaultOcxName96" w:shapeid="_x0000_i1474"/>
                    </w:object>
                  </w:r>
                  <w:r w:rsidR="00602CD9"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A       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object w:dxaOrig="1440" w:dyaOrig="1440">
                      <v:shape id="_x0000_i1477" type="#_x0000_t75" style="width:20.25pt;height:15.75pt" o:ole="">
                        <v:imagedata r:id="rId6" o:title=""/>
                      </v:shape>
                      <w:control r:id="rId104" w:name="DefaultOcxName97" w:shapeid="_x0000_i1477"/>
                    </w:object>
                  </w:r>
                  <w:r w:rsidR="00602CD9"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B       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object w:dxaOrig="1440" w:dyaOrig="1440">
                      <v:shape id="_x0000_i1480" type="#_x0000_t75" style="width:20.25pt;height:15.75pt" o:ole="">
                        <v:imagedata r:id="rId6" o:title=""/>
                      </v:shape>
                      <w:control r:id="rId105" w:name="DefaultOcxName98" w:shapeid="_x0000_i1480"/>
                    </w:object>
                  </w:r>
                  <w:r w:rsidR="00602CD9"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C       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object w:dxaOrig="1440" w:dyaOrig="1440">
                      <v:shape id="_x0000_i1483" type="#_x0000_t75" style="width:20.25pt;height:15.75pt" o:ole="">
                        <v:imagedata r:id="rId6" o:title=""/>
                      </v:shape>
                      <w:control r:id="rId106" w:name="DefaultOcxName99" w:shapeid="_x0000_i1483"/>
                    </w:object>
                  </w:r>
                  <w:r w:rsidR="00602CD9"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D       </w:t>
                  </w:r>
                </w:p>
              </w:tc>
            </w:tr>
            <w:tr w:rsidR="00602CD9" w:rsidRPr="00602CD9">
              <w:trPr>
                <w:gridAfter w:val="1"/>
                <w:tblCellSpacing w:w="15" w:type="dxa"/>
              </w:trPr>
              <w:tc>
                <w:tcPr>
                  <w:tcW w:w="0" w:type="auto"/>
                  <w:shd w:val="clear" w:color="auto" w:fill="FFFFFA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:rsidR="00602CD9" w:rsidRPr="00602CD9" w:rsidRDefault="00602CD9" w:rsidP="00602CD9">
                  <w:pPr>
                    <w:widowControl/>
                    <w:spacing w:line="360" w:lineRule="auto"/>
                    <w:jc w:val="left"/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</w:pP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26.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在重载一个运算符时，如果其参数表中有一个参数，则说明该运算符是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  <w:t>A)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一元成员运算符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 B)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二元成员运算符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  <w:t>C)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一元友元运算符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 D)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选项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B)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和选项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C)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都可能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 </w:t>
                  </w:r>
                </w:p>
              </w:tc>
            </w:tr>
            <w:tr w:rsidR="00602CD9" w:rsidRPr="00602CD9">
              <w:trPr>
                <w:gridAfter w:val="1"/>
                <w:tblCellSpacing w:w="15" w:type="dxa"/>
              </w:trPr>
              <w:tc>
                <w:tcPr>
                  <w:tcW w:w="0" w:type="auto"/>
                  <w:shd w:val="clear" w:color="auto" w:fill="EEEEDE"/>
                  <w:vAlign w:val="center"/>
                  <w:hideMark/>
                </w:tcPr>
                <w:p w:rsidR="00602CD9" w:rsidRPr="00602CD9" w:rsidRDefault="001904E1" w:rsidP="00602CD9">
                  <w:pPr>
                    <w:widowControl/>
                    <w:spacing w:line="360" w:lineRule="auto"/>
                    <w:jc w:val="left"/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</w:pP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object w:dxaOrig="1440" w:dyaOrig="1440">
                      <v:shape id="_x0000_i1486" type="#_x0000_t75" style="width:20.25pt;height:15.75pt" o:ole="">
                        <v:imagedata r:id="rId6" o:title=""/>
                      </v:shape>
                      <w:control r:id="rId107" w:name="DefaultOcxName100" w:shapeid="_x0000_i1486"/>
                    </w:object>
                  </w:r>
                  <w:r w:rsidR="00602CD9"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A       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object w:dxaOrig="1440" w:dyaOrig="1440">
                      <v:shape id="_x0000_i1489" type="#_x0000_t75" style="width:20.25pt;height:15.75pt" o:ole="">
                        <v:imagedata r:id="rId6" o:title=""/>
                      </v:shape>
                      <w:control r:id="rId108" w:name="DefaultOcxName101" w:shapeid="_x0000_i1489"/>
                    </w:object>
                  </w:r>
                  <w:r w:rsidR="00602CD9"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B       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object w:dxaOrig="1440" w:dyaOrig="1440">
                      <v:shape id="_x0000_i1492" type="#_x0000_t75" style="width:20.25pt;height:15.75pt" o:ole="">
                        <v:imagedata r:id="rId6" o:title=""/>
                      </v:shape>
                      <w:control r:id="rId109" w:name="DefaultOcxName102" w:shapeid="_x0000_i1492"/>
                    </w:object>
                  </w:r>
                  <w:r w:rsidR="00602CD9"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C       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object w:dxaOrig="1440" w:dyaOrig="1440">
                      <v:shape id="_x0000_i1495" type="#_x0000_t75" style="width:20.25pt;height:15.75pt" o:ole="">
                        <v:imagedata r:id="rId6" o:title=""/>
                      </v:shape>
                      <w:control r:id="rId110" w:name="DefaultOcxName103" w:shapeid="_x0000_i1495"/>
                    </w:object>
                  </w:r>
                  <w:r w:rsidR="00602CD9"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D       </w:t>
                  </w:r>
                </w:p>
              </w:tc>
            </w:tr>
            <w:tr w:rsidR="00602CD9" w:rsidRPr="00602CD9">
              <w:trPr>
                <w:gridAfter w:val="1"/>
                <w:tblCellSpacing w:w="15" w:type="dxa"/>
              </w:trPr>
              <w:tc>
                <w:tcPr>
                  <w:tcW w:w="0" w:type="auto"/>
                  <w:shd w:val="clear" w:color="auto" w:fill="FFFFFA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:rsidR="00602CD9" w:rsidRPr="00602CD9" w:rsidRDefault="00602CD9" w:rsidP="00602CD9">
                  <w:pPr>
                    <w:widowControl/>
                    <w:spacing w:line="360" w:lineRule="auto"/>
                    <w:jc w:val="left"/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</w:pP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27.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下列关于模板的说法正确的是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  <w:t>A)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模板的实参在任何时候都可以省略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 B)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类模板与模板类所指的是同一概念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  <w:t>C)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类模板的参数必须是虚拟类型的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 D)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类模板中的成员函数全部都是模板函数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 </w:t>
                  </w:r>
                </w:p>
              </w:tc>
            </w:tr>
            <w:tr w:rsidR="00602CD9" w:rsidRPr="00602CD9">
              <w:trPr>
                <w:gridAfter w:val="1"/>
                <w:tblCellSpacing w:w="15" w:type="dxa"/>
              </w:trPr>
              <w:tc>
                <w:tcPr>
                  <w:tcW w:w="0" w:type="auto"/>
                  <w:shd w:val="clear" w:color="auto" w:fill="EEEEDE"/>
                  <w:vAlign w:val="center"/>
                  <w:hideMark/>
                </w:tcPr>
                <w:p w:rsidR="00602CD9" w:rsidRPr="00602CD9" w:rsidRDefault="001904E1" w:rsidP="00602CD9">
                  <w:pPr>
                    <w:widowControl/>
                    <w:spacing w:line="360" w:lineRule="auto"/>
                    <w:jc w:val="left"/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</w:pP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object w:dxaOrig="1440" w:dyaOrig="1440">
                      <v:shape id="_x0000_i1498" type="#_x0000_t75" style="width:20.25pt;height:15.75pt" o:ole="">
                        <v:imagedata r:id="rId6" o:title=""/>
                      </v:shape>
                      <w:control r:id="rId111" w:name="DefaultOcxName104" w:shapeid="_x0000_i1498"/>
                    </w:object>
                  </w:r>
                  <w:r w:rsidR="00602CD9"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A       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object w:dxaOrig="1440" w:dyaOrig="1440">
                      <v:shape id="_x0000_i1501" type="#_x0000_t75" style="width:20.25pt;height:15.75pt" o:ole="">
                        <v:imagedata r:id="rId6" o:title=""/>
                      </v:shape>
                      <w:control r:id="rId112" w:name="DefaultOcxName105" w:shapeid="_x0000_i1501"/>
                    </w:object>
                  </w:r>
                  <w:r w:rsidR="00602CD9"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B       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object w:dxaOrig="1440" w:dyaOrig="1440">
                      <v:shape id="_x0000_i1504" type="#_x0000_t75" style="width:20.25pt;height:15.75pt" o:ole="">
                        <v:imagedata r:id="rId6" o:title=""/>
                      </v:shape>
                      <w:control r:id="rId113" w:name="DefaultOcxName106" w:shapeid="_x0000_i1504"/>
                    </w:object>
                  </w:r>
                  <w:r w:rsidR="00602CD9"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C       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object w:dxaOrig="1440" w:dyaOrig="1440">
                      <v:shape id="_x0000_i1507" type="#_x0000_t75" style="width:20.25pt;height:15.75pt" o:ole="">
                        <v:imagedata r:id="rId6" o:title=""/>
                      </v:shape>
                      <w:control r:id="rId114" w:name="DefaultOcxName107" w:shapeid="_x0000_i1507"/>
                    </w:object>
                  </w:r>
                  <w:r w:rsidR="00602CD9"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D       </w:t>
                  </w:r>
                </w:p>
              </w:tc>
            </w:tr>
            <w:tr w:rsidR="00602CD9" w:rsidRPr="00602CD9">
              <w:trPr>
                <w:gridAfter w:val="1"/>
                <w:tblCellSpacing w:w="15" w:type="dxa"/>
              </w:trPr>
              <w:tc>
                <w:tcPr>
                  <w:tcW w:w="0" w:type="auto"/>
                  <w:shd w:val="clear" w:color="auto" w:fill="FFFFFA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:rsidR="00602CD9" w:rsidRPr="00602CD9" w:rsidRDefault="00602CD9" w:rsidP="00602CD9">
                  <w:pPr>
                    <w:widowControl/>
                    <w:spacing w:line="360" w:lineRule="auto"/>
                    <w:jc w:val="left"/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</w:pP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28.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表示在输出时显示小数位，和在文件输入时判断文件尾的函数分别是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  <w:t>A) showbase()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和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eof() B)showpoint()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和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eof()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  <w:t>C)showpoint()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和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bad() D)showpoint()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和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good() </w:t>
                  </w:r>
                </w:p>
              </w:tc>
            </w:tr>
            <w:tr w:rsidR="00602CD9" w:rsidRPr="00602CD9">
              <w:trPr>
                <w:gridAfter w:val="1"/>
                <w:tblCellSpacing w:w="15" w:type="dxa"/>
              </w:trPr>
              <w:tc>
                <w:tcPr>
                  <w:tcW w:w="0" w:type="auto"/>
                  <w:shd w:val="clear" w:color="auto" w:fill="EEEEDE"/>
                  <w:vAlign w:val="center"/>
                  <w:hideMark/>
                </w:tcPr>
                <w:p w:rsidR="00602CD9" w:rsidRPr="00602CD9" w:rsidRDefault="001904E1" w:rsidP="00602CD9">
                  <w:pPr>
                    <w:widowControl/>
                    <w:spacing w:line="360" w:lineRule="auto"/>
                    <w:jc w:val="left"/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</w:pP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object w:dxaOrig="1440" w:dyaOrig="1440">
                      <v:shape id="_x0000_i1510" type="#_x0000_t75" style="width:20.25pt;height:15.75pt" o:ole="">
                        <v:imagedata r:id="rId6" o:title=""/>
                      </v:shape>
                      <w:control r:id="rId115" w:name="DefaultOcxName108" w:shapeid="_x0000_i1510"/>
                    </w:object>
                  </w:r>
                  <w:r w:rsidR="00602CD9"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A       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object w:dxaOrig="1440" w:dyaOrig="1440">
                      <v:shape id="_x0000_i1513" type="#_x0000_t75" style="width:20.25pt;height:15.75pt" o:ole="">
                        <v:imagedata r:id="rId6" o:title=""/>
                      </v:shape>
                      <w:control r:id="rId116" w:name="DefaultOcxName109" w:shapeid="_x0000_i1513"/>
                    </w:object>
                  </w:r>
                  <w:r w:rsidR="00602CD9"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B       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object w:dxaOrig="1440" w:dyaOrig="1440">
                      <v:shape id="_x0000_i1516" type="#_x0000_t75" style="width:20.25pt;height:15.75pt" o:ole="">
                        <v:imagedata r:id="rId6" o:title=""/>
                      </v:shape>
                      <w:control r:id="rId117" w:name="DefaultOcxName110" w:shapeid="_x0000_i1516"/>
                    </w:object>
                  </w:r>
                  <w:r w:rsidR="00602CD9"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C       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object w:dxaOrig="1440" w:dyaOrig="1440">
                      <v:shape id="_x0000_i1519" type="#_x0000_t75" style="width:20.25pt;height:15.75pt" o:ole="">
                        <v:imagedata r:id="rId6" o:title=""/>
                      </v:shape>
                      <w:control r:id="rId118" w:name="DefaultOcxName111" w:shapeid="_x0000_i1519"/>
                    </w:object>
                  </w:r>
                  <w:r w:rsidR="00602CD9"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D       </w:t>
                  </w:r>
                </w:p>
              </w:tc>
            </w:tr>
            <w:tr w:rsidR="00602CD9" w:rsidRPr="00602CD9">
              <w:trPr>
                <w:gridAfter w:val="1"/>
                <w:tblCellSpacing w:w="15" w:type="dxa"/>
              </w:trPr>
              <w:tc>
                <w:tcPr>
                  <w:tcW w:w="0" w:type="auto"/>
                  <w:shd w:val="clear" w:color="auto" w:fill="FFFFFA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:rsidR="00602CD9" w:rsidRPr="00602CD9" w:rsidRDefault="00602CD9" w:rsidP="00602CD9">
                  <w:pPr>
                    <w:widowControl/>
                    <w:spacing w:line="360" w:lineRule="auto"/>
                    <w:jc w:val="left"/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</w:pP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29.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下面程序段的运行结果是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  <w:t>void main()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  <w:t>{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  <w:t>int t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，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a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，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b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，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c;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lastRenderedPageBreak/>
                    <w:t>a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＝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1;b=2;c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＝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2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：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  <w:t>while(a&lt;b&lt;c)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  <w:t>{t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＝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a;a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＝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b;b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＝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t;c--;}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  <w:t>cout&lt;&lt;a&lt;&lt;”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，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”&lt;&lt;b&lt;&lt;”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，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”&lt;&lt;c;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  <w:t>}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  <w:t>A)1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，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2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，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0 B)2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，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1,0 C)1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，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2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，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1 D)2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，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1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，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1 </w:t>
                  </w:r>
                </w:p>
              </w:tc>
            </w:tr>
            <w:tr w:rsidR="00602CD9" w:rsidRPr="00602CD9">
              <w:trPr>
                <w:gridAfter w:val="1"/>
                <w:tblCellSpacing w:w="15" w:type="dxa"/>
              </w:trPr>
              <w:tc>
                <w:tcPr>
                  <w:tcW w:w="0" w:type="auto"/>
                  <w:shd w:val="clear" w:color="auto" w:fill="EEEEDE"/>
                  <w:vAlign w:val="center"/>
                  <w:hideMark/>
                </w:tcPr>
                <w:p w:rsidR="00602CD9" w:rsidRPr="00602CD9" w:rsidRDefault="001904E1" w:rsidP="00602CD9">
                  <w:pPr>
                    <w:widowControl/>
                    <w:spacing w:line="360" w:lineRule="auto"/>
                    <w:jc w:val="left"/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</w:pP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lastRenderedPageBreak/>
                    <w:object w:dxaOrig="1440" w:dyaOrig="1440">
                      <v:shape id="_x0000_i1522" type="#_x0000_t75" style="width:20.25pt;height:15.75pt" o:ole="">
                        <v:imagedata r:id="rId6" o:title=""/>
                      </v:shape>
                      <w:control r:id="rId119" w:name="DefaultOcxName112" w:shapeid="_x0000_i1522"/>
                    </w:object>
                  </w:r>
                  <w:r w:rsidR="00602CD9"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A       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object w:dxaOrig="1440" w:dyaOrig="1440">
                      <v:shape id="_x0000_i1525" type="#_x0000_t75" style="width:20.25pt;height:15.75pt" o:ole="">
                        <v:imagedata r:id="rId6" o:title=""/>
                      </v:shape>
                      <w:control r:id="rId120" w:name="DefaultOcxName113" w:shapeid="_x0000_i1525"/>
                    </w:object>
                  </w:r>
                  <w:r w:rsidR="00602CD9"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B       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object w:dxaOrig="1440" w:dyaOrig="1440">
                      <v:shape id="_x0000_i1528" type="#_x0000_t75" style="width:20.25pt;height:15.75pt" o:ole="">
                        <v:imagedata r:id="rId6" o:title=""/>
                      </v:shape>
                      <w:control r:id="rId121" w:name="DefaultOcxName114" w:shapeid="_x0000_i1528"/>
                    </w:object>
                  </w:r>
                  <w:r w:rsidR="00602CD9"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C       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object w:dxaOrig="1440" w:dyaOrig="1440">
                      <v:shape id="_x0000_i1531" type="#_x0000_t75" style="width:20.25pt;height:15.75pt" o:ole="">
                        <v:imagedata r:id="rId6" o:title=""/>
                      </v:shape>
                      <w:control r:id="rId122" w:name="DefaultOcxName115" w:shapeid="_x0000_i1531"/>
                    </w:object>
                  </w:r>
                  <w:r w:rsidR="00602CD9"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D       </w:t>
                  </w:r>
                </w:p>
              </w:tc>
            </w:tr>
            <w:tr w:rsidR="00602CD9" w:rsidRPr="00602CD9">
              <w:trPr>
                <w:gridAfter w:val="1"/>
                <w:tblCellSpacing w:w="15" w:type="dxa"/>
              </w:trPr>
              <w:tc>
                <w:tcPr>
                  <w:tcW w:w="0" w:type="auto"/>
                  <w:shd w:val="clear" w:color="auto" w:fill="FFFFFA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:rsidR="00602CD9" w:rsidRPr="00602CD9" w:rsidRDefault="00602CD9" w:rsidP="00602CD9">
                  <w:pPr>
                    <w:widowControl/>
                    <w:spacing w:line="360" w:lineRule="auto"/>
                    <w:jc w:val="left"/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</w:pP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30.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下列程序中画线处应填入的语句是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  <w:t>class Base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  <w:t>{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  <w:t>public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：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  <w:t>void fun(){cout&lt;&lt;”Base of fun”&lt;&lt;endl;}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  <w:t>};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  <w:t>class Derived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：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public Base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  <w:t>{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  <w:t>void fun()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  <w:t>{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  <w:t>//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显示基类的成员函数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fun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  <w:t>cout&lt;&lt;”Derived of fun”&lt;&lt;endl;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  <w:t>};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  <w:t>A)fun(); B)Base. fun(); C)Base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：：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fun();D)Base-&gt;fun-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：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 </w:t>
                  </w:r>
                </w:p>
              </w:tc>
            </w:tr>
            <w:tr w:rsidR="00602CD9" w:rsidRPr="00602CD9">
              <w:trPr>
                <w:gridAfter w:val="1"/>
                <w:tblCellSpacing w:w="15" w:type="dxa"/>
              </w:trPr>
              <w:tc>
                <w:tcPr>
                  <w:tcW w:w="0" w:type="auto"/>
                  <w:shd w:val="clear" w:color="auto" w:fill="EEEEDE"/>
                  <w:vAlign w:val="center"/>
                  <w:hideMark/>
                </w:tcPr>
                <w:p w:rsidR="00602CD9" w:rsidRPr="00602CD9" w:rsidRDefault="001904E1" w:rsidP="00602CD9">
                  <w:pPr>
                    <w:widowControl/>
                    <w:spacing w:line="360" w:lineRule="auto"/>
                    <w:jc w:val="left"/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</w:pP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object w:dxaOrig="1440" w:dyaOrig="1440">
                      <v:shape id="_x0000_i1534" type="#_x0000_t75" style="width:20.25pt;height:15.75pt" o:ole="">
                        <v:imagedata r:id="rId6" o:title=""/>
                      </v:shape>
                      <w:control r:id="rId123" w:name="DefaultOcxName116" w:shapeid="_x0000_i1534"/>
                    </w:object>
                  </w:r>
                  <w:r w:rsidR="00602CD9"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A       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object w:dxaOrig="1440" w:dyaOrig="1440">
                      <v:shape id="_x0000_i1537" type="#_x0000_t75" style="width:20.25pt;height:15.75pt" o:ole="">
                        <v:imagedata r:id="rId6" o:title=""/>
                      </v:shape>
                      <w:control r:id="rId124" w:name="DefaultOcxName117" w:shapeid="_x0000_i1537"/>
                    </w:object>
                  </w:r>
                  <w:r w:rsidR="00602CD9"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B       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object w:dxaOrig="1440" w:dyaOrig="1440">
                      <v:shape id="_x0000_i1540" type="#_x0000_t75" style="width:20.25pt;height:15.75pt" o:ole="">
                        <v:imagedata r:id="rId6" o:title=""/>
                      </v:shape>
                      <w:control r:id="rId125" w:name="DefaultOcxName118" w:shapeid="_x0000_i1540"/>
                    </w:object>
                  </w:r>
                  <w:r w:rsidR="00602CD9"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C       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object w:dxaOrig="1440" w:dyaOrig="1440">
                      <v:shape id="_x0000_i1543" type="#_x0000_t75" style="width:20.25pt;height:15.75pt" o:ole="">
                        <v:imagedata r:id="rId6" o:title=""/>
                      </v:shape>
                      <w:control r:id="rId126" w:name="DefaultOcxName119" w:shapeid="_x0000_i1543"/>
                    </w:object>
                  </w:r>
                  <w:r w:rsidR="00602CD9"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D       </w:t>
                  </w:r>
                </w:p>
              </w:tc>
            </w:tr>
            <w:tr w:rsidR="00602CD9" w:rsidRPr="00602CD9">
              <w:trPr>
                <w:gridAfter w:val="1"/>
                <w:tblCellSpacing w:w="15" w:type="dxa"/>
              </w:trPr>
              <w:tc>
                <w:tcPr>
                  <w:tcW w:w="0" w:type="auto"/>
                  <w:shd w:val="clear" w:color="auto" w:fill="FFFFFA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:rsidR="00602CD9" w:rsidRPr="00602CD9" w:rsidRDefault="00602CD9" w:rsidP="00602CD9">
                  <w:pPr>
                    <w:widowControl/>
                    <w:spacing w:line="360" w:lineRule="auto"/>
                    <w:jc w:val="left"/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</w:pP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31.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若定义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int k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＝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7,x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＝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12;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，则值为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3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的表达式是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  <w:t>A)x%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＝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(k%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＝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5) B)x%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＝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(k-k%5)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  <w:t>C)x%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＝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k-k%5 D)(x%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＝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k)-(k%=5) </w:t>
                  </w:r>
                </w:p>
              </w:tc>
            </w:tr>
            <w:tr w:rsidR="00602CD9" w:rsidRPr="00602CD9">
              <w:trPr>
                <w:gridAfter w:val="1"/>
                <w:tblCellSpacing w:w="15" w:type="dxa"/>
              </w:trPr>
              <w:tc>
                <w:tcPr>
                  <w:tcW w:w="0" w:type="auto"/>
                  <w:shd w:val="clear" w:color="auto" w:fill="EEEEDE"/>
                  <w:vAlign w:val="center"/>
                  <w:hideMark/>
                </w:tcPr>
                <w:p w:rsidR="00602CD9" w:rsidRPr="00602CD9" w:rsidRDefault="001904E1" w:rsidP="00602CD9">
                  <w:pPr>
                    <w:widowControl/>
                    <w:spacing w:line="360" w:lineRule="auto"/>
                    <w:jc w:val="left"/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</w:pP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lastRenderedPageBreak/>
                    <w:object w:dxaOrig="1440" w:dyaOrig="1440">
                      <v:shape id="_x0000_i1546" type="#_x0000_t75" style="width:20.25pt;height:15.75pt" o:ole="">
                        <v:imagedata r:id="rId6" o:title=""/>
                      </v:shape>
                      <w:control r:id="rId127" w:name="DefaultOcxName120" w:shapeid="_x0000_i1546"/>
                    </w:object>
                  </w:r>
                  <w:r w:rsidR="00602CD9"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A       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object w:dxaOrig="1440" w:dyaOrig="1440">
                      <v:shape id="_x0000_i1549" type="#_x0000_t75" style="width:20.25pt;height:15.75pt" o:ole="">
                        <v:imagedata r:id="rId6" o:title=""/>
                      </v:shape>
                      <w:control r:id="rId128" w:name="DefaultOcxName121" w:shapeid="_x0000_i1549"/>
                    </w:object>
                  </w:r>
                  <w:r w:rsidR="00602CD9"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B       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object w:dxaOrig="1440" w:dyaOrig="1440">
                      <v:shape id="_x0000_i1552" type="#_x0000_t75" style="width:20.25pt;height:15.75pt" o:ole="">
                        <v:imagedata r:id="rId6" o:title=""/>
                      </v:shape>
                      <w:control r:id="rId129" w:name="DefaultOcxName122" w:shapeid="_x0000_i1552"/>
                    </w:object>
                  </w:r>
                  <w:r w:rsidR="00602CD9"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C       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object w:dxaOrig="1440" w:dyaOrig="1440">
                      <v:shape id="_x0000_i1555" type="#_x0000_t75" style="width:20.25pt;height:15.75pt" o:ole="">
                        <v:imagedata r:id="rId6" o:title=""/>
                      </v:shape>
                      <w:control r:id="rId130" w:name="DefaultOcxName123" w:shapeid="_x0000_i1555"/>
                    </w:object>
                  </w:r>
                  <w:r w:rsidR="00602CD9"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D       </w:t>
                  </w:r>
                </w:p>
              </w:tc>
            </w:tr>
            <w:tr w:rsidR="00602CD9" w:rsidRPr="00602CD9">
              <w:trPr>
                <w:gridAfter w:val="1"/>
                <w:tblCellSpacing w:w="15" w:type="dxa"/>
              </w:trPr>
              <w:tc>
                <w:tcPr>
                  <w:tcW w:w="0" w:type="auto"/>
                  <w:shd w:val="clear" w:color="auto" w:fill="FFFFFA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:rsidR="00602CD9" w:rsidRPr="00602CD9" w:rsidRDefault="00602CD9" w:rsidP="00602CD9">
                  <w:pPr>
                    <w:widowControl/>
                    <w:spacing w:line="360" w:lineRule="auto"/>
                    <w:jc w:val="left"/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</w:pP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32.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在位运算中，操作数每右移一位，其结果相当于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  <w:t>A)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操作数乘以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2 B)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操作数除以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2 C)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操作数乘以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4 D)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操作数除以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4 </w:t>
                  </w:r>
                </w:p>
              </w:tc>
            </w:tr>
            <w:tr w:rsidR="00602CD9" w:rsidRPr="00602CD9">
              <w:trPr>
                <w:gridAfter w:val="1"/>
                <w:tblCellSpacing w:w="15" w:type="dxa"/>
              </w:trPr>
              <w:tc>
                <w:tcPr>
                  <w:tcW w:w="0" w:type="auto"/>
                  <w:shd w:val="clear" w:color="auto" w:fill="EEEEDE"/>
                  <w:vAlign w:val="center"/>
                  <w:hideMark/>
                </w:tcPr>
                <w:p w:rsidR="00602CD9" w:rsidRPr="00602CD9" w:rsidRDefault="001904E1" w:rsidP="00602CD9">
                  <w:pPr>
                    <w:widowControl/>
                    <w:spacing w:line="360" w:lineRule="auto"/>
                    <w:jc w:val="left"/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</w:pP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object w:dxaOrig="1440" w:dyaOrig="1440">
                      <v:shape id="_x0000_i1558" type="#_x0000_t75" style="width:20.25pt;height:15.75pt" o:ole="">
                        <v:imagedata r:id="rId6" o:title=""/>
                      </v:shape>
                      <w:control r:id="rId131" w:name="DefaultOcxName124" w:shapeid="_x0000_i1558"/>
                    </w:object>
                  </w:r>
                  <w:r w:rsidR="00602CD9"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A       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object w:dxaOrig="1440" w:dyaOrig="1440">
                      <v:shape id="_x0000_i1561" type="#_x0000_t75" style="width:20.25pt;height:15.75pt" o:ole="">
                        <v:imagedata r:id="rId6" o:title=""/>
                      </v:shape>
                      <w:control r:id="rId132" w:name="DefaultOcxName125" w:shapeid="_x0000_i1561"/>
                    </w:object>
                  </w:r>
                  <w:r w:rsidR="00602CD9"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B       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object w:dxaOrig="1440" w:dyaOrig="1440">
                      <v:shape id="_x0000_i1564" type="#_x0000_t75" style="width:20.25pt;height:15.75pt" o:ole="">
                        <v:imagedata r:id="rId6" o:title=""/>
                      </v:shape>
                      <w:control r:id="rId133" w:name="DefaultOcxName126" w:shapeid="_x0000_i1564"/>
                    </w:object>
                  </w:r>
                  <w:r w:rsidR="00602CD9"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C       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object w:dxaOrig="1440" w:dyaOrig="1440">
                      <v:shape id="_x0000_i1567" type="#_x0000_t75" style="width:20.25pt;height:15.75pt" o:ole="">
                        <v:imagedata r:id="rId6" o:title=""/>
                      </v:shape>
                      <w:control r:id="rId134" w:name="DefaultOcxName127" w:shapeid="_x0000_i1567"/>
                    </w:object>
                  </w:r>
                  <w:r w:rsidR="00602CD9"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D       </w:t>
                  </w:r>
                </w:p>
              </w:tc>
            </w:tr>
            <w:tr w:rsidR="00602CD9" w:rsidRPr="00602CD9">
              <w:trPr>
                <w:gridAfter w:val="1"/>
                <w:tblCellSpacing w:w="15" w:type="dxa"/>
              </w:trPr>
              <w:tc>
                <w:tcPr>
                  <w:tcW w:w="0" w:type="auto"/>
                  <w:shd w:val="clear" w:color="auto" w:fill="FFFFFA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:rsidR="00602CD9" w:rsidRPr="00602CD9" w:rsidRDefault="00602CD9" w:rsidP="00602CD9">
                  <w:pPr>
                    <w:widowControl/>
                    <w:spacing w:line="360" w:lineRule="auto"/>
                    <w:jc w:val="left"/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</w:pP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33.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有以下结构体说明和变量的定义，且指针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p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指向变量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a,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指针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q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指向变量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b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。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则不能把节点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b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连接到节点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a 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之后的语句是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  <w:t>struct node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  <w:t>{ char data;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  <w:t>struct node*next;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  <w:t>}a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，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b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，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*p=&amp;a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，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*q=&amp;b;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  <w:t>A)a. next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＝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q; B)p. next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＝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&amp;b; C)p-&gt;next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＝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&amp;b; D)(*p)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．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next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＝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q; </w:t>
                  </w:r>
                </w:p>
              </w:tc>
            </w:tr>
            <w:tr w:rsidR="00602CD9" w:rsidRPr="00602CD9">
              <w:trPr>
                <w:gridAfter w:val="1"/>
                <w:tblCellSpacing w:w="15" w:type="dxa"/>
              </w:trPr>
              <w:tc>
                <w:tcPr>
                  <w:tcW w:w="0" w:type="auto"/>
                  <w:shd w:val="clear" w:color="auto" w:fill="EEEEDE"/>
                  <w:vAlign w:val="center"/>
                  <w:hideMark/>
                </w:tcPr>
                <w:p w:rsidR="00602CD9" w:rsidRPr="00602CD9" w:rsidRDefault="001904E1" w:rsidP="00602CD9">
                  <w:pPr>
                    <w:widowControl/>
                    <w:spacing w:line="360" w:lineRule="auto"/>
                    <w:jc w:val="left"/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</w:pP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object w:dxaOrig="1440" w:dyaOrig="1440">
                      <v:shape id="_x0000_i1570" type="#_x0000_t75" style="width:20.25pt;height:15.75pt" o:ole="">
                        <v:imagedata r:id="rId6" o:title=""/>
                      </v:shape>
                      <w:control r:id="rId135" w:name="DefaultOcxName128" w:shapeid="_x0000_i1570"/>
                    </w:object>
                  </w:r>
                  <w:r w:rsidR="00602CD9"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A       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object w:dxaOrig="1440" w:dyaOrig="1440">
                      <v:shape id="_x0000_i1573" type="#_x0000_t75" style="width:20.25pt;height:15.75pt" o:ole="">
                        <v:imagedata r:id="rId6" o:title=""/>
                      </v:shape>
                      <w:control r:id="rId136" w:name="DefaultOcxName129" w:shapeid="_x0000_i1573"/>
                    </w:object>
                  </w:r>
                  <w:r w:rsidR="00602CD9"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B       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object w:dxaOrig="1440" w:dyaOrig="1440">
                      <v:shape id="_x0000_i1576" type="#_x0000_t75" style="width:20.25pt;height:15.75pt" o:ole="">
                        <v:imagedata r:id="rId6" o:title=""/>
                      </v:shape>
                      <w:control r:id="rId137" w:name="DefaultOcxName130" w:shapeid="_x0000_i1576"/>
                    </w:object>
                  </w:r>
                  <w:r w:rsidR="00602CD9"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C       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object w:dxaOrig="1440" w:dyaOrig="1440">
                      <v:shape id="_x0000_i1579" type="#_x0000_t75" style="width:20.25pt;height:15.75pt" o:ole="">
                        <v:imagedata r:id="rId6" o:title=""/>
                      </v:shape>
                      <w:control r:id="rId138" w:name="DefaultOcxName131" w:shapeid="_x0000_i1579"/>
                    </w:object>
                  </w:r>
                  <w:r w:rsidR="00602CD9"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D       </w:t>
                  </w:r>
                </w:p>
              </w:tc>
            </w:tr>
            <w:tr w:rsidR="00602CD9" w:rsidRPr="00602CD9">
              <w:trPr>
                <w:gridAfter w:val="1"/>
                <w:tblCellSpacing w:w="15" w:type="dxa"/>
              </w:trPr>
              <w:tc>
                <w:tcPr>
                  <w:tcW w:w="0" w:type="auto"/>
                  <w:shd w:val="clear" w:color="auto" w:fill="FFFFFA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:rsidR="00602CD9" w:rsidRPr="00602CD9" w:rsidRDefault="00602CD9" w:rsidP="00602CD9">
                  <w:pPr>
                    <w:widowControl/>
                    <w:spacing w:line="360" w:lineRule="auto"/>
                    <w:jc w:val="left"/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</w:pP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34.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一个类的友元函数能够访问该类的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  <w:t>A)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私有成员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 B)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保护成员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 C)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公有成员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 D)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所有成员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 </w:t>
                  </w:r>
                </w:p>
              </w:tc>
            </w:tr>
            <w:tr w:rsidR="00602CD9" w:rsidRPr="00602CD9">
              <w:trPr>
                <w:gridAfter w:val="1"/>
                <w:tblCellSpacing w:w="15" w:type="dxa"/>
              </w:trPr>
              <w:tc>
                <w:tcPr>
                  <w:tcW w:w="0" w:type="auto"/>
                  <w:shd w:val="clear" w:color="auto" w:fill="EEEEDE"/>
                  <w:vAlign w:val="center"/>
                  <w:hideMark/>
                </w:tcPr>
                <w:p w:rsidR="00602CD9" w:rsidRPr="00602CD9" w:rsidRDefault="001904E1" w:rsidP="00602CD9">
                  <w:pPr>
                    <w:widowControl/>
                    <w:spacing w:line="360" w:lineRule="auto"/>
                    <w:jc w:val="left"/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</w:pP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object w:dxaOrig="1440" w:dyaOrig="1440">
                      <v:shape id="_x0000_i1582" type="#_x0000_t75" style="width:20.25pt;height:15.75pt" o:ole="">
                        <v:imagedata r:id="rId6" o:title=""/>
                      </v:shape>
                      <w:control r:id="rId139" w:name="DefaultOcxName132" w:shapeid="_x0000_i1582"/>
                    </w:object>
                  </w:r>
                  <w:r w:rsidR="00602CD9"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A       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object w:dxaOrig="1440" w:dyaOrig="1440">
                      <v:shape id="_x0000_i1585" type="#_x0000_t75" style="width:20.25pt;height:15.75pt" o:ole="">
                        <v:imagedata r:id="rId6" o:title=""/>
                      </v:shape>
                      <w:control r:id="rId140" w:name="DefaultOcxName133" w:shapeid="_x0000_i1585"/>
                    </w:object>
                  </w:r>
                  <w:r w:rsidR="00602CD9"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B       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object w:dxaOrig="1440" w:dyaOrig="1440">
                      <v:shape id="_x0000_i1588" type="#_x0000_t75" style="width:20.25pt;height:15.75pt" o:ole="">
                        <v:imagedata r:id="rId6" o:title=""/>
                      </v:shape>
                      <w:control r:id="rId141" w:name="DefaultOcxName134" w:shapeid="_x0000_i1588"/>
                    </w:object>
                  </w:r>
                  <w:r w:rsidR="00602CD9"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C       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object w:dxaOrig="1440" w:dyaOrig="1440">
                      <v:shape id="_x0000_i1591" type="#_x0000_t75" style="width:20.25pt;height:15.75pt" o:ole="">
                        <v:imagedata r:id="rId6" o:title=""/>
                      </v:shape>
                      <w:control r:id="rId142" w:name="DefaultOcxName135" w:shapeid="_x0000_i1591"/>
                    </w:object>
                  </w:r>
                  <w:r w:rsidR="00602CD9"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D       </w:t>
                  </w:r>
                </w:p>
              </w:tc>
            </w:tr>
            <w:tr w:rsidR="00602CD9" w:rsidRPr="00602CD9">
              <w:trPr>
                <w:gridAfter w:val="1"/>
                <w:tblCellSpacing w:w="15" w:type="dxa"/>
              </w:trPr>
              <w:tc>
                <w:tcPr>
                  <w:tcW w:w="0" w:type="auto"/>
                  <w:shd w:val="clear" w:color="auto" w:fill="FFFFFA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:rsidR="00602CD9" w:rsidRPr="00602CD9" w:rsidRDefault="00602CD9" w:rsidP="00602CD9">
                  <w:pPr>
                    <w:widowControl/>
                    <w:spacing w:line="360" w:lineRule="auto"/>
                    <w:jc w:val="left"/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</w:pP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35.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下面程序的输出结果是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  <w:t>#include&lt;iostream. h&gt;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  <w:t>#include&lt;string. h&gt;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  <w:t>void main()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  <w:t>{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  <w:t>char p1[10]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，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p2[10];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  <w:t>strepy(p1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，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”abc”)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：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  <w:t>strcpy(p2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，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”ABC”);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  <w:t>char str[50]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＝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”xyz”;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lastRenderedPageBreak/>
                    <w:t>strcpy(str+2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，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strcat(p1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，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p2));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  <w:t>cout&lt;&lt;str;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  <w:t>}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  <w:t xml:space="preserve">A)xyzabcABC B)zabcABC C)xyabcABC D)yzabcABC </w:t>
                  </w:r>
                </w:p>
              </w:tc>
            </w:tr>
            <w:tr w:rsidR="00602CD9" w:rsidRPr="00602CD9">
              <w:trPr>
                <w:gridAfter w:val="1"/>
                <w:tblCellSpacing w:w="15" w:type="dxa"/>
              </w:trPr>
              <w:tc>
                <w:tcPr>
                  <w:tcW w:w="0" w:type="auto"/>
                  <w:shd w:val="clear" w:color="auto" w:fill="EEEEDE"/>
                  <w:vAlign w:val="center"/>
                  <w:hideMark/>
                </w:tcPr>
                <w:p w:rsidR="00602CD9" w:rsidRPr="00602CD9" w:rsidRDefault="001904E1" w:rsidP="00602CD9">
                  <w:pPr>
                    <w:widowControl/>
                    <w:spacing w:line="360" w:lineRule="auto"/>
                    <w:jc w:val="left"/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</w:pP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lastRenderedPageBreak/>
                    <w:object w:dxaOrig="1440" w:dyaOrig="1440">
                      <v:shape id="_x0000_i1594" type="#_x0000_t75" style="width:20.25pt;height:15.75pt" o:ole="">
                        <v:imagedata r:id="rId6" o:title=""/>
                      </v:shape>
                      <w:control r:id="rId143" w:name="DefaultOcxName136" w:shapeid="_x0000_i1594"/>
                    </w:object>
                  </w:r>
                  <w:r w:rsidR="00602CD9"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A       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object w:dxaOrig="1440" w:dyaOrig="1440">
                      <v:shape id="_x0000_i1597" type="#_x0000_t75" style="width:20.25pt;height:15.75pt" o:ole="">
                        <v:imagedata r:id="rId6" o:title=""/>
                      </v:shape>
                      <w:control r:id="rId144" w:name="DefaultOcxName137" w:shapeid="_x0000_i1597"/>
                    </w:object>
                  </w:r>
                  <w:r w:rsidR="00602CD9"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B       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object w:dxaOrig="1440" w:dyaOrig="1440">
                      <v:shape id="_x0000_i1600" type="#_x0000_t75" style="width:20.25pt;height:15.75pt" o:ole="">
                        <v:imagedata r:id="rId6" o:title=""/>
                      </v:shape>
                      <w:control r:id="rId145" w:name="DefaultOcxName138" w:shapeid="_x0000_i1600"/>
                    </w:object>
                  </w:r>
                  <w:r w:rsidR="00602CD9"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C       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object w:dxaOrig="1440" w:dyaOrig="1440">
                      <v:shape id="_x0000_i1603" type="#_x0000_t75" style="width:20.25pt;height:15.75pt" o:ole="">
                        <v:imagedata r:id="rId6" o:title=""/>
                      </v:shape>
                      <w:control r:id="rId146" w:name="DefaultOcxName139" w:shapeid="_x0000_i1603"/>
                    </w:object>
                  </w:r>
                  <w:r w:rsidR="00602CD9"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D       </w:t>
                  </w:r>
                </w:p>
              </w:tc>
            </w:tr>
            <w:tr w:rsidR="00602CD9" w:rsidRPr="00602CD9">
              <w:trPr>
                <w:tblCellSpacing w:w="15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602CD9" w:rsidRPr="00602CD9" w:rsidRDefault="00602CD9" w:rsidP="00602CD9">
                  <w:pPr>
                    <w:widowControl/>
                    <w:shd w:val="clear" w:color="auto" w:fill="EEFFEE"/>
                    <w:spacing w:before="100" w:beforeAutospacing="1" w:after="75" w:line="360" w:lineRule="auto"/>
                    <w:jc w:val="left"/>
                    <w:outlineLvl w:val="2"/>
                    <w:rPr>
                      <w:rFonts w:ascii="Arial" w:eastAsia="宋体" w:hAnsi="Arial" w:cs="Arial"/>
                      <w:b/>
                      <w:bCs/>
                      <w:color w:val="666666"/>
                      <w:kern w:val="0"/>
                      <w:sz w:val="22"/>
                    </w:rPr>
                  </w:pPr>
                  <w:r w:rsidRPr="00602CD9">
                    <w:rPr>
                      <w:rFonts w:ascii="Arial" w:eastAsia="宋体" w:hAnsi="Arial" w:cs="Arial"/>
                      <w:b/>
                      <w:bCs/>
                      <w:color w:val="666666"/>
                      <w:kern w:val="0"/>
                      <w:sz w:val="22"/>
                    </w:rPr>
                    <w:t>二、填空题（每空</w:t>
                  </w:r>
                  <w:r w:rsidRPr="00602CD9">
                    <w:rPr>
                      <w:rFonts w:ascii="Arial" w:eastAsia="宋体" w:hAnsi="Arial" w:cs="Arial"/>
                      <w:b/>
                      <w:bCs/>
                      <w:color w:val="666666"/>
                      <w:kern w:val="0"/>
                      <w:sz w:val="22"/>
                    </w:rPr>
                    <w:t>2</w:t>
                  </w:r>
                  <w:r w:rsidRPr="00602CD9">
                    <w:rPr>
                      <w:rFonts w:ascii="Arial" w:eastAsia="宋体" w:hAnsi="Arial" w:cs="Arial"/>
                      <w:b/>
                      <w:bCs/>
                      <w:color w:val="666666"/>
                      <w:kern w:val="0"/>
                      <w:sz w:val="22"/>
                    </w:rPr>
                    <w:t>分，共计</w:t>
                  </w:r>
                  <w:r w:rsidRPr="00602CD9">
                    <w:rPr>
                      <w:rFonts w:ascii="Arial" w:eastAsia="宋体" w:hAnsi="Arial" w:cs="Arial"/>
                      <w:b/>
                      <w:bCs/>
                      <w:color w:val="666666"/>
                      <w:kern w:val="0"/>
                      <w:sz w:val="22"/>
                    </w:rPr>
                    <w:t>30</w:t>
                  </w:r>
                  <w:r w:rsidRPr="00602CD9">
                    <w:rPr>
                      <w:rFonts w:ascii="Arial" w:eastAsia="宋体" w:hAnsi="Arial" w:cs="Arial"/>
                      <w:b/>
                      <w:bCs/>
                      <w:color w:val="666666"/>
                      <w:kern w:val="0"/>
                      <w:sz w:val="22"/>
                    </w:rPr>
                    <w:t>分）</w:t>
                  </w:r>
                </w:p>
              </w:tc>
            </w:tr>
            <w:tr w:rsidR="00602CD9" w:rsidRPr="00602CD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02CD9" w:rsidRPr="00602CD9" w:rsidRDefault="00602CD9" w:rsidP="00602CD9">
                  <w:pPr>
                    <w:widowControl/>
                    <w:spacing w:line="360" w:lineRule="auto"/>
                    <w:jc w:val="left"/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</w:pP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1.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在树形结构中，树根节点没有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 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【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1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】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 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。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02CD9" w:rsidRPr="00602CD9" w:rsidRDefault="00602CD9" w:rsidP="00602CD9">
                  <w:pPr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602CD9" w:rsidRPr="00602CD9">
              <w:trPr>
                <w:tblCellSpacing w:w="15" w:type="dxa"/>
              </w:trPr>
              <w:tc>
                <w:tcPr>
                  <w:tcW w:w="0" w:type="auto"/>
                  <w:shd w:val="clear" w:color="auto" w:fill="CCCCFF"/>
                  <w:vAlign w:val="center"/>
                  <w:hideMark/>
                </w:tcPr>
                <w:p w:rsidR="00602CD9" w:rsidRPr="00602CD9" w:rsidRDefault="00602CD9" w:rsidP="00602CD9">
                  <w:pPr>
                    <w:widowControl/>
                    <w:spacing w:line="360" w:lineRule="auto"/>
                    <w:jc w:val="left"/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</w:pP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输入答案，中间不含空格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:</w:t>
                  </w:r>
                  <w:r w:rsidR="001904E1"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object w:dxaOrig="1440" w:dyaOrig="1440">
                      <v:shape id="_x0000_i1607" type="#_x0000_t75" style="width:237pt;height:18pt" o:ole="">
                        <v:imagedata r:id="rId147" o:title=""/>
                      </v:shape>
                      <w:control r:id="rId148" w:name="DefaultOcxName140" w:shapeid="_x0000_i1607"/>
                    </w:objec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CCCCFF"/>
                  <w:vAlign w:val="center"/>
                  <w:hideMark/>
                </w:tcPr>
                <w:p w:rsidR="00602CD9" w:rsidRPr="00602CD9" w:rsidRDefault="00602CD9" w:rsidP="00602CD9">
                  <w:pPr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602CD9" w:rsidRPr="00602CD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02CD9" w:rsidRPr="00602CD9" w:rsidRDefault="00602CD9" w:rsidP="00602CD9">
                  <w:pPr>
                    <w:widowControl/>
                    <w:spacing w:line="360" w:lineRule="auto"/>
                    <w:jc w:val="left"/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</w:pP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2.Jackson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结构化程序设计方法是英国的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M. Jackson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提出的，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它是一种面向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 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【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2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】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 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的设计方法。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02CD9" w:rsidRPr="00602CD9" w:rsidRDefault="00602CD9" w:rsidP="00602CD9">
                  <w:pPr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602CD9" w:rsidRPr="00602CD9">
              <w:trPr>
                <w:tblCellSpacing w:w="15" w:type="dxa"/>
              </w:trPr>
              <w:tc>
                <w:tcPr>
                  <w:tcW w:w="0" w:type="auto"/>
                  <w:shd w:val="clear" w:color="auto" w:fill="CCCCFF"/>
                  <w:vAlign w:val="center"/>
                  <w:hideMark/>
                </w:tcPr>
                <w:p w:rsidR="00602CD9" w:rsidRPr="00602CD9" w:rsidRDefault="00602CD9" w:rsidP="00602CD9">
                  <w:pPr>
                    <w:widowControl/>
                    <w:spacing w:line="360" w:lineRule="auto"/>
                    <w:jc w:val="left"/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</w:pP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输入答案，中间不含空格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:</w:t>
                  </w:r>
                  <w:r w:rsidR="001904E1"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object w:dxaOrig="1440" w:dyaOrig="1440">
                      <v:shape id="_x0000_i1610" type="#_x0000_t75" style="width:237pt;height:18pt" o:ole="">
                        <v:imagedata r:id="rId147" o:title=""/>
                      </v:shape>
                      <w:control r:id="rId149" w:name="DefaultOcxName141" w:shapeid="_x0000_i1610"/>
                    </w:objec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CCCCFF"/>
                  <w:vAlign w:val="center"/>
                  <w:hideMark/>
                </w:tcPr>
                <w:p w:rsidR="00602CD9" w:rsidRPr="00602CD9" w:rsidRDefault="00602CD9" w:rsidP="00602CD9">
                  <w:pPr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602CD9" w:rsidRPr="00602CD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02CD9" w:rsidRPr="00602CD9" w:rsidRDefault="00602CD9" w:rsidP="00602CD9">
                  <w:pPr>
                    <w:widowControl/>
                    <w:spacing w:line="360" w:lineRule="auto"/>
                    <w:jc w:val="left"/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</w:pP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3.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面向对象的模型中，最基本的概念是对象和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 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【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3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】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 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。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02CD9" w:rsidRPr="00602CD9" w:rsidRDefault="00602CD9" w:rsidP="00602CD9">
                  <w:pPr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602CD9" w:rsidRPr="00602CD9">
              <w:trPr>
                <w:tblCellSpacing w:w="15" w:type="dxa"/>
              </w:trPr>
              <w:tc>
                <w:tcPr>
                  <w:tcW w:w="0" w:type="auto"/>
                  <w:shd w:val="clear" w:color="auto" w:fill="CCCCFF"/>
                  <w:vAlign w:val="center"/>
                  <w:hideMark/>
                </w:tcPr>
                <w:p w:rsidR="00602CD9" w:rsidRPr="00602CD9" w:rsidRDefault="00602CD9" w:rsidP="00602CD9">
                  <w:pPr>
                    <w:widowControl/>
                    <w:spacing w:line="360" w:lineRule="auto"/>
                    <w:jc w:val="left"/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</w:pP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输入答案，中间不含空格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:</w:t>
                  </w:r>
                  <w:r w:rsidR="001904E1"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object w:dxaOrig="1440" w:dyaOrig="1440">
                      <v:shape id="_x0000_i1613" type="#_x0000_t75" style="width:237pt;height:18pt" o:ole="">
                        <v:imagedata r:id="rId147" o:title=""/>
                      </v:shape>
                      <w:control r:id="rId150" w:name="DefaultOcxName142" w:shapeid="_x0000_i1613"/>
                    </w:objec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CCCCFF"/>
                  <w:vAlign w:val="center"/>
                  <w:hideMark/>
                </w:tcPr>
                <w:p w:rsidR="00602CD9" w:rsidRPr="00602CD9" w:rsidRDefault="00602CD9" w:rsidP="00602CD9">
                  <w:pPr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602CD9" w:rsidRPr="00602CD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02CD9" w:rsidRPr="00602CD9" w:rsidRDefault="00602CD9" w:rsidP="00602CD9">
                  <w:pPr>
                    <w:widowControl/>
                    <w:spacing w:line="360" w:lineRule="auto"/>
                    <w:jc w:val="left"/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</w:pP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4.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软件设计模块化的目的是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 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【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4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】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 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。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02CD9" w:rsidRPr="00602CD9" w:rsidRDefault="00602CD9" w:rsidP="00602CD9">
                  <w:pPr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602CD9" w:rsidRPr="00602CD9">
              <w:trPr>
                <w:tblCellSpacing w:w="15" w:type="dxa"/>
              </w:trPr>
              <w:tc>
                <w:tcPr>
                  <w:tcW w:w="0" w:type="auto"/>
                  <w:shd w:val="clear" w:color="auto" w:fill="CCCCFF"/>
                  <w:vAlign w:val="center"/>
                  <w:hideMark/>
                </w:tcPr>
                <w:p w:rsidR="00602CD9" w:rsidRPr="00602CD9" w:rsidRDefault="00602CD9" w:rsidP="00602CD9">
                  <w:pPr>
                    <w:widowControl/>
                    <w:spacing w:line="360" w:lineRule="auto"/>
                    <w:jc w:val="left"/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</w:pP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输入答案，中间不含空格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:</w:t>
                  </w:r>
                  <w:r w:rsidR="001904E1"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object w:dxaOrig="1440" w:dyaOrig="1440">
                      <v:shape id="_x0000_i1616" type="#_x0000_t75" style="width:237pt;height:18pt" o:ole="">
                        <v:imagedata r:id="rId147" o:title=""/>
                      </v:shape>
                      <w:control r:id="rId151" w:name="DefaultOcxName143" w:shapeid="_x0000_i1616"/>
                    </w:objec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CCCCFF"/>
                  <w:vAlign w:val="center"/>
                  <w:hideMark/>
                </w:tcPr>
                <w:p w:rsidR="00602CD9" w:rsidRPr="00602CD9" w:rsidRDefault="00602CD9" w:rsidP="00602CD9">
                  <w:pPr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602CD9" w:rsidRPr="00602CD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02CD9" w:rsidRPr="00602CD9" w:rsidRDefault="00602CD9" w:rsidP="00602CD9">
                  <w:pPr>
                    <w:widowControl/>
                    <w:spacing w:line="360" w:lineRule="auto"/>
                    <w:jc w:val="left"/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</w:pP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5.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数据模型按不同应用层次分成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3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种类型，它们是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概念数据模型、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 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【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5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】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 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和物理数据模型。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02CD9" w:rsidRPr="00602CD9" w:rsidRDefault="00602CD9" w:rsidP="00602CD9">
                  <w:pPr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602CD9" w:rsidRPr="00602CD9">
              <w:trPr>
                <w:tblCellSpacing w:w="15" w:type="dxa"/>
              </w:trPr>
              <w:tc>
                <w:tcPr>
                  <w:tcW w:w="0" w:type="auto"/>
                  <w:shd w:val="clear" w:color="auto" w:fill="CCCCFF"/>
                  <w:vAlign w:val="center"/>
                  <w:hideMark/>
                </w:tcPr>
                <w:p w:rsidR="00602CD9" w:rsidRPr="00602CD9" w:rsidRDefault="00602CD9" w:rsidP="00602CD9">
                  <w:pPr>
                    <w:widowControl/>
                    <w:spacing w:line="360" w:lineRule="auto"/>
                    <w:jc w:val="left"/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</w:pP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输入答案，中间不含空格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:</w:t>
                  </w:r>
                  <w:r w:rsidR="001904E1"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object w:dxaOrig="1440" w:dyaOrig="1440">
                      <v:shape id="_x0000_i1619" type="#_x0000_t75" style="width:237pt;height:18pt" o:ole="">
                        <v:imagedata r:id="rId147" o:title=""/>
                      </v:shape>
                      <w:control r:id="rId152" w:name="DefaultOcxName144" w:shapeid="_x0000_i1619"/>
                    </w:objec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CCCCFF"/>
                  <w:vAlign w:val="center"/>
                  <w:hideMark/>
                </w:tcPr>
                <w:p w:rsidR="00602CD9" w:rsidRPr="00602CD9" w:rsidRDefault="00602CD9" w:rsidP="00602CD9">
                  <w:pPr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602CD9" w:rsidRPr="00602CD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02CD9" w:rsidRPr="00602CD9" w:rsidRDefault="00602CD9" w:rsidP="00602CD9">
                  <w:pPr>
                    <w:widowControl/>
                    <w:spacing w:line="360" w:lineRule="auto"/>
                    <w:jc w:val="left"/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</w:pP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6.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派生类的成员一般分为两部分，一部分是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 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【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6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】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 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，另一部分是自己定义的新成员。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02CD9" w:rsidRPr="00602CD9" w:rsidRDefault="00602CD9" w:rsidP="00602CD9">
                  <w:pPr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602CD9" w:rsidRPr="00602CD9">
              <w:trPr>
                <w:tblCellSpacing w:w="15" w:type="dxa"/>
              </w:trPr>
              <w:tc>
                <w:tcPr>
                  <w:tcW w:w="0" w:type="auto"/>
                  <w:shd w:val="clear" w:color="auto" w:fill="CCCCFF"/>
                  <w:vAlign w:val="center"/>
                  <w:hideMark/>
                </w:tcPr>
                <w:p w:rsidR="00602CD9" w:rsidRPr="00602CD9" w:rsidRDefault="00602CD9" w:rsidP="00602CD9">
                  <w:pPr>
                    <w:widowControl/>
                    <w:spacing w:line="360" w:lineRule="auto"/>
                    <w:jc w:val="left"/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</w:pP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输入答案，中间不含空格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:</w:t>
                  </w:r>
                  <w:r w:rsidR="001904E1"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object w:dxaOrig="1440" w:dyaOrig="1440">
                      <v:shape id="_x0000_i1622" type="#_x0000_t75" style="width:237pt;height:18pt" o:ole="">
                        <v:imagedata r:id="rId147" o:title=""/>
                      </v:shape>
                      <w:control r:id="rId153" w:name="DefaultOcxName145" w:shapeid="_x0000_i1622"/>
                    </w:objec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CCCCFF"/>
                  <w:vAlign w:val="center"/>
                  <w:hideMark/>
                </w:tcPr>
                <w:p w:rsidR="00602CD9" w:rsidRPr="00602CD9" w:rsidRDefault="00602CD9" w:rsidP="00602CD9">
                  <w:pPr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602CD9" w:rsidRPr="00602CD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02CD9" w:rsidRPr="00602CD9" w:rsidRDefault="00602CD9" w:rsidP="00602CD9">
                  <w:pPr>
                    <w:widowControl/>
                    <w:spacing w:line="360" w:lineRule="auto"/>
                    <w:jc w:val="left"/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</w:pP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7.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以下程序输出的结果是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 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【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7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】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 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。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lastRenderedPageBreak/>
                    <w:t>#include&lt;]ostream. h&gt;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  <w:t>void main()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  <w:t>{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  <w:t>int a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＝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5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，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h=4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，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c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＝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3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，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d;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  <w:t>d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＝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(a&gt;b&gt;c);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  <w:t>cout&lt;&lt;d;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  <w:t xml:space="preserve">}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02CD9" w:rsidRPr="00602CD9" w:rsidRDefault="00602CD9" w:rsidP="00602CD9">
                  <w:pPr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602CD9" w:rsidRPr="00602CD9">
              <w:trPr>
                <w:tblCellSpacing w:w="15" w:type="dxa"/>
              </w:trPr>
              <w:tc>
                <w:tcPr>
                  <w:tcW w:w="0" w:type="auto"/>
                  <w:shd w:val="clear" w:color="auto" w:fill="CCCCFF"/>
                  <w:vAlign w:val="center"/>
                  <w:hideMark/>
                </w:tcPr>
                <w:p w:rsidR="00602CD9" w:rsidRPr="00602CD9" w:rsidRDefault="00602CD9" w:rsidP="00602CD9">
                  <w:pPr>
                    <w:widowControl/>
                    <w:spacing w:line="360" w:lineRule="auto"/>
                    <w:jc w:val="left"/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</w:pP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lastRenderedPageBreak/>
                    <w:t>输入答案，中间不含空格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:</w:t>
                  </w:r>
                  <w:r w:rsidR="001904E1"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object w:dxaOrig="1440" w:dyaOrig="1440">
                      <v:shape id="_x0000_i1625" type="#_x0000_t75" style="width:237pt;height:18pt" o:ole="">
                        <v:imagedata r:id="rId147" o:title=""/>
                      </v:shape>
                      <w:control r:id="rId154" w:name="DefaultOcxName146" w:shapeid="_x0000_i1625"/>
                    </w:objec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CCCCFF"/>
                  <w:vAlign w:val="center"/>
                  <w:hideMark/>
                </w:tcPr>
                <w:p w:rsidR="00602CD9" w:rsidRPr="00602CD9" w:rsidRDefault="00602CD9" w:rsidP="00602CD9">
                  <w:pPr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602CD9" w:rsidRPr="00602CD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02CD9" w:rsidRPr="00602CD9" w:rsidRDefault="00602CD9" w:rsidP="00602CD9">
                  <w:pPr>
                    <w:widowControl/>
                    <w:spacing w:line="360" w:lineRule="auto"/>
                    <w:jc w:val="left"/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</w:pP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8.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设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i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，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j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，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k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均为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int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型变量，则执行完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for(i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＝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0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，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j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＝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10;i&lt;=j;i++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，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j-- k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＝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i+j;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语句后，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  <w:t>k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的值为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 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【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8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】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 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。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02CD9" w:rsidRPr="00602CD9" w:rsidRDefault="00602CD9" w:rsidP="00602CD9">
                  <w:pPr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602CD9" w:rsidRPr="00602CD9">
              <w:trPr>
                <w:tblCellSpacing w:w="15" w:type="dxa"/>
              </w:trPr>
              <w:tc>
                <w:tcPr>
                  <w:tcW w:w="0" w:type="auto"/>
                  <w:shd w:val="clear" w:color="auto" w:fill="CCCCFF"/>
                  <w:vAlign w:val="center"/>
                  <w:hideMark/>
                </w:tcPr>
                <w:p w:rsidR="00602CD9" w:rsidRPr="00602CD9" w:rsidRDefault="00602CD9" w:rsidP="00602CD9">
                  <w:pPr>
                    <w:widowControl/>
                    <w:spacing w:line="360" w:lineRule="auto"/>
                    <w:jc w:val="left"/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</w:pP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输入答案，中间不含空格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:</w:t>
                  </w:r>
                  <w:r w:rsidR="001904E1"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object w:dxaOrig="1440" w:dyaOrig="1440">
                      <v:shape id="_x0000_i1628" type="#_x0000_t75" style="width:237pt;height:18pt" o:ole="">
                        <v:imagedata r:id="rId147" o:title=""/>
                      </v:shape>
                      <w:control r:id="rId155" w:name="DefaultOcxName147" w:shapeid="_x0000_i1628"/>
                    </w:objec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CCCCFF"/>
                  <w:vAlign w:val="center"/>
                  <w:hideMark/>
                </w:tcPr>
                <w:p w:rsidR="00602CD9" w:rsidRPr="00602CD9" w:rsidRDefault="00602CD9" w:rsidP="00602CD9">
                  <w:pPr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602CD9" w:rsidRPr="00602CD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02CD9" w:rsidRPr="00602CD9" w:rsidRDefault="00602CD9" w:rsidP="00602CD9">
                  <w:pPr>
                    <w:widowControl/>
                    <w:spacing w:line="360" w:lineRule="auto"/>
                    <w:jc w:val="left"/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</w:pP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9.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如果要把返回值为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void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的函数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A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声明为类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B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的友元函数，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则应在类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B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的定义中加入的语句是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 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【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9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】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 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。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02CD9" w:rsidRPr="00602CD9" w:rsidRDefault="00602CD9" w:rsidP="00602CD9">
                  <w:pPr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602CD9" w:rsidRPr="00602CD9">
              <w:trPr>
                <w:tblCellSpacing w:w="15" w:type="dxa"/>
              </w:trPr>
              <w:tc>
                <w:tcPr>
                  <w:tcW w:w="0" w:type="auto"/>
                  <w:shd w:val="clear" w:color="auto" w:fill="CCCCFF"/>
                  <w:vAlign w:val="center"/>
                  <w:hideMark/>
                </w:tcPr>
                <w:p w:rsidR="00602CD9" w:rsidRPr="00602CD9" w:rsidRDefault="00602CD9" w:rsidP="00602CD9">
                  <w:pPr>
                    <w:widowControl/>
                    <w:spacing w:line="360" w:lineRule="auto"/>
                    <w:jc w:val="left"/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</w:pP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输入答案，中间不含空格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:</w:t>
                  </w:r>
                  <w:r w:rsidR="001904E1"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object w:dxaOrig="1440" w:dyaOrig="1440">
                      <v:shape id="_x0000_i1631" type="#_x0000_t75" style="width:237pt;height:18pt" o:ole="">
                        <v:imagedata r:id="rId147" o:title=""/>
                      </v:shape>
                      <w:control r:id="rId156" w:name="DefaultOcxName148" w:shapeid="_x0000_i1631"/>
                    </w:objec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CCCCFF"/>
                  <w:vAlign w:val="center"/>
                  <w:hideMark/>
                </w:tcPr>
                <w:p w:rsidR="00602CD9" w:rsidRPr="00602CD9" w:rsidRDefault="00602CD9" w:rsidP="00602CD9">
                  <w:pPr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602CD9" w:rsidRPr="00602CD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02CD9" w:rsidRPr="00602CD9" w:rsidRDefault="00602CD9" w:rsidP="00602CD9">
                  <w:pPr>
                    <w:widowControl/>
                    <w:spacing w:line="360" w:lineRule="auto"/>
                    <w:jc w:val="left"/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</w:pP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10.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如果类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B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继承了类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A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，则称类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A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为类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B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的基类，类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B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称为类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A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的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 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【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10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】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 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。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02CD9" w:rsidRPr="00602CD9" w:rsidRDefault="00602CD9" w:rsidP="00602CD9">
                  <w:pPr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602CD9" w:rsidRPr="00602CD9">
              <w:trPr>
                <w:tblCellSpacing w:w="15" w:type="dxa"/>
              </w:trPr>
              <w:tc>
                <w:tcPr>
                  <w:tcW w:w="0" w:type="auto"/>
                  <w:shd w:val="clear" w:color="auto" w:fill="CCCCFF"/>
                  <w:vAlign w:val="center"/>
                  <w:hideMark/>
                </w:tcPr>
                <w:p w:rsidR="00602CD9" w:rsidRPr="00602CD9" w:rsidRDefault="00602CD9" w:rsidP="00602CD9">
                  <w:pPr>
                    <w:widowControl/>
                    <w:spacing w:line="360" w:lineRule="auto"/>
                    <w:jc w:val="left"/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</w:pP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输入答案，中间不含空格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:</w:t>
                  </w:r>
                  <w:r w:rsidR="001904E1"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object w:dxaOrig="1440" w:dyaOrig="1440">
                      <v:shape id="_x0000_i1634" type="#_x0000_t75" style="width:237pt;height:18pt" o:ole="">
                        <v:imagedata r:id="rId147" o:title=""/>
                      </v:shape>
                      <w:control r:id="rId157" w:name="DefaultOcxName149" w:shapeid="_x0000_i1634"/>
                    </w:objec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CCCCFF"/>
                  <w:vAlign w:val="center"/>
                  <w:hideMark/>
                </w:tcPr>
                <w:p w:rsidR="00602CD9" w:rsidRPr="00602CD9" w:rsidRDefault="00602CD9" w:rsidP="00602CD9">
                  <w:pPr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602CD9" w:rsidRPr="00602CD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02CD9" w:rsidRPr="00602CD9" w:rsidRDefault="00602CD9" w:rsidP="00602CD9">
                  <w:pPr>
                    <w:widowControl/>
                    <w:spacing w:line="360" w:lineRule="auto"/>
                    <w:jc w:val="left"/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</w:pP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11.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将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x+y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中的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+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运算符用友元函数重载应写为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 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【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11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】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 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。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02CD9" w:rsidRPr="00602CD9" w:rsidRDefault="00602CD9" w:rsidP="00602CD9">
                  <w:pPr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602CD9" w:rsidRPr="00602CD9">
              <w:trPr>
                <w:tblCellSpacing w:w="15" w:type="dxa"/>
              </w:trPr>
              <w:tc>
                <w:tcPr>
                  <w:tcW w:w="0" w:type="auto"/>
                  <w:shd w:val="clear" w:color="auto" w:fill="CCCCFF"/>
                  <w:vAlign w:val="center"/>
                  <w:hideMark/>
                </w:tcPr>
                <w:p w:rsidR="00602CD9" w:rsidRPr="00602CD9" w:rsidRDefault="00602CD9" w:rsidP="00602CD9">
                  <w:pPr>
                    <w:widowControl/>
                    <w:spacing w:line="360" w:lineRule="auto"/>
                    <w:jc w:val="left"/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</w:pP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输入答案，中间不含空格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:</w:t>
                  </w:r>
                  <w:r w:rsidR="001904E1"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object w:dxaOrig="1440" w:dyaOrig="1440">
                      <v:shape id="_x0000_i1637" type="#_x0000_t75" style="width:237pt;height:18pt" o:ole="">
                        <v:imagedata r:id="rId147" o:title=""/>
                      </v:shape>
                      <w:control r:id="rId158" w:name="DefaultOcxName150" w:shapeid="_x0000_i1637"/>
                    </w:objec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CCCCFF"/>
                  <w:vAlign w:val="center"/>
                  <w:hideMark/>
                </w:tcPr>
                <w:p w:rsidR="00602CD9" w:rsidRPr="00602CD9" w:rsidRDefault="00602CD9" w:rsidP="00602CD9">
                  <w:pPr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602CD9" w:rsidRPr="00602CD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02CD9" w:rsidRPr="00602CD9" w:rsidRDefault="00602CD9" w:rsidP="00602CD9">
                  <w:pPr>
                    <w:widowControl/>
                    <w:spacing w:line="360" w:lineRule="auto"/>
                    <w:jc w:val="left"/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</w:pP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12.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已知程序的结果为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123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，请填空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  <w:t>#include&lt;iostream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．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h&gt;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  <w:t>template&lt;class T&gt;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  <w:t>class A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  <w:t>{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lastRenderedPageBreak/>
                    <w:t>public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：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  <w:t>Tx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，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y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，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z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：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  <w:t>void display(){cout&lt;&lt;x&lt;&lt;” ”&lt;&lt;y&lt;&lt;” ”&lt;&lt;z;}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  <w:t>}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  <w:t>void main()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  <w:t>{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  <w:t>&lt;Int&gt;al;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【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12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】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 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【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13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】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 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【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14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】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 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  <w:t>al.display();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  <w:t xml:space="preserve">}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02CD9" w:rsidRPr="00602CD9" w:rsidRDefault="00602CD9" w:rsidP="00602CD9">
                  <w:pPr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602CD9" w:rsidRPr="00602CD9">
              <w:trPr>
                <w:tblCellSpacing w:w="15" w:type="dxa"/>
              </w:trPr>
              <w:tc>
                <w:tcPr>
                  <w:tcW w:w="0" w:type="auto"/>
                  <w:shd w:val="clear" w:color="auto" w:fill="CCCCFF"/>
                  <w:vAlign w:val="center"/>
                  <w:hideMark/>
                </w:tcPr>
                <w:p w:rsidR="00602CD9" w:rsidRPr="00602CD9" w:rsidRDefault="00602CD9" w:rsidP="00602CD9">
                  <w:pPr>
                    <w:widowControl/>
                    <w:spacing w:line="360" w:lineRule="auto"/>
                    <w:jc w:val="left"/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</w:pP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lastRenderedPageBreak/>
                    <w:t>输入答案，中间不含空格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:</w:t>
                  </w:r>
                  <w:r w:rsidR="001904E1"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object w:dxaOrig="1440" w:dyaOrig="1440">
                      <v:shape id="_x0000_i1640" type="#_x0000_t75" style="width:237pt;height:18pt" o:ole="">
                        <v:imagedata r:id="rId147" o:title=""/>
                      </v:shape>
                      <w:control r:id="rId159" w:name="DefaultOcxName151" w:shapeid="_x0000_i1640"/>
                    </w:objec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CCCCFF"/>
                  <w:vAlign w:val="center"/>
                  <w:hideMark/>
                </w:tcPr>
                <w:p w:rsidR="00602CD9" w:rsidRPr="00602CD9" w:rsidRDefault="00602CD9" w:rsidP="00602CD9">
                  <w:pPr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602CD9" w:rsidRPr="00602CD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02CD9" w:rsidRPr="00602CD9" w:rsidRDefault="00602CD9" w:rsidP="00602CD9">
                  <w:pPr>
                    <w:widowControl/>
                    <w:spacing w:line="360" w:lineRule="auto"/>
                    <w:jc w:val="left"/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</w:pP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13.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上一题【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13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】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02CD9" w:rsidRPr="00602CD9" w:rsidRDefault="00602CD9" w:rsidP="00602CD9">
                  <w:pPr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602CD9" w:rsidRPr="00602CD9">
              <w:trPr>
                <w:tblCellSpacing w:w="15" w:type="dxa"/>
              </w:trPr>
              <w:tc>
                <w:tcPr>
                  <w:tcW w:w="0" w:type="auto"/>
                  <w:shd w:val="clear" w:color="auto" w:fill="CCCCFF"/>
                  <w:vAlign w:val="center"/>
                  <w:hideMark/>
                </w:tcPr>
                <w:p w:rsidR="00602CD9" w:rsidRPr="00602CD9" w:rsidRDefault="00602CD9" w:rsidP="00602CD9">
                  <w:pPr>
                    <w:widowControl/>
                    <w:spacing w:line="360" w:lineRule="auto"/>
                    <w:jc w:val="left"/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</w:pP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输入答案，中间不含空格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:</w:t>
                  </w:r>
                  <w:r w:rsidR="001904E1"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object w:dxaOrig="1440" w:dyaOrig="1440">
                      <v:shape id="_x0000_i1643" type="#_x0000_t75" style="width:237pt;height:18pt" o:ole="">
                        <v:imagedata r:id="rId147" o:title=""/>
                      </v:shape>
                      <w:control r:id="rId160" w:name="DefaultOcxName152" w:shapeid="_x0000_i1643"/>
                    </w:objec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CCCCFF"/>
                  <w:vAlign w:val="center"/>
                  <w:hideMark/>
                </w:tcPr>
                <w:p w:rsidR="00602CD9" w:rsidRPr="00602CD9" w:rsidRDefault="00602CD9" w:rsidP="00602CD9">
                  <w:pPr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602CD9" w:rsidRPr="00602CD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02CD9" w:rsidRPr="00602CD9" w:rsidRDefault="00602CD9" w:rsidP="00602CD9">
                  <w:pPr>
                    <w:widowControl/>
                    <w:spacing w:line="360" w:lineRule="auto"/>
                    <w:jc w:val="left"/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</w:pP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14.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上一题【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14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】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02CD9" w:rsidRPr="00602CD9" w:rsidRDefault="00602CD9" w:rsidP="00602CD9">
                  <w:pPr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602CD9" w:rsidRPr="00602CD9">
              <w:trPr>
                <w:tblCellSpacing w:w="15" w:type="dxa"/>
              </w:trPr>
              <w:tc>
                <w:tcPr>
                  <w:tcW w:w="0" w:type="auto"/>
                  <w:shd w:val="clear" w:color="auto" w:fill="CCCCFF"/>
                  <w:vAlign w:val="center"/>
                  <w:hideMark/>
                </w:tcPr>
                <w:p w:rsidR="00602CD9" w:rsidRPr="00602CD9" w:rsidRDefault="00602CD9" w:rsidP="00602CD9">
                  <w:pPr>
                    <w:widowControl/>
                    <w:spacing w:line="360" w:lineRule="auto"/>
                    <w:jc w:val="left"/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</w:pP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输入答案，中间不含空格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:</w:t>
                  </w:r>
                  <w:r w:rsidR="001904E1"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object w:dxaOrig="1440" w:dyaOrig="1440">
                      <v:shape id="_x0000_i1646" type="#_x0000_t75" style="width:237pt;height:18pt" o:ole="">
                        <v:imagedata r:id="rId147" o:title=""/>
                      </v:shape>
                      <w:control r:id="rId161" w:name="DefaultOcxName153" w:shapeid="_x0000_i1646"/>
                    </w:objec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CCCCFF"/>
                  <w:vAlign w:val="center"/>
                  <w:hideMark/>
                </w:tcPr>
                <w:p w:rsidR="00602CD9" w:rsidRPr="00602CD9" w:rsidRDefault="00602CD9" w:rsidP="00602CD9">
                  <w:pPr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602CD9" w:rsidRPr="00602CD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02CD9" w:rsidRPr="00602CD9" w:rsidRDefault="00602CD9" w:rsidP="00602CD9">
                  <w:pPr>
                    <w:widowControl/>
                    <w:spacing w:line="360" w:lineRule="auto"/>
                    <w:jc w:val="left"/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</w:pP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15.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下列程序段的输出结果是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 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【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15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】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 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。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  <w:t xml:space="preserve">cout&lt;&lt;fixed&lt;&lt;509.123456789&lt;&lt;endl;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02CD9" w:rsidRPr="00602CD9" w:rsidRDefault="00602CD9" w:rsidP="00602CD9">
                  <w:pPr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602CD9" w:rsidRPr="00602CD9">
              <w:trPr>
                <w:tblCellSpacing w:w="15" w:type="dxa"/>
              </w:trPr>
              <w:tc>
                <w:tcPr>
                  <w:tcW w:w="0" w:type="auto"/>
                  <w:shd w:val="clear" w:color="auto" w:fill="CCCCFF"/>
                  <w:vAlign w:val="center"/>
                  <w:hideMark/>
                </w:tcPr>
                <w:p w:rsidR="00602CD9" w:rsidRPr="00602CD9" w:rsidRDefault="00602CD9" w:rsidP="00602CD9">
                  <w:pPr>
                    <w:widowControl/>
                    <w:spacing w:line="360" w:lineRule="auto"/>
                    <w:jc w:val="left"/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</w:pP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输入答案，中间不含空格</w: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:</w:t>
                  </w:r>
                  <w:r w:rsidR="001904E1"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object w:dxaOrig="1440" w:dyaOrig="1440">
                      <v:shape id="_x0000_i1649" type="#_x0000_t75" style="width:237pt;height:18pt" o:ole="">
                        <v:imagedata r:id="rId147" o:title=""/>
                      </v:shape>
                      <w:control r:id="rId162" w:name="DefaultOcxName154" w:shapeid="_x0000_i1649"/>
                    </w:object>
                  </w:r>
                  <w:r w:rsidRPr="00602CD9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CCCCFF"/>
                  <w:vAlign w:val="center"/>
                  <w:hideMark/>
                </w:tcPr>
                <w:p w:rsidR="00602CD9" w:rsidRPr="00602CD9" w:rsidRDefault="00602CD9" w:rsidP="00602CD9">
                  <w:pPr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</w:tr>
          </w:tbl>
          <w:p w:rsidR="00602CD9" w:rsidRPr="00602CD9" w:rsidRDefault="00602CD9" w:rsidP="00602CD9">
            <w:pPr>
              <w:widowControl/>
              <w:pBdr>
                <w:top w:val="single" w:sz="6" w:space="1" w:color="auto"/>
              </w:pBdr>
              <w:jc w:val="center"/>
              <w:rPr>
                <w:rFonts w:ascii="Arial" w:eastAsia="宋体" w:hAnsi="Arial" w:cs="Arial"/>
                <w:vanish/>
                <w:kern w:val="0"/>
                <w:sz w:val="16"/>
                <w:szCs w:val="16"/>
              </w:rPr>
            </w:pPr>
            <w:r w:rsidRPr="00602CD9">
              <w:rPr>
                <w:rFonts w:ascii="Arial" w:eastAsia="宋体" w:hAnsi="Arial" w:cs="Arial" w:hint="eastAsia"/>
                <w:vanish/>
                <w:kern w:val="0"/>
                <w:sz w:val="16"/>
                <w:szCs w:val="16"/>
              </w:rPr>
              <w:t>窗体底端</w:t>
            </w:r>
          </w:p>
        </w:tc>
      </w:tr>
    </w:tbl>
    <w:p w:rsidR="006628E3" w:rsidRDefault="00FF7E8A">
      <w:pPr>
        <w:rPr>
          <w:rFonts w:hint="eastAsia"/>
        </w:rPr>
      </w:pPr>
    </w:p>
    <w:p w:rsidR="00FF7E8A" w:rsidRDefault="00FF7E8A">
      <w:pPr>
        <w:rPr>
          <w:rFonts w:hint="eastAsia"/>
        </w:rPr>
      </w:pPr>
    </w:p>
    <w:p w:rsidR="00FF7E8A" w:rsidRDefault="00FF7E8A">
      <w:pPr>
        <w:rPr>
          <w:rFonts w:hint="eastAsia"/>
        </w:rPr>
      </w:pPr>
    </w:p>
    <w:p w:rsidR="00FF7E8A" w:rsidRDefault="00FF7E8A">
      <w:pPr>
        <w:rPr>
          <w:rFonts w:hint="eastAsia"/>
        </w:rPr>
      </w:pPr>
    </w:p>
    <w:tbl>
      <w:tblPr>
        <w:tblW w:w="5000" w:type="pct"/>
        <w:tblCellSpacing w:w="15" w:type="dxa"/>
        <w:tblCellMar>
          <w:left w:w="0" w:type="dxa"/>
          <w:right w:w="0" w:type="dxa"/>
        </w:tblCellMar>
        <w:tblLook w:val="04A0"/>
      </w:tblPr>
      <w:tblGrid>
        <w:gridCol w:w="1072"/>
        <w:gridCol w:w="2084"/>
        <w:gridCol w:w="4138"/>
        <w:gridCol w:w="1072"/>
      </w:tblGrid>
      <w:tr w:rsidR="00FF7E8A" w:rsidRPr="00FF7E8A">
        <w:trPr>
          <w:tblCellSpacing w:w="15" w:type="dxa"/>
        </w:trPr>
        <w:tc>
          <w:tcPr>
            <w:tcW w:w="0" w:type="auto"/>
            <w:shd w:val="clear" w:color="auto" w:fill="AACCAA"/>
            <w:vAlign w:val="center"/>
            <w:hideMark/>
          </w:tcPr>
          <w:p w:rsidR="00FF7E8A" w:rsidRPr="00FF7E8A" w:rsidRDefault="00FF7E8A" w:rsidP="00FF7E8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F7E8A">
              <w:rPr>
                <w:rFonts w:ascii="Arial" w:eastAsia="宋体" w:hAnsi="Arial" w:cs="Arial"/>
                <w:kern w:val="0"/>
                <w:sz w:val="18"/>
                <w:szCs w:val="18"/>
              </w:rPr>
              <w:t>序号</w:t>
            </w:r>
            <w:r w:rsidRPr="00FF7E8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shd w:val="clear" w:color="auto" w:fill="AACCAA"/>
            <w:vAlign w:val="center"/>
            <w:hideMark/>
          </w:tcPr>
          <w:p w:rsidR="00FF7E8A" w:rsidRPr="00FF7E8A" w:rsidRDefault="00FF7E8A" w:rsidP="00FF7E8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F7E8A">
              <w:rPr>
                <w:rFonts w:ascii="Arial" w:eastAsia="宋体" w:hAnsi="Arial" w:cs="Arial"/>
                <w:kern w:val="0"/>
                <w:sz w:val="18"/>
                <w:szCs w:val="18"/>
              </w:rPr>
              <w:t>您的答案</w:t>
            </w:r>
            <w:r w:rsidRPr="00FF7E8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shd w:val="clear" w:color="auto" w:fill="AACCAA"/>
            <w:vAlign w:val="center"/>
            <w:hideMark/>
          </w:tcPr>
          <w:p w:rsidR="00FF7E8A" w:rsidRPr="00FF7E8A" w:rsidRDefault="00FF7E8A" w:rsidP="00FF7E8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F7E8A">
              <w:rPr>
                <w:rFonts w:ascii="Arial" w:eastAsia="宋体" w:hAnsi="Arial" w:cs="Arial"/>
                <w:kern w:val="0"/>
                <w:sz w:val="18"/>
                <w:szCs w:val="18"/>
              </w:rPr>
              <w:t>正确答案</w:t>
            </w:r>
            <w:r w:rsidRPr="00FF7E8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shd w:val="clear" w:color="auto" w:fill="AACCAA"/>
            <w:vAlign w:val="center"/>
            <w:hideMark/>
          </w:tcPr>
          <w:p w:rsidR="00FF7E8A" w:rsidRPr="00FF7E8A" w:rsidRDefault="00FF7E8A" w:rsidP="00FF7E8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F7E8A">
              <w:rPr>
                <w:rFonts w:ascii="Arial" w:eastAsia="宋体" w:hAnsi="Arial" w:cs="Arial"/>
                <w:kern w:val="0"/>
                <w:sz w:val="18"/>
                <w:szCs w:val="18"/>
              </w:rPr>
              <w:t>得分</w:t>
            </w:r>
            <w:r w:rsidRPr="00FF7E8A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</w:tr>
      <w:tr w:rsidR="00FF7E8A" w:rsidRPr="00FF7E8A">
        <w:trPr>
          <w:tblCellSpacing w:w="15" w:type="dxa"/>
        </w:trPr>
        <w:tc>
          <w:tcPr>
            <w:tcW w:w="0" w:type="auto"/>
            <w:shd w:val="clear" w:color="auto" w:fill="DFEEDD"/>
            <w:vAlign w:val="center"/>
            <w:hideMark/>
          </w:tcPr>
          <w:p w:rsidR="00FF7E8A" w:rsidRPr="00FF7E8A" w:rsidRDefault="00FF7E8A" w:rsidP="00FF7E8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F7E8A">
              <w:rPr>
                <w:rFonts w:ascii="Arial" w:eastAsia="宋体" w:hAnsi="Arial" w:cs="Arial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DFEEDD"/>
            <w:vAlign w:val="center"/>
            <w:hideMark/>
          </w:tcPr>
          <w:p w:rsidR="00FF7E8A" w:rsidRPr="00FF7E8A" w:rsidRDefault="00FF7E8A" w:rsidP="00FF7E8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DFEEDD"/>
            <w:vAlign w:val="center"/>
            <w:hideMark/>
          </w:tcPr>
          <w:p w:rsidR="00FF7E8A" w:rsidRPr="00FF7E8A" w:rsidRDefault="00FF7E8A" w:rsidP="00FF7E8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F7E8A">
              <w:rPr>
                <w:rFonts w:ascii="Arial" w:eastAsia="宋体" w:hAnsi="Arial" w:cs="Arial"/>
                <w:kern w:val="0"/>
                <w:sz w:val="18"/>
                <w:szCs w:val="18"/>
              </w:rPr>
              <w:t>B</w:t>
            </w:r>
          </w:p>
        </w:tc>
        <w:tc>
          <w:tcPr>
            <w:tcW w:w="0" w:type="auto"/>
            <w:shd w:val="clear" w:color="auto" w:fill="DFEEDD"/>
            <w:vAlign w:val="center"/>
            <w:hideMark/>
          </w:tcPr>
          <w:p w:rsidR="00FF7E8A" w:rsidRPr="00FF7E8A" w:rsidRDefault="00FF7E8A" w:rsidP="00FF7E8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F7E8A">
              <w:rPr>
                <w:rFonts w:ascii="Arial" w:eastAsia="宋体" w:hAnsi="Arial" w:cs="Arial"/>
                <w:kern w:val="0"/>
                <w:sz w:val="18"/>
                <w:szCs w:val="18"/>
              </w:rPr>
              <w:t>0</w:t>
            </w:r>
          </w:p>
        </w:tc>
      </w:tr>
      <w:tr w:rsidR="00FF7E8A" w:rsidRPr="00FF7E8A">
        <w:trPr>
          <w:tblCellSpacing w:w="15" w:type="dxa"/>
        </w:trPr>
        <w:tc>
          <w:tcPr>
            <w:tcW w:w="0" w:type="auto"/>
            <w:shd w:val="clear" w:color="auto" w:fill="EFFFE7"/>
            <w:vAlign w:val="center"/>
            <w:hideMark/>
          </w:tcPr>
          <w:p w:rsidR="00FF7E8A" w:rsidRPr="00FF7E8A" w:rsidRDefault="00FF7E8A" w:rsidP="00FF7E8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F7E8A">
              <w:rPr>
                <w:rFonts w:ascii="Arial" w:eastAsia="宋体" w:hAnsi="Arial" w:cs="Arial"/>
                <w:kern w:val="0"/>
                <w:sz w:val="18"/>
                <w:szCs w:val="18"/>
              </w:rPr>
              <w:lastRenderedPageBreak/>
              <w:t>2</w:t>
            </w:r>
          </w:p>
        </w:tc>
        <w:tc>
          <w:tcPr>
            <w:tcW w:w="0" w:type="auto"/>
            <w:shd w:val="clear" w:color="auto" w:fill="EFFFE7"/>
            <w:vAlign w:val="center"/>
            <w:hideMark/>
          </w:tcPr>
          <w:p w:rsidR="00FF7E8A" w:rsidRPr="00FF7E8A" w:rsidRDefault="00FF7E8A" w:rsidP="00FF7E8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EFFFE7"/>
            <w:vAlign w:val="center"/>
            <w:hideMark/>
          </w:tcPr>
          <w:p w:rsidR="00FF7E8A" w:rsidRPr="00FF7E8A" w:rsidRDefault="00FF7E8A" w:rsidP="00FF7E8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F7E8A">
              <w:rPr>
                <w:rFonts w:ascii="Arial" w:eastAsia="宋体" w:hAnsi="Arial" w:cs="Arial"/>
                <w:kern w:val="0"/>
                <w:sz w:val="18"/>
                <w:szCs w:val="18"/>
              </w:rPr>
              <w:t>D</w:t>
            </w:r>
          </w:p>
        </w:tc>
        <w:tc>
          <w:tcPr>
            <w:tcW w:w="0" w:type="auto"/>
            <w:shd w:val="clear" w:color="auto" w:fill="EFFFE7"/>
            <w:vAlign w:val="center"/>
            <w:hideMark/>
          </w:tcPr>
          <w:p w:rsidR="00FF7E8A" w:rsidRPr="00FF7E8A" w:rsidRDefault="00FF7E8A" w:rsidP="00FF7E8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F7E8A">
              <w:rPr>
                <w:rFonts w:ascii="Arial" w:eastAsia="宋体" w:hAnsi="Arial" w:cs="Arial"/>
                <w:kern w:val="0"/>
                <w:sz w:val="18"/>
                <w:szCs w:val="18"/>
              </w:rPr>
              <w:t>0</w:t>
            </w:r>
          </w:p>
        </w:tc>
      </w:tr>
      <w:tr w:rsidR="00FF7E8A" w:rsidRPr="00FF7E8A">
        <w:trPr>
          <w:tblCellSpacing w:w="15" w:type="dxa"/>
        </w:trPr>
        <w:tc>
          <w:tcPr>
            <w:tcW w:w="0" w:type="auto"/>
            <w:shd w:val="clear" w:color="auto" w:fill="AACCAA"/>
            <w:vAlign w:val="center"/>
            <w:hideMark/>
          </w:tcPr>
          <w:p w:rsidR="00FF7E8A" w:rsidRPr="00FF7E8A" w:rsidRDefault="00FF7E8A" w:rsidP="00FF7E8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F7E8A">
              <w:rPr>
                <w:rFonts w:ascii="Arial" w:eastAsia="宋体" w:hAnsi="Arial" w:cs="Arial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AACCAA"/>
            <w:vAlign w:val="center"/>
            <w:hideMark/>
          </w:tcPr>
          <w:p w:rsidR="00FF7E8A" w:rsidRPr="00FF7E8A" w:rsidRDefault="00FF7E8A" w:rsidP="00FF7E8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ACCAA"/>
            <w:vAlign w:val="center"/>
            <w:hideMark/>
          </w:tcPr>
          <w:p w:rsidR="00FF7E8A" w:rsidRPr="00FF7E8A" w:rsidRDefault="00FF7E8A" w:rsidP="00FF7E8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F7E8A">
              <w:rPr>
                <w:rFonts w:ascii="Arial" w:eastAsia="宋体" w:hAnsi="Arial" w:cs="Arial"/>
                <w:kern w:val="0"/>
                <w:sz w:val="18"/>
                <w:szCs w:val="18"/>
              </w:rPr>
              <w:t>A</w:t>
            </w:r>
          </w:p>
        </w:tc>
        <w:tc>
          <w:tcPr>
            <w:tcW w:w="0" w:type="auto"/>
            <w:shd w:val="clear" w:color="auto" w:fill="AACCAA"/>
            <w:vAlign w:val="center"/>
            <w:hideMark/>
          </w:tcPr>
          <w:p w:rsidR="00FF7E8A" w:rsidRPr="00FF7E8A" w:rsidRDefault="00FF7E8A" w:rsidP="00FF7E8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F7E8A">
              <w:rPr>
                <w:rFonts w:ascii="Arial" w:eastAsia="宋体" w:hAnsi="Arial" w:cs="Arial"/>
                <w:kern w:val="0"/>
                <w:sz w:val="18"/>
                <w:szCs w:val="18"/>
              </w:rPr>
              <w:t>0</w:t>
            </w:r>
          </w:p>
        </w:tc>
      </w:tr>
      <w:tr w:rsidR="00FF7E8A" w:rsidRPr="00FF7E8A">
        <w:trPr>
          <w:tblCellSpacing w:w="15" w:type="dxa"/>
        </w:trPr>
        <w:tc>
          <w:tcPr>
            <w:tcW w:w="0" w:type="auto"/>
            <w:shd w:val="clear" w:color="auto" w:fill="DFEEDD"/>
            <w:vAlign w:val="center"/>
            <w:hideMark/>
          </w:tcPr>
          <w:p w:rsidR="00FF7E8A" w:rsidRPr="00FF7E8A" w:rsidRDefault="00FF7E8A" w:rsidP="00FF7E8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F7E8A">
              <w:rPr>
                <w:rFonts w:ascii="Arial" w:eastAsia="宋体" w:hAnsi="Arial" w:cs="Arial"/>
                <w:kern w:val="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DFEEDD"/>
            <w:vAlign w:val="center"/>
            <w:hideMark/>
          </w:tcPr>
          <w:p w:rsidR="00FF7E8A" w:rsidRPr="00FF7E8A" w:rsidRDefault="00FF7E8A" w:rsidP="00FF7E8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DFEEDD"/>
            <w:vAlign w:val="center"/>
            <w:hideMark/>
          </w:tcPr>
          <w:p w:rsidR="00FF7E8A" w:rsidRPr="00FF7E8A" w:rsidRDefault="00FF7E8A" w:rsidP="00FF7E8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F7E8A">
              <w:rPr>
                <w:rFonts w:ascii="Arial" w:eastAsia="宋体" w:hAnsi="Arial" w:cs="Arial"/>
                <w:kern w:val="0"/>
                <w:sz w:val="18"/>
                <w:szCs w:val="18"/>
              </w:rPr>
              <w:t>B</w:t>
            </w:r>
          </w:p>
        </w:tc>
        <w:tc>
          <w:tcPr>
            <w:tcW w:w="0" w:type="auto"/>
            <w:shd w:val="clear" w:color="auto" w:fill="DFEEDD"/>
            <w:vAlign w:val="center"/>
            <w:hideMark/>
          </w:tcPr>
          <w:p w:rsidR="00FF7E8A" w:rsidRPr="00FF7E8A" w:rsidRDefault="00FF7E8A" w:rsidP="00FF7E8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F7E8A">
              <w:rPr>
                <w:rFonts w:ascii="Arial" w:eastAsia="宋体" w:hAnsi="Arial" w:cs="Arial"/>
                <w:kern w:val="0"/>
                <w:sz w:val="18"/>
                <w:szCs w:val="18"/>
              </w:rPr>
              <w:t>0</w:t>
            </w:r>
          </w:p>
        </w:tc>
      </w:tr>
      <w:tr w:rsidR="00FF7E8A" w:rsidRPr="00FF7E8A">
        <w:trPr>
          <w:tblCellSpacing w:w="15" w:type="dxa"/>
        </w:trPr>
        <w:tc>
          <w:tcPr>
            <w:tcW w:w="0" w:type="auto"/>
            <w:shd w:val="clear" w:color="auto" w:fill="EFFFE7"/>
            <w:vAlign w:val="center"/>
            <w:hideMark/>
          </w:tcPr>
          <w:p w:rsidR="00FF7E8A" w:rsidRPr="00FF7E8A" w:rsidRDefault="00FF7E8A" w:rsidP="00FF7E8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F7E8A">
              <w:rPr>
                <w:rFonts w:ascii="Arial" w:eastAsia="宋体" w:hAnsi="Arial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EFFFE7"/>
            <w:vAlign w:val="center"/>
            <w:hideMark/>
          </w:tcPr>
          <w:p w:rsidR="00FF7E8A" w:rsidRPr="00FF7E8A" w:rsidRDefault="00FF7E8A" w:rsidP="00FF7E8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EFFFE7"/>
            <w:vAlign w:val="center"/>
            <w:hideMark/>
          </w:tcPr>
          <w:p w:rsidR="00FF7E8A" w:rsidRPr="00FF7E8A" w:rsidRDefault="00FF7E8A" w:rsidP="00FF7E8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F7E8A">
              <w:rPr>
                <w:rFonts w:ascii="Arial" w:eastAsia="宋体" w:hAnsi="Arial" w:cs="Arial"/>
                <w:kern w:val="0"/>
                <w:sz w:val="18"/>
                <w:szCs w:val="18"/>
              </w:rPr>
              <w:t>B</w:t>
            </w:r>
          </w:p>
        </w:tc>
        <w:tc>
          <w:tcPr>
            <w:tcW w:w="0" w:type="auto"/>
            <w:shd w:val="clear" w:color="auto" w:fill="EFFFE7"/>
            <w:vAlign w:val="center"/>
            <w:hideMark/>
          </w:tcPr>
          <w:p w:rsidR="00FF7E8A" w:rsidRPr="00FF7E8A" w:rsidRDefault="00FF7E8A" w:rsidP="00FF7E8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F7E8A">
              <w:rPr>
                <w:rFonts w:ascii="Arial" w:eastAsia="宋体" w:hAnsi="Arial" w:cs="Arial"/>
                <w:kern w:val="0"/>
                <w:sz w:val="18"/>
                <w:szCs w:val="18"/>
              </w:rPr>
              <w:t>0</w:t>
            </w:r>
          </w:p>
        </w:tc>
      </w:tr>
      <w:tr w:rsidR="00FF7E8A" w:rsidRPr="00FF7E8A">
        <w:trPr>
          <w:tblCellSpacing w:w="15" w:type="dxa"/>
        </w:trPr>
        <w:tc>
          <w:tcPr>
            <w:tcW w:w="0" w:type="auto"/>
            <w:shd w:val="clear" w:color="auto" w:fill="AACCAA"/>
            <w:vAlign w:val="center"/>
            <w:hideMark/>
          </w:tcPr>
          <w:p w:rsidR="00FF7E8A" w:rsidRPr="00FF7E8A" w:rsidRDefault="00FF7E8A" w:rsidP="00FF7E8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F7E8A">
              <w:rPr>
                <w:rFonts w:ascii="Arial" w:eastAsia="宋体" w:hAnsi="Arial" w:cs="Arial"/>
                <w:kern w:val="0"/>
                <w:sz w:val="18"/>
                <w:szCs w:val="18"/>
              </w:rPr>
              <w:t>6</w:t>
            </w:r>
          </w:p>
        </w:tc>
        <w:tc>
          <w:tcPr>
            <w:tcW w:w="0" w:type="auto"/>
            <w:shd w:val="clear" w:color="auto" w:fill="AACCAA"/>
            <w:vAlign w:val="center"/>
            <w:hideMark/>
          </w:tcPr>
          <w:p w:rsidR="00FF7E8A" w:rsidRPr="00FF7E8A" w:rsidRDefault="00FF7E8A" w:rsidP="00FF7E8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ACCAA"/>
            <w:vAlign w:val="center"/>
            <w:hideMark/>
          </w:tcPr>
          <w:p w:rsidR="00FF7E8A" w:rsidRPr="00FF7E8A" w:rsidRDefault="00FF7E8A" w:rsidP="00FF7E8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F7E8A">
              <w:rPr>
                <w:rFonts w:ascii="Arial" w:eastAsia="宋体" w:hAnsi="Arial" w:cs="Arial"/>
                <w:kern w:val="0"/>
                <w:sz w:val="18"/>
                <w:szCs w:val="18"/>
              </w:rPr>
              <w:t>D</w:t>
            </w:r>
          </w:p>
        </w:tc>
        <w:tc>
          <w:tcPr>
            <w:tcW w:w="0" w:type="auto"/>
            <w:shd w:val="clear" w:color="auto" w:fill="AACCAA"/>
            <w:vAlign w:val="center"/>
            <w:hideMark/>
          </w:tcPr>
          <w:p w:rsidR="00FF7E8A" w:rsidRPr="00FF7E8A" w:rsidRDefault="00FF7E8A" w:rsidP="00FF7E8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F7E8A">
              <w:rPr>
                <w:rFonts w:ascii="Arial" w:eastAsia="宋体" w:hAnsi="Arial" w:cs="Arial"/>
                <w:kern w:val="0"/>
                <w:sz w:val="18"/>
                <w:szCs w:val="18"/>
              </w:rPr>
              <w:t>0</w:t>
            </w:r>
          </w:p>
        </w:tc>
      </w:tr>
      <w:tr w:rsidR="00FF7E8A" w:rsidRPr="00FF7E8A">
        <w:trPr>
          <w:tblCellSpacing w:w="15" w:type="dxa"/>
        </w:trPr>
        <w:tc>
          <w:tcPr>
            <w:tcW w:w="0" w:type="auto"/>
            <w:shd w:val="clear" w:color="auto" w:fill="DFEEDD"/>
            <w:vAlign w:val="center"/>
            <w:hideMark/>
          </w:tcPr>
          <w:p w:rsidR="00FF7E8A" w:rsidRPr="00FF7E8A" w:rsidRDefault="00FF7E8A" w:rsidP="00FF7E8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F7E8A">
              <w:rPr>
                <w:rFonts w:ascii="Arial" w:eastAsia="宋体" w:hAnsi="Arial" w:cs="Arial"/>
                <w:kern w:val="0"/>
                <w:sz w:val="18"/>
                <w:szCs w:val="18"/>
              </w:rPr>
              <w:t>7</w:t>
            </w:r>
          </w:p>
        </w:tc>
        <w:tc>
          <w:tcPr>
            <w:tcW w:w="0" w:type="auto"/>
            <w:shd w:val="clear" w:color="auto" w:fill="DFEEDD"/>
            <w:vAlign w:val="center"/>
            <w:hideMark/>
          </w:tcPr>
          <w:p w:rsidR="00FF7E8A" w:rsidRPr="00FF7E8A" w:rsidRDefault="00FF7E8A" w:rsidP="00FF7E8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DFEEDD"/>
            <w:vAlign w:val="center"/>
            <w:hideMark/>
          </w:tcPr>
          <w:p w:rsidR="00FF7E8A" w:rsidRPr="00FF7E8A" w:rsidRDefault="00FF7E8A" w:rsidP="00FF7E8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F7E8A">
              <w:rPr>
                <w:rFonts w:ascii="Arial" w:eastAsia="宋体" w:hAnsi="Arial" w:cs="Arial"/>
                <w:kern w:val="0"/>
                <w:sz w:val="18"/>
                <w:szCs w:val="18"/>
              </w:rPr>
              <w:t>C</w:t>
            </w:r>
          </w:p>
        </w:tc>
        <w:tc>
          <w:tcPr>
            <w:tcW w:w="0" w:type="auto"/>
            <w:shd w:val="clear" w:color="auto" w:fill="DFEEDD"/>
            <w:vAlign w:val="center"/>
            <w:hideMark/>
          </w:tcPr>
          <w:p w:rsidR="00FF7E8A" w:rsidRPr="00FF7E8A" w:rsidRDefault="00FF7E8A" w:rsidP="00FF7E8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F7E8A">
              <w:rPr>
                <w:rFonts w:ascii="Arial" w:eastAsia="宋体" w:hAnsi="Arial" w:cs="Arial"/>
                <w:kern w:val="0"/>
                <w:sz w:val="18"/>
                <w:szCs w:val="18"/>
              </w:rPr>
              <w:t>0</w:t>
            </w:r>
          </w:p>
        </w:tc>
      </w:tr>
      <w:tr w:rsidR="00FF7E8A" w:rsidRPr="00FF7E8A">
        <w:trPr>
          <w:tblCellSpacing w:w="15" w:type="dxa"/>
        </w:trPr>
        <w:tc>
          <w:tcPr>
            <w:tcW w:w="0" w:type="auto"/>
            <w:shd w:val="clear" w:color="auto" w:fill="EFFFE7"/>
            <w:vAlign w:val="center"/>
            <w:hideMark/>
          </w:tcPr>
          <w:p w:rsidR="00FF7E8A" w:rsidRPr="00FF7E8A" w:rsidRDefault="00FF7E8A" w:rsidP="00FF7E8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F7E8A">
              <w:rPr>
                <w:rFonts w:ascii="Arial" w:eastAsia="宋体" w:hAnsi="Arial" w:cs="Arial"/>
                <w:kern w:val="0"/>
                <w:sz w:val="18"/>
                <w:szCs w:val="18"/>
              </w:rPr>
              <w:t>8</w:t>
            </w:r>
          </w:p>
        </w:tc>
        <w:tc>
          <w:tcPr>
            <w:tcW w:w="0" w:type="auto"/>
            <w:shd w:val="clear" w:color="auto" w:fill="EFFFE7"/>
            <w:vAlign w:val="center"/>
            <w:hideMark/>
          </w:tcPr>
          <w:p w:rsidR="00FF7E8A" w:rsidRPr="00FF7E8A" w:rsidRDefault="00FF7E8A" w:rsidP="00FF7E8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EFFFE7"/>
            <w:vAlign w:val="center"/>
            <w:hideMark/>
          </w:tcPr>
          <w:p w:rsidR="00FF7E8A" w:rsidRPr="00FF7E8A" w:rsidRDefault="00FF7E8A" w:rsidP="00FF7E8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F7E8A">
              <w:rPr>
                <w:rFonts w:ascii="Arial" w:eastAsia="宋体" w:hAnsi="Arial" w:cs="Arial"/>
                <w:kern w:val="0"/>
                <w:sz w:val="18"/>
                <w:szCs w:val="18"/>
              </w:rPr>
              <w:t>B</w:t>
            </w:r>
          </w:p>
        </w:tc>
        <w:tc>
          <w:tcPr>
            <w:tcW w:w="0" w:type="auto"/>
            <w:shd w:val="clear" w:color="auto" w:fill="EFFFE7"/>
            <w:vAlign w:val="center"/>
            <w:hideMark/>
          </w:tcPr>
          <w:p w:rsidR="00FF7E8A" w:rsidRPr="00FF7E8A" w:rsidRDefault="00FF7E8A" w:rsidP="00FF7E8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F7E8A">
              <w:rPr>
                <w:rFonts w:ascii="Arial" w:eastAsia="宋体" w:hAnsi="Arial" w:cs="Arial"/>
                <w:kern w:val="0"/>
                <w:sz w:val="18"/>
                <w:szCs w:val="18"/>
              </w:rPr>
              <w:t>0</w:t>
            </w:r>
          </w:p>
        </w:tc>
      </w:tr>
      <w:tr w:rsidR="00FF7E8A" w:rsidRPr="00FF7E8A">
        <w:trPr>
          <w:tblCellSpacing w:w="15" w:type="dxa"/>
        </w:trPr>
        <w:tc>
          <w:tcPr>
            <w:tcW w:w="0" w:type="auto"/>
            <w:shd w:val="clear" w:color="auto" w:fill="AACCAA"/>
            <w:vAlign w:val="center"/>
            <w:hideMark/>
          </w:tcPr>
          <w:p w:rsidR="00FF7E8A" w:rsidRPr="00FF7E8A" w:rsidRDefault="00FF7E8A" w:rsidP="00FF7E8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F7E8A">
              <w:rPr>
                <w:rFonts w:ascii="Arial" w:eastAsia="宋体" w:hAnsi="Arial" w:cs="Arial"/>
                <w:kern w:val="0"/>
                <w:sz w:val="18"/>
                <w:szCs w:val="18"/>
              </w:rPr>
              <w:t>9</w:t>
            </w:r>
          </w:p>
        </w:tc>
        <w:tc>
          <w:tcPr>
            <w:tcW w:w="0" w:type="auto"/>
            <w:shd w:val="clear" w:color="auto" w:fill="AACCAA"/>
            <w:vAlign w:val="center"/>
            <w:hideMark/>
          </w:tcPr>
          <w:p w:rsidR="00FF7E8A" w:rsidRPr="00FF7E8A" w:rsidRDefault="00FF7E8A" w:rsidP="00FF7E8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ACCAA"/>
            <w:vAlign w:val="center"/>
            <w:hideMark/>
          </w:tcPr>
          <w:p w:rsidR="00FF7E8A" w:rsidRPr="00FF7E8A" w:rsidRDefault="00FF7E8A" w:rsidP="00FF7E8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F7E8A">
              <w:rPr>
                <w:rFonts w:ascii="Arial" w:eastAsia="宋体" w:hAnsi="Arial" w:cs="Arial"/>
                <w:kern w:val="0"/>
                <w:sz w:val="18"/>
                <w:szCs w:val="18"/>
              </w:rPr>
              <w:t>B</w:t>
            </w:r>
          </w:p>
        </w:tc>
        <w:tc>
          <w:tcPr>
            <w:tcW w:w="0" w:type="auto"/>
            <w:shd w:val="clear" w:color="auto" w:fill="AACCAA"/>
            <w:vAlign w:val="center"/>
            <w:hideMark/>
          </w:tcPr>
          <w:p w:rsidR="00FF7E8A" w:rsidRPr="00FF7E8A" w:rsidRDefault="00FF7E8A" w:rsidP="00FF7E8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F7E8A">
              <w:rPr>
                <w:rFonts w:ascii="Arial" w:eastAsia="宋体" w:hAnsi="Arial" w:cs="Arial"/>
                <w:kern w:val="0"/>
                <w:sz w:val="18"/>
                <w:szCs w:val="18"/>
              </w:rPr>
              <w:t>0</w:t>
            </w:r>
          </w:p>
        </w:tc>
      </w:tr>
      <w:tr w:rsidR="00FF7E8A" w:rsidRPr="00FF7E8A">
        <w:trPr>
          <w:tblCellSpacing w:w="15" w:type="dxa"/>
        </w:trPr>
        <w:tc>
          <w:tcPr>
            <w:tcW w:w="0" w:type="auto"/>
            <w:shd w:val="clear" w:color="auto" w:fill="DFEEDD"/>
            <w:vAlign w:val="center"/>
            <w:hideMark/>
          </w:tcPr>
          <w:p w:rsidR="00FF7E8A" w:rsidRPr="00FF7E8A" w:rsidRDefault="00FF7E8A" w:rsidP="00FF7E8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F7E8A">
              <w:rPr>
                <w:rFonts w:ascii="Arial" w:eastAsia="宋体" w:hAnsi="Arial" w:cs="Arial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DFEEDD"/>
            <w:vAlign w:val="center"/>
            <w:hideMark/>
          </w:tcPr>
          <w:p w:rsidR="00FF7E8A" w:rsidRPr="00FF7E8A" w:rsidRDefault="00FF7E8A" w:rsidP="00FF7E8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DFEEDD"/>
            <w:vAlign w:val="center"/>
            <w:hideMark/>
          </w:tcPr>
          <w:p w:rsidR="00FF7E8A" w:rsidRPr="00FF7E8A" w:rsidRDefault="00FF7E8A" w:rsidP="00FF7E8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F7E8A">
              <w:rPr>
                <w:rFonts w:ascii="Arial" w:eastAsia="宋体" w:hAnsi="Arial" w:cs="Arial"/>
                <w:kern w:val="0"/>
                <w:sz w:val="18"/>
                <w:szCs w:val="18"/>
              </w:rPr>
              <w:t>B</w:t>
            </w:r>
          </w:p>
        </w:tc>
        <w:tc>
          <w:tcPr>
            <w:tcW w:w="0" w:type="auto"/>
            <w:shd w:val="clear" w:color="auto" w:fill="DFEEDD"/>
            <w:vAlign w:val="center"/>
            <w:hideMark/>
          </w:tcPr>
          <w:p w:rsidR="00FF7E8A" w:rsidRPr="00FF7E8A" w:rsidRDefault="00FF7E8A" w:rsidP="00FF7E8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F7E8A">
              <w:rPr>
                <w:rFonts w:ascii="Arial" w:eastAsia="宋体" w:hAnsi="Arial" w:cs="Arial"/>
                <w:kern w:val="0"/>
                <w:sz w:val="18"/>
                <w:szCs w:val="18"/>
              </w:rPr>
              <w:t>0</w:t>
            </w:r>
          </w:p>
        </w:tc>
      </w:tr>
      <w:tr w:rsidR="00FF7E8A" w:rsidRPr="00FF7E8A">
        <w:trPr>
          <w:tblCellSpacing w:w="15" w:type="dxa"/>
        </w:trPr>
        <w:tc>
          <w:tcPr>
            <w:tcW w:w="0" w:type="auto"/>
            <w:shd w:val="clear" w:color="auto" w:fill="EFFFE7"/>
            <w:vAlign w:val="center"/>
            <w:hideMark/>
          </w:tcPr>
          <w:p w:rsidR="00FF7E8A" w:rsidRPr="00FF7E8A" w:rsidRDefault="00FF7E8A" w:rsidP="00FF7E8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F7E8A">
              <w:rPr>
                <w:rFonts w:ascii="Arial" w:eastAsia="宋体" w:hAnsi="Arial" w:cs="Arial"/>
                <w:kern w:val="0"/>
                <w:sz w:val="18"/>
                <w:szCs w:val="18"/>
              </w:rPr>
              <w:t>11</w:t>
            </w:r>
          </w:p>
        </w:tc>
        <w:tc>
          <w:tcPr>
            <w:tcW w:w="0" w:type="auto"/>
            <w:shd w:val="clear" w:color="auto" w:fill="EFFFE7"/>
            <w:vAlign w:val="center"/>
            <w:hideMark/>
          </w:tcPr>
          <w:p w:rsidR="00FF7E8A" w:rsidRPr="00FF7E8A" w:rsidRDefault="00FF7E8A" w:rsidP="00FF7E8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EFFFE7"/>
            <w:vAlign w:val="center"/>
            <w:hideMark/>
          </w:tcPr>
          <w:p w:rsidR="00FF7E8A" w:rsidRPr="00FF7E8A" w:rsidRDefault="00FF7E8A" w:rsidP="00FF7E8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F7E8A">
              <w:rPr>
                <w:rFonts w:ascii="Arial" w:eastAsia="宋体" w:hAnsi="Arial" w:cs="Arial"/>
                <w:kern w:val="0"/>
                <w:sz w:val="18"/>
                <w:szCs w:val="18"/>
              </w:rPr>
              <w:t>C</w:t>
            </w:r>
          </w:p>
        </w:tc>
        <w:tc>
          <w:tcPr>
            <w:tcW w:w="0" w:type="auto"/>
            <w:shd w:val="clear" w:color="auto" w:fill="EFFFE7"/>
            <w:vAlign w:val="center"/>
            <w:hideMark/>
          </w:tcPr>
          <w:p w:rsidR="00FF7E8A" w:rsidRPr="00FF7E8A" w:rsidRDefault="00FF7E8A" w:rsidP="00FF7E8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F7E8A">
              <w:rPr>
                <w:rFonts w:ascii="Arial" w:eastAsia="宋体" w:hAnsi="Arial" w:cs="Arial"/>
                <w:kern w:val="0"/>
                <w:sz w:val="18"/>
                <w:szCs w:val="18"/>
              </w:rPr>
              <w:t>0</w:t>
            </w:r>
          </w:p>
        </w:tc>
      </w:tr>
      <w:tr w:rsidR="00FF7E8A" w:rsidRPr="00FF7E8A">
        <w:trPr>
          <w:tblCellSpacing w:w="15" w:type="dxa"/>
        </w:trPr>
        <w:tc>
          <w:tcPr>
            <w:tcW w:w="0" w:type="auto"/>
            <w:shd w:val="clear" w:color="auto" w:fill="AACCAA"/>
            <w:vAlign w:val="center"/>
            <w:hideMark/>
          </w:tcPr>
          <w:p w:rsidR="00FF7E8A" w:rsidRPr="00FF7E8A" w:rsidRDefault="00FF7E8A" w:rsidP="00FF7E8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F7E8A">
              <w:rPr>
                <w:rFonts w:ascii="Arial" w:eastAsia="宋体" w:hAnsi="Arial" w:cs="Arial"/>
                <w:kern w:val="0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AACCAA"/>
            <w:vAlign w:val="center"/>
            <w:hideMark/>
          </w:tcPr>
          <w:p w:rsidR="00FF7E8A" w:rsidRPr="00FF7E8A" w:rsidRDefault="00FF7E8A" w:rsidP="00FF7E8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ACCAA"/>
            <w:vAlign w:val="center"/>
            <w:hideMark/>
          </w:tcPr>
          <w:p w:rsidR="00FF7E8A" w:rsidRPr="00FF7E8A" w:rsidRDefault="00FF7E8A" w:rsidP="00FF7E8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F7E8A">
              <w:rPr>
                <w:rFonts w:ascii="Arial" w:eastAsia="宋体" w:hAnsi="Arial" w:cs="Arial"/>
                <w:kern w:val="0"/>
                <w:sz w:val="18"/>
                <w:szCs w:val="18"/>
              </w:rPr>
              <w:t>B</w:t>
            </w:r>
          </w:p>
        </w:tc>
        <w:tc>
          <w:tcPr>
            <w:tcW w:w="0" w:type="auto"/>
            <w:shd w:val="clear" w:color="auto" w:fill="AACCAA"/>
            <w:vAlign w:val="center"/>
            <w:hideMark/>
          </w:tcPr>
          <w:p w:rsidR="00FF7E8A" w:rsidRPr="00FF7E8A" w:rsidRDefault="00FF7E8A" w:rsidP="00FF7E8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F7E8A">
              <w:rPr>
                <w:rFonts w:ascii="Arial" w:eastAsia="宋体" w:hAnsi="Arial" w:cs="Arial"/>
                <w:kern w:val="0"/>
                <w:sz w:val="18"/>
                <w:szCs w:val="18"/>
              </w:rPr>
              <w:t>0</w:t>
            </w:r>
          </w:p>
        </w:tc>
      </w:tr>
      <w:tr w:rsidR="00FF7E8A" w:rsidRPr="00FF7E8A">
        <w:trPr>
          <w:tblCellSpacing w:w="15" w:type="dxa"/>
        </w:trPr>
        <w:tc>
          <w:tcPr>
            <w:tcW w:w="0" w:type="auto"/>
            <w:shd w:val="clear" w:color="auto" w:fill="DFEEDD"/>
            <w:vAlign w:val="center"/>
            <w:hideMark/>
          </w:tcPr>
          <w:p w:rsidR="00FF7E8A" w:rsidRPr="00FF7E8A" w:rsidRDefault="00FF7E8A" w:rsidP="00FF7E8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F7E8A">
              <w:rPr>
                <w:rFonts w:ascii="Arial" w:eastAsia="宋体" w:hAnsi="Arial" w:cs="Arial"/>
                <w:kern w:val="0"/>
                <w:sz w:val="18"/>
                <w:szCs w:val="18"/>
              </w:rPr>
              <w:t>13</w:t>
            </w:r>
          </w:p>
        </w:tc>
        <w:tc>
          <w:tcPr>
            <w:tcW w:w="0" w:type="auto"/>
            <w:shd w:val="clear" w:color="auto" w:fill="DFEEDD"/>
            <w:vAlign w:val="center"/>
            <w:hideMark/>
          </w:tcPr>
          <w:p w:rsidR="00FF7E8A" w:rsidRPr="00FF7E8A" w:rsidRDefault="00FF7E8A" w:rsidP="00FF7E8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DFEEDD"/>
            <w:vAlign w:val="center"/>
            <w:hideMark/>
          </w:tcPr>
          <w:p w:rsidR="00FF7E8A" w:rsidRPr="00FF7E8A" w:rsidRDefault="00FF7E8A" w:rsidP="00FF7E8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F7E8A">
              <w:rPr>
                <w:rFonts w:ascii="Arial" w:eastAsia="宋体" w:hAnsi="Arial" w:cs="Arial"/>
                <w:kern w:val="0"/>
                <w:sz w:val="18"/>
                <w:szCs w:val="18"/>
              </w:rPr>
              <w:t>A</w:t>
            </w:r>
          </w:p>
        </w:tc>
        <w:tc>
          <w:tcPr>
            <w:tcW w:w="0" w:type="auto"/>
            <w:shd w:val="clear" w:color="auto" w:fill="DFEEDD"/>
            <w:vAlign w:val="center"/>
            <w:hideMark/>
          </w:tcPr>
          <w:p w:rsidR="00FF7E8A" w:rsidRPr="00FF7E8A" w:rsidRDefault="00FF7E8A" w:rsidP="00FF7E8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F7E8A">
              <w:rPr>
                <w:rFonts w:ascii="Arial" w:eastAsia="宋体" w:hAnsi="Arial" w:cs="Arial"/>
                <w:kern w:val="0"/>
                <w:sz w:val="18"/>
                <w:szCs w:val="18"/>
              </w:rPr>
              <w:t>0</w:t>
            </w:r>
          </w:p>
        </w:tc>
      </w:tr>
      <w:tr w:rsidR="00FF7E8A" w:rsidRPr="00FF7E8A">
        <w:trPr>
          <w:tblCellSpacing w:w="15" w:type="dxa"/>
        </w:trPr>
        <w:tc>
          <w:tcPr>
            <w:tcW w:w="0" w:type="auto"/>
            <w:shd w:val="clear" w:color="auto" w:fill="EFFFE7"/>
            <w:vAlign w:val="center"/>
            <w:hideMark/>
          </w:tcPr>
          <w:p w:rsidR="00FF7E8A" w:rsidRPr="00FF7E8A" w:rsidRDefault="00FF7E8A" w:rsidP="00FF7E8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F7E8A">
              <w:rPr>
                <w:rFonts w:ascii="Arial" w:eastAsia="宋体" w:hAnsi="Arial" w:cs="Arial"/>
                <w:kern w:val="0"/>
                <w:sz w:val="18"/>
                <w:szCs w:val="18"/>
              </w:rPr>
              <w:t>14</w:t>
            </w:r>
          </w:p>
        </w:tc>
        <w:tc>
          <w:tcPr>
            <w:tcW w:w="0" w:type="auto"/>
            <w:shd w:val="clear" w:color="auto" w:fill="EFFFE7"/>
            <w:vAlign w:val="center"/>
            <w:hideMark/>
          </w:tcPr>
          <w:p w:rsidR="00FF7E8A" w:rsidRPr="00FF7E8A" w:rsidRDefault="00FF7E8A" w:rsidP="00FF7E8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EFFFE7"/>
            <w:vAlign w:val="center"/>
            <w:hideMark/>
          </w:tcPr>
          <w:p w:rsidR="00FF7E8A" w:rsidRPr="00FF7E8A" w:rsidRDefault="00FF7E8A" w:rsidP="00FF7E8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F7E8A">
              <w:rPr>
                <w:rFonts w:ascii="Arial" w:eastAsia="宋体" w:hAnsi="Arial" w:cs="Arial"/>
                <w:kern w:val="0"/>
                <w:sz w:val="18"/>
                <w:szCs w:val="18"/>
              </w:rPr>
              <w:t>B</w:t>
            </w:r>
          </w:p>
        </w:tc>
        <w:tc>
          <w:tcPr>
            <w:tcW w:w="0" w:type="auto"/>
            <w:shd w:val="clear" w:color="auto" w:fill="EFFFE7"/>
            <w:vAlign w:val="center"/>
            <w:hideMark/>
          </w:tcPr>
          <w:p w:rsidR="00FF7E8A" w:rsidRPr="00FF7E8A" w:rsidRDefault="00FF7E8A" w:rsidP="00FF7E8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F7E8A">
              <w:rPr>
                <w:rFonts w:ascii="Arial" w:eastAsia="宋体" w:hAnsi="Arial" w:cs="Arial"/>
                <w:kern w:val="0"/>
                <w:sz w:val="18"/>
                <w:szCs w:val="18"/>
              </w:rPr>
              <w:t>0</w:t>
            </w:r>
          </w:p>
        </w:tc>
      </w:tr>
      <w:tr w:rsidR="00FF7E8A" w:rsidRPr="00FF7E8A">
        <w:trPr>
          <w:tblCellSpacing w:w="15" w:type="dxa"/>
        </w:trPr>
        <w:tc>
          <w:tcPr>
            <w:tcW w:w="0" w:type="auto"/>
            <w:shd w:val="clear" w:color="auto" w:fill="AACCAA"/>
            <w:vAlign w:val="center"/>
            <w:hideMark/>
          </w:tcPr>
          <w:p w:rsidR="00FF7E8A" w:rsidRPr="00FF7E8A" w:rsidRDefault="00FF7E8A" w:rsidP="00FF7E8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F7E8A">
              <w:rPr>
                <w:rFonts w:ascii="Arial" w:eastAsia="宋体" w:hAnsi="Arial" w:cs="Arial"/>
                <w:kern w:val="0"/>
                <w:sz w:val="18"/>
                <w:szCs w:val="18"/>
              </w:rPr>
              <w:t>15</w:t>
            </w:r>
          </w:p>
        </w:tc>
        <w:tc>
          <w:tcPr>
            <w:tcW w:w="0" w:type="auto"/>
            <w:shd w:val="clear" w:color="auto" w:fill="AACCAA"/>
            <w:vAlign w:val="center"/>
            <w:hideMark/>
          </w:tcPr>
          <w:p w:rsidR="00FF7E8A" w:rsidRPr="00FF7E8A" w:rsidRDefault="00FF7E8A" w:rsidP="00FF7E8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ACCAA"/>
            <w:vAlign w:val="center"/>
            <w:hideMark/>
          </w:tcPr>
          <w:p w:rsidR="00FF7E8A" w:rsidRPr="00FF7E8A" w:rsidRDefault="00FF7E8A" w:rsidP="00FF7E8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F7E8A">
              <w:rPr>
                <w:rFonts w:ascii="Arial" w:eastAsia="宋体" w:hAnsi="Arial" w:cs="Arial"/>
                <w:kern w:val="0"/>
                <w:sz w:val="18"/>
                <w:szCs w:val="18"/>
              </w:rPr>
              <w:t>A</w:t>
            </w:r>
          </w:p>
        </w:tc>
        <w:tc>
          <w:tcPr>
            <w:tcW w:w="0" w:type="auto"/>
            <w:shd w:val="clear" w:color="auto" w:fill="AACCAA"/>
            <w:vAlign w:val="center"/>
            <w:hideMark/>
          </w:tcPr>
          <w:p w:rsidR="00FF7E8A" w:rsidRPr="00FF7E8A" w:rsidRDefault="00FF7E8A" w:rsidP="00FF7E8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F7E8A">
              <w:rPr>
                <w:rFonts w:ascii="Arial" w:eastAsia="宋体" w:hAnsi="Arial" w:cs="Arial"/>
                <w:kern w:val="0"/>
                <w:sz w:val="18"/>
                <w:szCs w:val="18"/>
              </w:rPr>
              <w:t>0</w:t>
            </w:r>
          </w:p>
        </w:tc>
      </w:tr>
      <w:tr w:rsidR="00FF7E8A" w:rsidRPr="00FF7E8A">
        <w:trPr>
          <w:tblCellSpacing w:w="15" w:type="dxa"/>
        </w:trPr>
        <w:tc>
          <w:tcPr>
            <w:tcW w:w="0" w:type="auto"/>
            <w:shd w:val="clear" w:color="auto" w:fill="DFEEDD"/>
            <w:vAlign w:val="center"/>
            <w:hideMark/>
          </w:tcPr>
          <w:p w:rsidR="00FF7E8A" w:rsidRPr="00FF7E8A" w:rsidRDefault="00FF7E8A" w:rsidP="00FF7E8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F7E8A">
              <w:rPr>
                <w:rFonts w:ascii="Arial" w:eastAsia="宋体" w:hAnsi="Arial" w:cs="Arial"/>
                <w:kern w:val="0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DFEEDD"/>
            <w:vAlign w:val="center"/>
            <w:hideMark/>
          </w:tcPr>
          <w:p w:rsidR="00FF7E8A" w:rsidRPr="00FF7E8A" w:rsidRDefault="00FF7E8A" w:rsidP="00FF7E8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DFEEDD"/>
            <w:vAlign w:val="center"/>
            <w:hideMark/>
          </w:tcPr>
          <w:p w:rsidR="00FF7E8A" w:rsidRPr="00FF7E8A" w:rsidRDefault="00FF7E8A" w:rsidP="00FF7E8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F7E8A">
              <w:rPr>
                <w:rFonts w:ascii="Arial" w:eastAsia="宋体" w:hAnsi="Arial" w:cs="Arial"/>
                <w:kern w:val="0"/>
                <w:sz w:val="18"/>
                <w:szCs w:val="18"/>
              </w:rPr>
              <w:t>B</w:t>
            </w:r>
          </w:p>
        </w:tc>
        <w:tc>
          <w:tcPr>
            <w:tcW w:w="0" w:type="auto"/>
            <w:shd w:val="clear" w:color="auto" w:fill="DFEEDD"/>
            <w:vAlign w:val="center"/>
            <w:hideMark/>
          </w:tcPr>
          <w:p w:rsidR="00FF7E8A" w:rsidRPr="00FF7E8A" w:rsidRDefault="00FF7E8A" w:rsidP="00FF7E8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F7E8A">
              <w:rPr>
                <w:rFonts w:ascii="Arial" w:eastAsia="宋体" w:hAnsi="Arial" w:cs="Arial"/>
                <w:kern w:val="0"/>
                <w:sz w:val="18"/>
                <w:szCs w:val="18"/>
              </w:rPr>
              <w:t>0</w:t>
            </w:r>
          </w:p>
        </w:tc>
      </w:tr>
      <w:tr w:rsidR="00FF7E8A" w:rsidRPr="00FF7E8A">
        <w:trPr>
          <w:tblCellSpacing w:w="15" w:type="dxa"/>
        </w:trPr>
        <w:tc>
          <w:tcPr>
            <w:tcW w:w="0" w:type="auto"/>
            <w:shd w:val="clear" w:color="auto" w:fill="EFFFE7"/>
            <w:vAlign w:val="center"/>
            <w:hideMark/>
          </w:tcPr>
          <w:p w:rsidR="00FF7E8A" w:rsidRPr="00FF7E8A" w:rsidRDefault="00FF7E8A" w:rsidP="00FF7E8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F7E8A">
              <w:rPr>
                <w:rFonts w:ascii="Arial" w:eastAsia="宋体" w:hAnsi="Arial" w:cs="Arial"/>
                <w:kern w:val="0"/>
                <w:sz w:val="18"/>
                <w:szCs w:val="18"/>
              </w:rPr>
              <w:t>17</w:t>
            </w:r>
          </w:p>
        </w:tc>
        <w:tc>
          <w:tcPr>
            <w:tcW w:w="0" w:type="auto"/>
            <w:shd w:val="clear" w:color="auto" w:fill="EFFFE7"/>
            <w:vAlign w:val="center"/>
            <w:hideMark/>
          </w:tcPr>
          <w:p w:rsidR="00FF7E8A" w:rsidRPr="00FF7E8A" w:rsidRDefault="00FF7E8A" w:rsidP="00FF7E8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EFFFE7"/>
            <w:vAlign w:val="center"/>
            <w:hideMark/>
          </w:tcPr>
          <w:p w:rsidR="00FF7E8A" w:rsidRPr="00FF7E8A" w:rsidRDefault="00FF7E8A" w:rsidP="00FF7E8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F7E8A">
              <w:rPr>
                <w:rFonts w:ascii="Arial" w:eastAsia="宋体" w:hAnsi="Arial" w:cs="Arial"/>
                <w:kern w:val="0"/>
                <w:sz w:val="18"/>
                <w:szCs w:val="18"/>
              </w:rPr>
              <w:t>C</w:t>
            </w:r>
          </w:p>
        </w:tc>
        <w:tc>
          <w:tcPr>
            <w:tcW w:w="0" w:type="auto"/>
            <w:shd w:val="clear" w:color="auto" w:fill="EFFFE7"/>
            <w:vAlign w:val="center"/>
            <w:hideMark/>
          </w:tcPr>
          <w:p w:rsidR="00FF7E8A" w:rsidRPr="00FF7E8A" w:rsidRDefault="00FF7E8A" w:rsidP="00FF7E8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F7E8A">
              <w:rPr>
                <w:rFonts w:ascii="Arial" w:eastAsia="宋体" w:hAnsi="Arial" w:cs="Arial"/>
                <w:kern w:val="0"/>
                <w:sz w:val="18"/>
                <w:szCs w:val="18"/>
              </w:rPr>
              <w:t>0</w:t>
            </w:r>
          </w:p>
        </w:tc>
      </w:tr>
      <w:tr w:rsidR="00FF7E8A" w:rsidRPr="00FF7E8A">
        <w:trPr>
          <w:tblCellSpacing w:w="15" w:type="dxa"/>
        </w:trPr>
        <w:tc>
          <w:tcPr>
            <w:tcW w:w="0" w:type="auto"/>
            <w:shd w:val="clear" w:color="auto" w:fill="AACCAA"/>
            <w:vAlign w:val="center"/>
            <w:hideMark/>
          </w:tcPr>
          <w:p w:rsidR="00FF7E8A" w:rsidRPr="00FF7E8A" w:rsidRDefault="00FF7E8A" w:rsidP="00FF7E8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F7E8A">
              <w:rPr>
                <w:rFonts w:ascii="Arial" w:eastAsia="宋体" w:hAnsi="Arial" w:cs="Arial"/>
                <w:kern w:val="0"/>
                <w:sz w:val="18"/>
                <w:szCs w:val="18"/>
              </w:rPr>
              <w:t>18</w:t>
            </w:r>
          </w:p>
        </w:tc>
        <w:tc>
          <w:tcPr>
            <w:tcW w:w="0" w:type="auto"/>
            <w:shd w:val="clear" w:color="auto" w:fill="AACCAA"/>
            <w:vAlign w:val="center"/>
            <w:hideMark/>
          </w:tcPr>
          <w:p w:rsidR="00FF7E8A" w:rsidRPr="00FF7E8A" w:rsidRDefault="00FF7E8A" w:rsidP="00FF7E8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ACCAA"/>
            <w:vAlign w:val="center"/>
            <w:hideMark/>
          </w:tcPr>
          <w:p w:rsidR="00FF7E8A" w:rsidRPr="00FF7E8A" w:rsidRDefault="00FF7E8A" w:rsidP="00FF7E8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F7E8A">
              <w:rPr>
                <w:rFonts w:ascii="Arial" w:eastAsia="宋体" w:hAnsi="Arial" w:cs="Arial"/>
                <w:kern w:val="0"/>
                <w:sz w:val="18"/>
                <w:szCs w:val="18"/>
              </w:rPr>
              <w:t>D</w:t>
            </w:r>
          </w:p>
        </w:tc>
        <w:tc>
          <w:tcPr>
            <w:tcW w:w="0" w:type="auto"/>
            <w:shd w:val="clear" w:color="auto" w:fill="AACCAA"/>
            <w:vAlign w:val="center"/>
            <w:hideMark/>
          </w:tcPr>
          <w:p w:rsidR="00FF7E8A" w:rsidRPr="00FF7E8A" w:rsidRDefault="00FF7E8A" w:rsidP="00FF7E8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F7E8A">
              <w:rPr>
                <w:rFonts w:ascii="Arial" w:eastAsia="宋体" w:hAnsi="Arial" w:cs="Arial"/>
                <w:kern w:val="0"/>
                <w:sz w:val="18"/>
                <w:szCs w:val="18"/>
              </w:rPr>
              <w:t>0</w:t>
            </w:r>
          </w:p>
        </w:tc>
      </w:tr>
      <w:tr w:rsidR="00FF7E8A" w:rsidRPr="00FF7E8A">
        <w:trPr>
          <w:tblCellSpacing w:w="15" w:type="dxa"/>
        </w:trPr>
        <w:tc>
          <w:tcPr>
            <w:tcW w:w="0" w:type="auto"/>
            <w:shd w:val="clear" w:color="auto" w:fill="DFEEDD"/>
            <w:vAlign w:val="center"/>
            <w:hideMark/>
          </w:tcPr>
          <w:p w:rsidR="00FF7E8A" w:rsidRPr="00FF7E8A" w:rsidRDefault="00FF7E8A" w:rsidP="00FF7E8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F7E8A">
              <w:rPr>
                <w:rFonts w:ascii="Arial" w:eastAsia="宋体" w:hAnsi="Arial" w:cs="Arial"/>
                <w:kern w:val="0"/>
                <w:sz w:val="18"/>
                <w:szCs w:val="18"/>
              </w:rPr>
              <w:t>19</w:t>
            </w:r>
          </w:p>
        </w:tc>
        <w:tc>
          <w:tcPr>
            <w:tcW w:w="0" w:type="auto"/>
            <w:shd w:val="clear" w:color="auto" w:fill="DFEEDD"/>
            <w:vAlign w:val="center"/>
            <w:hideMark/>
          </w:tcPr>
          <w:p w:rsidR="00FF7E8A" w:rsidRPr="00FF7E8A" w:rsidRDefault="00FF7E8A" w:rsidP="00FF7E8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DFEEDD"/>
            <w:vAlign w:val="center"/>
            <w:hideMark/>
          </w:tcPr>
          <w:p w:rsidR="00FF7E8A" w:rsidRPr="00FF7E8A" w:rsidRDefault="00FF7E8A" w:rsidP="00FF7E8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F7E8A">
              <w:rPr>
                <w:rFonts w:ascii="Arial" w:eastAsia="宋体" w:hAnsi="Arial" w:cs="Arial"/>
                <w:kern w:val="0"/>
                <w:sz w:val="18"/>
                <w:szCs w:val="18"/>
              </w:rPr>
              <w:t>C</w:t>
            </w:r>
          </w:p>
        </w:tc>
        <w:tc>
          <w:tcPr>
            <w:tcW w:w="0" w:type="auto"/>
            <w:shd w:val="clear" w:color="auto" w:fill="DFEEDD"/>
            <w:vAlign w:val="center"/>
            <w:hideMark/>
          </w:tcPr>
          <w:p w:rsidR="00FF7E8A" w:rsidRPr="00FF7E8A" w:rsidRDefault="00FF7E8A" w:rsidP="00FF7E8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F7E8A">
              <w:rPr>
                <w:rFonts w:ascii="Arial" w:eastAsia="宋体" w:hAnsi="Arial" w:cs="Arial"/>
                <w:kern w:val="0"/>
                <w:sz w:val="18"/>
                <w:szCs w:val="18"/>
              </w:rPr>
              <w:t>0</w:t>
            </w:r>
          </w:p>
        </w:tc>
      </w:tr>
      <w:tr w:rsidR="00FF7E8A" w:rsidRPr="00FF7E8A">
        <w:trPr>
          <w:tblCellSpacing w:w="15" w:type="dxa"/>
        </w:trPr>
        <w:tc>
          <w:tcPr>
            <w:tcW w:w="0" w:type="auto"/>
            <w:shd w:val="clear" w:color="auto" w:fill="EFFFE7"/>
            <w:vAlign w:val="center"/>
            <w:hideMark/>
          </w:tcPr>
          <w:p w:rsidR="00FF7E8A" w:rsidRPr="00FF7E8A" w:rsidRDefault="00FF7E8A" w:rsidP="00FF7E8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F7E8A">
              <w:rPr>
                <w:rFonts w:ascii="Arial" w:eastAsia="宋体" w:hAnsi="Arial" w:cs="Arial"/>
                <w:kern w:val="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EFFFE7"/>
            <w:vAlign w:val="center"/>
            <w:hideMark/>
          </w:tcPr>
          <w:p w:rsidR="00FF7E8A" w:rsidRPr="00FF7E8A" w:rsidRDefault="00FF7E8A" w:rsidP="00FF7E8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EFFFE7"/>
            <w:vAlign w:val="center"/>
            <w:hideMark/>
          </w:tcPr>
          <w:p w:rsidR="00FF7E8A" w:rsidRPr="00FF7E8A" w:rsidRDefault="00FF7E8A" w:rsidP="00FF7E8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F7E8A">
              <w:rPr>
                <w:rFonts w:ascii="Arial" w:eastAsia="宋体" w:hAnsi="Arial" w:cs="Arial"/>
                <w:kern w:val="0"/>
                <w:sz w:val="18"/>
                <w:szCs w:val="18"/>
              </w:rPr>
              <w:t>D</w:t>
            </w:r>
          </w:p>
        </w:tc>
        <w:tc>
          <w:tcPr>
            <w:tcW w:w="0" w:type="auto"/>
            <w:shd w:val="clear" w:color="auto" w:fill="EFFFE7"/>
            <w:vAlign w:val="center"/>
            <w:hideMark/>
          </w:tcPr>
          <w:p w:rsidR="00FF7E8A" w:rsidRPr="00FF7E8A" w:rsidRDefault="00FF7E8A" w:rsidP="00FF7E8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F7E8A">
              <w:rPr>
                <w:rFonts w:ascii="Arial" w:eastAsia="宋体" w:hAnsi="Arial" w:cs="Arial"/>
                <w:kern w:val="0"/>
                <w:sz w:val="18"/>
                <w:szCs w:val="18"/>
              </w:rPr>
              <w:t>0</w:t>
            </w:r>
          </w:p>
        </w:tc>
      </w:tr>
      <w:tr w:rsidR="00FF7E8A" w:rsidRPr="00FF7E8A">
        <w:trPr>
          <w:tblCellSpacing w:w="15" w:type="dxa"/>
        </w:trPr>
        <w:tc>
          <w:tcPr>
            <w:tcW w:w="0" w:type="auto"/>
            <w:shd w:val="clear" w:color="auto" w:fill="AACCAA"/>
            <w:vAlign w:val="center"/>
            <w:hideMark/>
          </w:tcPr>
          <w:p w:rsidR="00FF7E8A" w:rsidRPr="00FF7E8A" w:rsidRDefault="00FF7E8A" w:rsidP="00FF7E8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F7E8A">
              <w:rPr>
                <w:rFonts w:ascii="Arial" w:eastAsia="宋体" w:hAnsi="Arial" w:cs="Arial"/>
                <w:kern w:val="0"/>
                <w:sz w:val="18"/>
                <w:szCs w:val="18"/>
              </w:rPr>
              <w:t>21</w:t>
            </w:r>
          </w:p>
        </w:tc>
        <w:tc>
          <w:tcPr>
            <w:tcW w:w="0" w:type="auto"/>
            <w:shd w:val="clear" w:color="auto" w:fill="AACCAA"/>
            <w:vAlign w:val="center"/>
            <w:hideMark/>
          </w:tcPr>
          <w:p w:rsidR="00FF7E8A" w:rsidRPr="00FF7E8A" w:rsidRDefault="00FF7E8A" w:rsidP="00FF7E8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ACCAA"/>
            <w:vAlign w:val="center"/>
            <w:hideMark/>
          </w:tcPr>
          <w:p w:rsidR="00FF7E8A" w:rsidRPr="00FF7E8A" w:rsidRDefault="00FF7E8A" w:rsidP="00FF7E8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F7E8A">
              <w:rPr>
                <w:rFonts w:ascii="Arial" w:eastAsia="宋体" w:hAnsi="Arial" w:cs="Arial"/>
                <w:kern w:val="0"/>
                <w:sz w:val="18"/>
                <w:szCs w:val="18"/>
              </w:rPr>
              <w:t>B</w:t>
            </w:r>
          </w:p>
        </w:tc>
        <w:tc>
          <w:tcPr>
            <w:tcW w:w="0" w:type="auto"/>
            <w:shd w:val="clear" w:color="auto" w:fill="AACCAA"/>
            <w:vAlign w:val="center"/>
            <w:hideMark/>
          </w:tcPr>
          <w:p w:rsidR="00FF7E8A" w:rsidRPr="00FF7E8A" w:rsidRDefault="00FF7E8A" w:rsidP="00FF7E8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F7E8A">
              <w:rPr>
                <w:rFonts w:ascii="Arial" w:eastAsia="宋体" w:hAnsi="Arial" w:cs="Arial"/>
                <w:kern w:val="0"/>
                <w:sz w:val="18"/>
                <w:szCs w:val="18"/>
              </w:rPr>
              <w:t>0</w:t>
            </w:r>
          </w:p>
        </w:tc>
      </w:tr>
      <w:tr w:rsidR="00FF7E8A" w:rsidRPr="00FF7E8A">
        <w:trPr>
          <w:tblCellSpacing w:w="15" w:type="dxa"/>
        </w:trPr>
        <w:tc>
          <w:tcPr>
            <w:tcW w:w="0" w:type="auto"/>
            <w:shd w:val="clear" w:color="auto" w:fill="DFEEDD"/>
            <w:vAlign w:val="center"/>
            <w:hideMark/>
          </w:tcPr>
          <w:p w:rsidR="00FF7E8A" w:rsidRPr="00FF7E8A" w:rsidRDefault="00FF7E8A" w:rsidP="00FF7E8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F7E8A">
              <w:rPr>
                <w:rFonts w:ascii="Arial" w:eastAsia="宋体" w:hAnsi="Arial" w:cs="Arial"/>
                <w:kern w:val="0"/>
                <w:sz w:val="18"/>
                <w:szCs w:val="18"/>
              </w:rPr>
              <w:t>22</w:t>
            </w:r>
          </w:p>
        </w:tc>
        <w:tc>
          <w:tcPr>
            <w:tcW w:w="0" w:type="auto"/>
            <w:shd w:val="clear" w:color="auto" w:fill="DFEEDD"/>
            <w:vAlign w:val="center"/>
            <w:hideMark/>
          </w:tcPr>
          <w:p w:rsidR="00FF7E8A" w:rsidRPr="00FF7E8A" w:rsidRDefault="00FF7E8A" w:rsidP="00FF7E8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DFEEDD"/>
            <w:vAlign w:val="center"/>
            <w:hideMark/>
          </w:tcPr>
          <w:p w:rsidR="00FF7E8A" w:rsidRPr="00FF7E8A" w:rsidRDefault="00FF7E8A" w:rsidP="00FF7E8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F7E8A">
              <w:rPr>
                <w:rFonts w:ascii="Arial" w:eastAsia="宋体" w:hAnsi="Arial" w:cs="Arial"/>
                <w:kern w:val="0"/>
                <w:sz w:val="18"/>
                <w:szCs w:val="18"/>
              </w:rPr>
              <w:t>B</w:t>
            </w:r>
          </w:p>
        </w:tc>
        <w:tc>
          <w:tcPr>
            <w:tcW w:w="0" w:type="auto"/>
            <w:shd w:val="clear" w:color="auto" w:fill="DFEEDD"/>
            <w:vAlign w:val="center"/>
            <w:hideMark/>
          </w:tcPr>
          <w:p w:rsidR="00FF7E8A" w:rsidRPr="00FF7E8A" w:rsidRDefault="00FF7E8A" w:rsidP="00FF7E8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F7E8A">
              <w:rPr>
                <w:rFonts w:ascii="Arial" w:eastAsia="宋体" w:hAnsi="Arial" w:cs="Arial"/>
                <w:kern w:val="0"/>
                <w:sz w:val="18"/>
                <w:szCs w:val="18"/>
              </w:rPr>
              <w:t>0</w:t>
            </w:r>
          </w:p>
        </w:tc>
      </w:tr>
      <w:tr w:rsidR="00FF7E8A" w:rsidRPr="00FF7E8A">
        <w:trPr>
          <w:tblCellSpacing w:w="15" w:type="dxa"/>
        </w:trPr>
        <w:tc>
          <w:tcPr>
            <w:tcW w:w="0" w:type="auto"/>
            <w:shd w:val="clear" w:color="auto" w:fill="EFFFE7"/>
            <w:vAlign w:val="center"/>
            <w:hideMark/>
          </w:tcPr>
          <w:p w:rsidR="00FF7E8A" w:rsidRPr="00FF7E8A" w:rsidRDefault="00FF7E8A" w:rsidP="00FF7E8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F7E8A">
              <w:rPr>
                <w:rFonts w:ascii="Arial" w:eastAsia="宋体" w:hAnsi="Arial" w:cs="Arial"/>
                <w:kern w:val="0"/>
                <w:sz w:val="18"/>
                <w:szCs w:val="18"/>
              </w:rPr>
              <w:t>23</w:t>
            </w:r>
          </w:p>
        </w:tc>
        <w:tc>
          <w:tcPr>
            <w:tcW w:w="0" w:type="auto"/>
            <w:shd w:val="clear" w:color="auto" w:fill="EFFFE7"/>
            <w:vAlign w:val="center"/>
            <w:hideMark/>
          </w:tcPr>
          <w:p w:rsidR="00FF7E8A" w:rsidRPr="00FF7E8A" w:rsidRDefault="00FF7E8A" w:rsidP="00FF7E8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EFFFE7"/>
            <w:vAlign w:val="center"/>
            <w:hideMark/>
          </w:tcPr>
          <w:p w:rsidR="00FF7E8A" w:rsidRPr="00FF7E8A" w:rsidRDefault="00FF7E8A" w:rsidP="00FF7E8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F7E8A">
              <w:rPr>
                <w:rFonts w:ascii="Arial" w:eastAsia="宋体" w:hAnsi="Arial" w:cs="Arial"/>
                <w:kern w:val="0"/>
                <w:sz w:val="18"/>
                <w:szCs w:val="18"/>
              </w:rPr>
              <w:t>B</w:t>
            </w:r>
          </w:p>
        </w:tc>
        <w:tc>
          <w:tcPr>
            <w:tcW w:w="0" w:type="auto"/>
            <w:shd w:val="clear" w:color="auto" w:fill="EFFFE7"/>
            <w:vAlign w:val="center"/>
            <w:hideMark/>
          </w:tcPr>
          <w:p w:rsidR="00FF7E8A" w:rsidRPr="00FF7E8A" w:rsidRDefault="00FF7E8A" w:rsidP="00FF7E8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F7E8A">
              <w:rPr>
                <w:rFonts w:ascii="Arial" w:eastAsia="宋体" w:hAnsi="Arial" w:cs="Arial"/>
                <w:kern w:val="0"/>
                <w:sz w:val="18"/>
                <w:szCs w:val="18"/>
              </w:rPr>
              <w:t>0</w:t>
            </w:r>
          </w:p>
        </w:tc>
      </w:tr>
      <w:tr w:rsidR="00FF7E8A" w:rsidRPr="00FF7E8A">
        <w:trPr>
          <w:tblCellSpacing w:w="15" w:type="dxa"/>
        </w:trPr>
        <w:tc>
          <w:tcPr>
            <w:tcW w:w="0" w:type="auto"/>
            <w:shd w:val="clear" w:color="auto" w:fill="AACCAA"/>
            <w:vAlign w:val="center"/>
            <w:hideMark/>
          </w:tcPr>
          <w:p w:rsidR="00FF7E8A" w:rsidRPr="00FF7E8A" w:rsidRDefault="00FF7E8A" w:rsidP="00FF7E8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F7E8A">
              <w:rPr>
                <w:rFonts w:ascii="Arial" w:eastAsia="宋体" w:hAnsi="Arial" w:cs="Arial"/>
                <w:kern w:val="0"/>
                <w:sz w:val="18"/>
                <w:szCs w:val="18"/>
              </w:rPr>
              <w:t>24</w:t>
            </w:r>
          </w:p>
        </w:tc>
        <w:tc>
          <w:tcPr>
            <w:tcW w:w="0" w:type="auto"/>
            <w:shd w:val="clear" w:color="auto" w:fill="AACCAA"/>
            <w:vAlign w:val="center"/>
            <w:hideMark/>
          </w:tcPr>
          <w:p w:rsidR="00FF7E8A" w:rsidRPr="00FF7E8A" w:rsidRDefault="00FF7E8A" w:rsidP="00FF7E8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ACCAA"/>
            <w:vAlign w:val="center"/>
            <w:hideMark/>
          </w:tcPr>
          <w:p w:rsidR="00FF7E8A" w:rsidRPr="00FF7E8A" w:rsidRDefault="00FF7E8A" w:rsidP="00FF7E8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F7E8A">
              <w:rPr>
                <w:rFonts w:ascii="Arial" w:eastAsia="宋体" w:hAnsi="Arial" w:cs="Arial"/>
                <w:kern w:val="0"/>
                <w:sz w:val="18"/>
                <w:szCs w:val="18"/>
              </w:rPr>
              <w:t>C</w:t>
            </w:r>
          </w:p>
        </w:tc>
        <w:tc>
          <w:tcPr>
            <w:tcW w:w="0" w:type="auto"/>
            <w:shd w:val="clear" w:color="auto" w:fill="AACCAA"/>
            <w:vAlign w:val="center"/>
            <w:hideMark/>
          </w:tcPr>
          <w:p w:rsidR="00FF7E8A" w:rsidRPr="00FF7E8A" w:rsidRDefault="00FF7E8A" w:rsidP="00FF7E8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F7E8A">
              <w:rPr>
                <w:rFonts w:ascii="Arial" w:eastAsia="宋体" w:hAnsi="Arial" w:cs="Arial"/>
                <w:kern w:val="0"/>
                <w:sz w:val="18"/>
                <w:szCs w:val="18"/>
              </w:rPr>
              <w:t>0</w:t>
            </w:r>
          </w:p>
        </w:tc>
      </w:tr>
      <w:tr w:rsidR="00FF7E8A" w:rsidRPr="00FF7E8A">
        <w:trPr>
          <w:tblCellSpacing w:w="15" w:type="dxa"/>
        </w:trPr>
        <w:tc>
          <w:tcPr>
            <w:tcW w:w="0" w:type="auto"/>
            <w:shd w:val="clear" w:color="auto" w:fill="DFEEDD"/>
            <w:vAlign w:val="center"/>
            <w:hideMark/>
          </w:tcPr>
          <w:p w:rsidR="00FF7E8A" w:rsidRPr="00FF7E8A" w:rsidRDefault="00FF7E8A" w:rsidP="00FF7E8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F7E8A">
              <w:rPr>
                <w:rFonts w:ascii="Arial" w:eastAsia="宋体" w:hAnsi="Arial" w:cs="Arial"/>
                <w:kern w:val="0"/>
                <w:sz w:val="18"/>
                <w:szCs w:val="18"/>
              </w:rPr>
              <w:t>25</w:t>
            </w:r>
          </w:p>
        </w:tc>
        <w:tc>
          <w:tcPr>
            <w:tcW w:w="0" w:type="auto"/>
            <w:shd w:val="clear" w:color="auto" w:fill="DFEEDD"/>
            <w:vAlign w:val="center"/>
            <w:hideMark/>
          </w:tcPr>
          <w:p w:rsidR="00FF7E8A" w:rsidRPr="00FF7E8A" w:rsidRDefault="00FF7E8A" w:rsidP="00FF7E8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DFEEDD"/>
            <w:vAlign w:val="center"/>
            <w:hideMark/>
          </w:tcPr>
          <w:p w:rsidR="00FF7E8A" w:rsidRPr="00FF7E8A" w:rsidRDefault="00FF7E8A" w:rsidP="00FF7E8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F7E8A">
              <w:rPr>
                <w:rFonts w:ascii="Arial" w:eastAsia="宋体" w:hAnsi="Arial" w:cs="Arial"/>
                <w:kern w:val="0"/>
                <w:sz w:val="18"/>
                <w:szCs w:val="18"/>
              </w:rPr>
              <w:t>D</w:t>
            </w:r>
          </w:p>
        </w:tc>
        <w:tc>
          <w:tcPr>
            <w:tcW w:w="0" w:type="auto"/>
            <w:shd w:val="clear" w:color="auto" w:fill="DFEEDD"/>
            <w:vAlign w:val="center"/>
            <w:hideMark/>
          </w:tcPr>
          <w:p w:rsidR="00FF7E8A" w:rsidRPr="00FF7E8A" w:rsidRDefault="00FF7E8A" w:rsidP="00FF7E8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F7E8A">
              <w:rPr>
                <w:rFonts w:ascii="Arial" w:eastAsia="宋体" w:hAnsi="Arial" w:cs="Arial"/>
                <w:kern w:val="0"/>
                <w:sz w:val="18"/>
                <w:szCs w:val="18"/>
              </w:rPr>
              <w:t>0</w:t>
            </w:r>
          </w:p>
        </w:tc>
      </w:tr>
      <w:tr w:rsidR="00FF7E8A" w:rsidRPr="00FF7E8A">
        <w:trPr>
          <w:tblCellSpacing w:w="15" w:type="dxa"/>
        </w:trPr>
        <w:tc>
          <w:tcPr>
            <w:tcW w:w="0" w:type="auto"/>
            <w:shd w:val="clear" w:color="auto" w:fill="EFFFE7"/>
            <w:vAlign w:val="center"/>
            <w:hideMark/>
          </w:tcPr>
          <w:p w:rsidR="00FF7E8A" w:rsidRPr="00FF7E8A" w:rsidRDefault="00FF7E8A" w:rsidP="00FF7E8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F7E8A">
              <w:rPr>
                <w:rFonts w:ascii="Arial" w:eastAsia="宋体" w:hAnsi="Arial" w:cs="Arial"/>
                <w:kern w:val="0"/>
                <w:sz w:val="18"/>
                <w:szCs w:val="18"/>
              </w:rPr>
              <w:t>26</w:t>
            </w:r>
          </w:p>
        </w:tc>
        <w:tc>
          <w:tcPr>
            <w:tcW w:w="0" w:type="auto"/>
            <w:shd w:val="clear" w:color="auto" w:fill="EFFFE7"/>
            <w:vAlign w:val="center"/>
            <w:hideMark/>
          </w:tcPr>
          <w:p w:rsidR="00FF7E8A" w:rsidRPr="00FF7E8A" w:rsidRDefault="00FF7E8A" w:rsidP="00FF7E8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EFFFE7"/>
            <w:vAlign w:val="center"/>
            <w:hideMark/>
          </w:tcPr>
          <w:p w:rsidR="00FF7E8A" w:rsidRPr="00FF7E8A" w:rsidRDefault="00FF7E8A" w:rsidP="00FF7E8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F7E8A">
              <w:rPr>
                <w:rFonts w:ascii="Arial" w:eastAsia="宋体" w:hAnsi="Arial" w:cs="Arial"/>
                <w:kern w:val="0"/>
                <w:sz w:val="18"/>
                <w:szCs w:val="18"/>
              </w:rPr>
              <w:t>D</w:t>
            </w:r>
          </w:p>
        </w:tc>
        <w:tc>
          <w:tcPr>
            <w:tcW w:w="0" w:type="auto"/>
            <w:shd w:val="clear" w:color="auto" w:fill="EFFFE7"/>
            <w:vAlign w:val="center"/>
            <w:hideMark/>
          </w:tcPr>
          <w:p w:rsidR="00FF7E8A" w:rsidRPr="00FF7E8A" w:rsidRDefault="00FF7E8A" w:rsidP="00FF7E8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F7E8A">
              <w:rPr>
                <w:rFonts w:ascii="Arial" w:eastAsia="宋体" w:hAnsi="Arial" w:cs="Arial"/>
                <w:kern w:val="0"/>
                <w:sz w:val="18"/>
                <w:szCs w:val="18"/>
              </w:rPr>
              <w:t>0</w:t>
            </w:r>
          </w:p>
        </w:tc>
      </w:tr>
      <w:tr w:rsidR="00FF7E8A" w:rsidRPr="00FF7E8A">
        <w:trPr>
          <w:tblCellSpacing w:w="15" w:type="dxa"/>
        </w:trPr>
        <w:tc>
          <w:tcPr>
            <w:tcW w:w="0" w:type="auto"/>
            <w:shd w:val="clear" w:color="auto" w:fill="AACCAA"/>
            <w:vAlign w:val="center"/>
            <w:hideMark/>
          </w:tcPr>
          <w:p w:rsidR="00FF7E8A" w:rsidRPr="00FF7E8A" w:rsidRDefault="00FF7E8A" w:rsidP="00FF7E8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F7E8A">
              <w:rPr>
                <w:rFonts w:ascii="Arial" w:eastAsia="宋体" w:hAnsi="Arial" w:cs="Arial"/>
                <w:kern w:val="0"/>
                <w:sz w:val="18"/>
                <w:szCs w:val="18"/>
              </w:rPr>
              <w:t>27</w:t>
            </w:r>
          </w:p>
        </w:tc>
        <w:tc>
          <w:tcPr>
            <w:tcW w:w="0" w:type="auto"/>
            <w:shd w:val="clear" w:color="auto" w:fill="AACCAA"/>
            <w:vAlign w:val="center"/>
            <w:hideMark/>
          </w:tcPr>
          <w:p w:rsidR="00FF7E8A" w:rsidRPr="00FF7E8A" w:rsidRDefault="00FF7E8A" w:rsidP="00FF7E8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ACCAA"/>
            <w:vAlign w:val="center"/>
            <w:hideMark/>
          </w:tcPr>
          <w:p w:rsidR="00FF7E8A" w:rsidRPr="00FF7E8A" w:rsidRDefault="00FF7E8A" w:rsidP="00FF7E8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F7E8A">
              <w:rPr>
                <w:rFonts w:ascii="Arial" w:eastAsia="宋体" w:hAnsi="Arial" w:cs="Arial"/>
                <w:kern w:val="0"/>
                <w:sz w:val="18"/>
                <w:szCs w:val="18"/>
              </w:rPr>
              <w:t>D</w:t>
            </w:r>
          </w:p>
        </w:tc>
        <w:tc>
          <w:tcPr>
            <w:tcW w:w="0" w:type="auto"/>
            <w:shd w:val="clear" w:color="auto" w:fill="AACCAA"/>
            <w:vAlign w:val="center"/>
            <w:hideMark/>
          </w:tcPr>
          <w:p w:rsidR="00FF7E8A" w:rsidRPr="00FF7E8A" w:rsidRDefault="00FF7E8A" w:rsidP="00FF7E8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F7E8A">
              <w:rPr>
                <w:rFonts w:ascii="Arial" w:eastAsia="宋体" w:hAnsi="Arial" w:cs="Arial"/>
                <w:kern w:val="0"/>
                <w:sz w:val="18"/>
                <w:szCs w:val="18"/>
              </w:rPr>
              <w:t>0</w:t>
            </w:r>
          </w:p>
        </w:tc>
      </w:tr>
      <w:tr w:rsidR="00FF7E8A" w:rsidRPr="00FF7E8A">
        <w:trPr>
          <w:tblCellSpacing w:w="15" w:type="dxa"/>
        </w:trPr>
        <w:tc>
          <w:tcPr>
            <w:tcW w:w="0" w:type="auto"/>
            <w:shd w:val="clear" w:color="auto" w:fill="DFEEDD"/>
            <w:vAlign w:val="center"/>
            <w:hideMark/>
          </w:tcPr>
          <w:p w:rsidR="00FF7E8A" w:rsidRPr="00FF7E8A" w:rsidRDefault="00FF7E8A" w:rsidP="00FF7E8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F7E8A">
              <w:rPr>
                <w:rFonts w:ascii="Arial" w:eastAsia="宋体" w:hAnsi="Arial" w:cs="Arial"/>
                <w:kern w:val="0"/>
                <w:sz w:val="18"/>
                <w:szCs w:val="18"/>
              </w:rPr>
              <w:t>28</w:t>
            </w:r>
          </w:p>
        </w:tc>
        <w:tc>
          <w:tcPr>
            <w:tcW w:w="0" w:type="auto"/>
            <w:shd w:val="clear" w:color="auto" w:fill="DFEEDD"/>
            <w:vAlign w:val="center"/>
            <w:hideMark/>
          </w:tcPr>
          <w:p w:rsidR="00FF7E8A" w:rsidRPr="00FF7E8A" w:rsidRDefault="00FF7E8A" w:rsidP="00FF7E8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DFEEDD"/>
            <w:vAlign w:val="center"/>
            <w:hideMark/>
          </w:tcPr>
          <w:p w:rsidR="00FF7E8A" w:rsidRPr="00FF7E8A" w:rsidRDefault="00FF7E8A" w:rsidP="00FF7E8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F7E8A">
              <w:rPr>
                <w:rFonts w:ascii="Arial" w:eastAsia="宋体" w:hAnsi="Arial" w:cs="Arial"/>
                <w:kern w:val="0"/>
                <w:sz w:val="18"/>
                <w:szCs w:val="18"/>
              </w:rPr>
              <w:t>B</w:t>
            </w:r>
          </w:p>
        </w:tc>
        <w:tc>
          <w:tcPr>
            <w:tcW w:w="0" w:type="auto"/>
            <w:shd w:val="clear" w:color="auto" w:fill="DFEEDD"/>
            <w:vAlign w:val="center"/>
            <w:hideMark/>
          </w:tcPr>
          <w:p w:rsidR="00FF7E8A" w:rsidRPr="00FF7E8A" w:rsidRDefault="00FF7E8A" w:rsidP="00FF7E8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F7E8A">
              <w:rPr>
                <w:rFonts w:ascii="Arial" w:eastAsia="宋体" w:hAnsi="Arial" w:cs="Arial"/>
                <w:kern w:val="0"/>
                <w:sz w:val="18"/>
                <w:szCs w:val="18"/>
              </w:rPr>
              <w:t>0</w:t>
            </w:r>
          </w:p>
        </w:tc>
      </w:tr>
      <w:tr w:rsidR="00FF7E8A" w:rsidRPr="00FF7E8A">
        <w:trPr>
          <w:tblCellSpacing w:w="15" w:type="dxa"/>
        </w:trPr>
        <w:tc>
          <w:tcPr>
            <w:tcW w:w="0" w:type="auto"/>
            <w:shd w:val="clear" w:color="auto" w:fill="EFFFE7"/>
            <w:vAlign w:val="center"/>
            <w:hideMark/>
          </w:tcPr>
          <w:p w:rsidR="00FF7E8A" w:rsidRPr="00FF7E8A" w:rsidRDefault="00FF7E8A" w:rsidP="00FF7E8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F7E8A">
              <w:rPr>
                <w:rFonts w:ascii="Arial" w:eastAsia="宋体" w:hAnsi="Arial" w:cs="Arial"/>
                <w:kern w:val="0"/>
                <w:sz w:val="18"/>
                <w:szCs w:val="18"/>
              </w:rPr>
              <w:t>29</w:t>
            </w:r>
          </w:p>
        </w:tc>
        <w:tc>
          <w:tcPr>
            <w:tcW w:w="0" w:type="auto"/>
            <w:shd w:val="clear" w:color="auto" w:fill="EFFFE7"/>
            <w:vAlign w:val="center"/>
            <w:hideMark/>
          </w:tcPr>
          <w:p w:rsidR="00FF7E8A" w:rsidRPr="00FF7E8A" w:rsidRDefault="00FF7E8A" w:rsidP="00FF7E8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EFFFE7"/>
            <w:vAlign w:val="center"/>
            <w:hideMark/>
          </w:tcPr>
          <w:p w:rsidR="00FF7E8A" w:rsidRPr="00FF7E8A" w:rsidRDefault="00FF7E8A" w:rsidP="00FF7E8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F7E8A">
              <w:rPr>
                <w:rFonts w:ascii="Arial" w:eastAsia="宋体" w:hAnsi="Arial" w:cs="Arial"/>
                <w:kern w:val="0"/>
                <w:sz w:val="18"/>
                <w:szCs w:val="18"/>
              </w:rPr>
              <w:t>A</w:t>
            </w:r>
          </w:p>
        </w:tc>
        <w:tc>
          <w:tcPr>
            <w:tcW w:w="0" w:type="auto"/>
            <w:shd w:val="clear" w:color="auto" w:fill="EFFFE7"/>
            <w:vAlign w:val="center"/>
            <w:hideMark/>
          </w:tcPr>
          <w:p w:rsidR="00FF7E8A" w:rsidRPr="00FF7E8A" w:rsidRDefault="00FF7E8A" w:rsidP="00FF7E8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F7E8A">
              <w:rPr>
                <w:rFonts w:ascii="Arial" w:eastAsia="宋体" w:hAnsi="Arial" w:cs="Arial"/>
                <w:kern w:val="0"/>
                <w:sz w:val="18"/>
                <w:szCs w:val="18"/>
              </w:rPr>
              <w:t>0</w:t>
            </w:r>
          </w:p>
        </w:tc>
      </w:tr>
      <w:tr w:rsidR="00FF7E8A" w:rsidRPr="00FF7E8A">
        <w:trPr>
          <w:tblCellSpacing w:w="15" w:type="dxa"/>
        </w:trPr>
        <w:tc>
          <w:tcPr>
            <w:tcW w:w="0" w:type="auto"/>
            <w:shd w:val="clear" w:color="auto" w:fill="AACCAA"/>
            <w:vAlign w:val="center"/>
            <w:hideMark/>
          </w:tcPr>
          <w:p w:rsidR="00FF7E8A" w:rsidRPr="00FF7E8A" w:rsidRDefault="00FF7E8A" w:rsidP="00FF7E8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F7E8A">
              <w:rPr>
                <w:rFonts w:ascii="Arial" w:eastAsia="宋体" w:hAnsi="Arial" w:cs="Arial"/>
                <w:kern w:val="0"/>
                <w:sz w:val="18"/>
                <w:szCs w:val="18"/>
              </w:rPr>
              <w:lastRenderedPageBreak/>
              <w:t>30</w:t>
            </w:r>
          </w:p>
        </w:tc>
        <w:tc>
          <w:tcPr>
            <w:tcW w:w="0" w:type="auto"/>
            <w:shd w:val="clear" w:color="auto" w:fill="AACCAA"/>
            <w:vAlign w:val="center"/>
            <w:hideMark/>
          </w:tcPr>
          <w:p w:rsidR="00FF7E8A" w:rsidRPr="00FF7E8A" w:rsidRDefault="00FF7E8A" w:rsidP="00FF7E8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ACCAA"/>
            <w:vAlign w:val="center"/>
            <w:hideMark/>
          </w:tcPr>
          <w:p w:rsidR="00FF7E8A" w:rsidRPr="00FF7E8A" w:rsidRDefault="00FF7E8A" w:rsidP="00FF7E8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F7E8A">
              <w:rPr>
                <w:rFonts w:ascii="Arial" w:eastAsia="宋体" w:hAnsi="Arial" w:cs="Arial"/>
                <w:kern w:val="0"/>
                <w:sz w:val="18"/>
                <w:szCs w:val="18"/>
              </w:rPr>
              <w:t>C</w:t>
            </w:r>
          </w:p>
        </w:tc>
        <w:tc>
          <w:tcPr>
            <w:tcW w:w="0" w:type="auto"/>
            <w:shd w:val="clear" w:color="auto" w:fill="AACCAA"/>
            <w:vAlign w:val="center"/>
            <w:hideMark/>
          </w:tcPr>
          <w:p w:rsidR="00FF7E8A" w:rsidRPr="00FF7E8A" w:rsidRDefault="00FF7E8A" w:rsidP="00FF7E8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F7E8A">
              <w:rPr>
                <w:rFonts w:ascii="Arial" w:eastAsia="宋体" w:hAnsi="Arial" w:cs="Arial"/>
                <w:kern w:val="0"/>
                <w:sz w:val="18"/>
                <w:szCs w:val="18"/>
              </w:rPr>
              <w:t>0</w:t>
            </w:r>
          </w:p>
        </w:tc>
      </w:tr>
      <w:tr w:rsidR="00FF7E8A" w:rsidRPr="00FF7E8A">
        <w:trPr>
          <w:tblCellSpacing w:w="15" w:type="dxa"/>
        </w:trPr>
        <w:tc>
          <w:tcPr>
            <w:tcW w:w="0" w:type="auto"/>
            <w:shd w:val="clear" w:color="auto" w:fill="DFEEDD"/>
            <w:vAlign w:val="center"/>
            <w:hideMark/>
          </w:tcPr>
          <w:p w:rsidR="00FF7E8A" w:rsidRPr="00FF7E8A" w:rsidRDefault="00FF7E8A" w:rsidP="00FF7E8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F7E8A">
              <w:rPr>
                <w:rFonts w:ascii="Arial" w:eastAsia="宋体" w:hAnsi="Arial" w:cs="Arial"/>
                <w:kern w:val="0"/>
                <w:sz w:val="18"/>
                <w:szCs w:val="18"/>
              </w:rPr>
              <w:t>31</w:t>
            </w:r>
          </w:p>
        </w:tc>
        <w:tc>
          <w:tcPr>
            <w:tcW w:w="0" w:type="auto"/>
            <w:shd w:val="clear" w:color="auto" w:fill="DFEEDD"/>
            <w:vAlign w:val="center"/>
            <w:hideMark/>
          </w:tcPr>
          <w:p w:rsidR="00FF7E8A" w:rsidRPr="00FF7E8A" w:rsidRDefault="00FF7E8A" w:rsidP="00FF7E8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DFEEDD"/>
            <w:vAlign w:val="center"/>
            <w:hideMark/>
          </w:tcPr>
          <w:p w:rsidR="00FF7E8A" w:rsidRPr="00FF7E8A" w:rsidRDefault="00FF7E8A" w:rsidP="00FF7E8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F7E8A">
              <w:rPr>
                <w:rFonts w:ascii="Arial" w:eastAsia="宋体" w:hAnsi="Arial" w:cs="Arial"/>
                <w:kern w:val="0"/>
                <w:sz w:val="18"/>
                <w:szCs w:val="18"/>
              </w:rPr>
              <w:t>D</w:t>
            </w:r>
          </w:p>
        </w:tc>
        <w:tc>
          <w:tcPr>
            <w:tcW w:w="0" w:type="auto"/>
            <w:shd w:val="clear" w:color="auto" w:fill="DFEEDD"/>
            <w:vAlign w:val="center"/>
            <w:hideMark/>
          </w:tcPr>
          <w:p w:rsidR="00FF7E8A" w:rsidRPr="00FF7E8A" w:rsidRDefault="00FF7E8A" w:rsidP="00FF7E8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F7E8A">
              <w:rPr>
                <w:rFonts w:ascii="Arial" w:eastAsia="宋体" w:hAnsi="Arial" w:cs="Arial"/>
                <w:kern w:val="0"/>
                <w:sz w:val="18"/>
                <w:szCs w:val="18"/>
              </w:rPr>
              <w:t>0</w:t>
            </w:r>
          </w:p>
        </w:tc>
      </w:tr>
      <w:tr w:rsidR="00FF7E8A" w:rsidRPr="00FF7E8A">
        <w:trPr>
          <w:tblCellSpacing w:w="15" w:type="dxa"/>
        </w:trPr>
        <w:tc>
          <w:tcPr>
            <w:tcW w:w="0" w:type="auto"/>
            <w:shd w:val="clear" w:color="auto" w:fill="EFFFE7"/>
            <w:vAlign w:val="center"/>
            <w:hideMark/>
          </w:tcPr>
          <w:p w:rsidR="00FF7E8A" w:rsidRPr="00FF7E8A" w:rsidRDefault="00FF7E8A" w:rsidP="00FF7E8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F7E8A">
              <w:rPr>
                <w:rFonts w:ascii="Arial" w:eastAsia="宋体" w:hAnsi="Arial" w:cs="Arial"/>
                <w:kern w:val="0"/>
                <w:sz w:val="18"/>
                <w:szCs w:val="18"/>
              </w:rPr>
              <w:t>32</w:t>
            </w:r>
          </w:p>
        </w:tc>
        <w:tc>
          <w:tcPr>
            <w:tcW w:w="0" w:type="auto"/>
            <w:shd w:val="clear" w:color="auto" w:fill="EFFFE7"/>
            <w:vAlign w:val="center"/>
            <w:hideMark/>
          </w:tcPr>
          <w:p w:rsidR="00FF7E8A" w:rsidRPr="00FF7E8A" w:rsidRDefault="00FF7E8A" w:rsidP="00FF7E8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EFFFE7"/>
            <w:vAlign w:val="center"/>
            <w:hideMark/>
          </w:tcPr>
          <w:p w:rsidR="00FF7E8A" w:rsidRPr="00FF7E8A" w:rsidRDefault="00FF7E8A" w:rsidP="00FF7E8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F7E8A">
              <w:rPr>
                <w:rFonts w:ascii="Arial" w:eastAsia="宋体" w:hAnsi="Arial" w:cs="Arial"/>
                <w:kern w:val="0"/>
                <w:sz w:val="18"/>
                <w:szCs w:val="18"/>
              </w:rPr>
              <w:t>B</w:t>
            </w:r>
          </w:p>
        </w:tc>
        <w:tc>
          <w:tcPr>
            <w:tcW w:w="0" w:type="auto"/>
            <w:shd w:val="clear" w:color="auto" w:fill="EFFFE7"/>
            <w:vAlign w:val="center"/>
            <w:hideMark/>
          </w:tcPr>
          <w:p w:rsidR="00FF7E8A" w:rsidRPr="00FF7E8A" w:rsidRDefault="00FF7E8A" w:rsidP="00FF7E8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F7E8A">
              <w:rPr>
                <w:rFonts w:ascii="Arial" w:eastAsia="宋体" w:hAnsi="Arial" w:cs="Arial"/>
                <w:kern w:val="0"/>
                <w:sz w:val="18"/>
                <w:szCs w:val="18"/>
              </w:rPr>
              <w:t>0</w:t>
            </w:r>
          </w:p>
        </w:tc>
      </w:tr>
      <w:tr w:rsidR="00FF7E8A" w:rsidRPr="00FF7E8A">
        <w:trPr>
          <w:tblCellSpacing w:w="15" w:type="dxa"/>
        </w:trPr>
        <w:tc>
          <w:tcPr>
            <w:tcW w:w="0" w:type="auto"/>
            <w:shd w:val="clear" w:color="auto" w:fill="AACCAA"/>
            <w:vAlign w:val="center"/>
            <w:hideMark/>
          </w:tcPr>
          <w:p w:rsidR="00FF7E8A" w:rsidRPr="00FF7E8A" w:rsidRDefault="00FF7E8A" w:rsidP="00FF7E8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F7E8A">
              <w:rPr>
                <w:rFonts w:ascii="Arial" w:eastAsia="宋体" w:hAnsi="Arial" w:cs="Arial"/>
                <w:kern w:val="0"/>
                <w:sz w:val="18"/>
                <w:szCs w:val="18"/>
              </w:rPr>
              <w:t>33</w:t>
            </w:r>
          </w:p>
        </w:tc>
        <w:tc>
          <w:tcPr>
            <w:tcW w:w="0" w:type="auto"/>
            <w:shd w:val="clear" w:color="auto" w:fill="AACCAA"/>
            <w:vAlign w:val="center"/>
            <w:hideMark/>
          </w:tcPr>
          <w:p w:rsidR="00FF7E8A" w:rsidRPr="00FF7E8A" w:rsidRDefault="00FF7E8A" w:rsidP="00FF7E8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ACCAA"/>
            <w:vAlign w:val="center"/>
            <w:hideMark/>
          </w:tcPr>
          <w:p w:rsidR="00FF7E8A" w:rsidRPr="00FF7E8A" w:rsidRDefault="00FF7E8A" w:rsidP="00FF7E8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F7E8A">
              <w:rPr>
                <w:rFonts w:ascii="Arial" w:eastAsia="宋体" w:hAnsi="Arial" w:cs="Arial"/>
                <w:kern w:val="0"/>
                <w:sz w:val="18"/>
                <w:szCs w:val="18"/>
              </w:rPr>
              <w:t>B</w:t>
            </w:r>
          </w:p>
        </w:tc>
        <w:tc>
          <w:tcPr>
            <w:tcW w:w="0" w:type="auto"/>
            <w:shd w:val="clear" w:color="auto" w:fill="AACCAA"/>
            <w:vAlign w:val="center"/>
            <w:hideMark/>
          </w:tcPr>
          <w:p w:rsidR="00FF7E8A" w:rsidRPr="00FF7E8A" w:rsidRDefault="00FF7E8A" w:rsidP="00FF7E8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F7E8A">
              <w:rPr>
                <w:rFonts w:ascii="Arial" w:eastAsia="宋体" w:hAnsi="Arial" w:cs="Arial"/>
                <w:kern w:val="0"/>
                <w:sz w:val="18"/>
                <w:szCs w:val="18"/>
              </w:rPr>
              <w:t>0</w:t>
            </w:r>
          </w:p>
        </w:tc>
      </w:tr>
      <w:tr w:rsidR="00FF7E8A" w:rsidRPr="00FF7E8A">
        <w:trPr>
          <w:tblCellSpacing w:w="15" w:type="dxa"/>
        </w:trPr>
        <w:tc>
          <w:tcPr>
            <w:tcW w:w="0" w:type="auto"/>
            <w:shd w:val="clear" w:color="auto" w:fill="DFEEDD"/>
            <w:vAlign w:val="center"/>
            <w:hideMark/>
          </w:tcPr>
          <w:p w:rsidR="00FF7E8A" w:rsidRPr="00FF7E8A" w:rsidRDefault="00FF7E8A" w:rsidP="00FF7E8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F7E8A">
              <w:rPr>
                <w:rFonts w:ascii="Arial" w:eastAsia="宋体" w:hAnsi="Arial" w:cs="Arial"/>
                <w:kern w:val="0"/>
                <w:sz w:val="18"/>
                <w:szCs w:val="18"/>
              </w:rPr>
              <w:t>34</w:t>
            </w:r>
          </w:p>
        </w:tc>
        <w:tc>
          <w:tcPr>
            <w:tcW w:w="0" w:type="auto"/>
            <w:shd w:val="clear" w:color="auto" w:fill="DFEEDD"/>
            <w:vAlign w:val="center"/>
            <w:hideMark/>
          </w:tcPr>
          <w:p w:rsidR="00FF7E8A" w:rsidRPr="00FF7E8A" w:rsidRDefault="00FF7E8A" w:rsidP="00FF7E8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DFEEDD"/>
            <w:vAlign w:val="center"/>
            <w:hideMark/>
          </w:tcPr>
          <w:p w:rsidR="00FF7E8A" w:rsidRPr="00FF7E8A" w:rsidRDefault="00FF7E8A" w:rsidP="00FF7E8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F7E8A">
              <w:rPr>
                <w:rFonts w:ascii="Arial" w:eastAsia="宋体" w:hAnsi="Arial" w:cs="Arial"/>
                <w:kern w:val="0"/>
                <w:sz w:val="18"/>
                <w:szCs w:val="18"/>
              </w:rPr>
              <w:t>D</w:t>
            </w:r>
          </w:p>
        </w:tc>
        <w:tc>
          <w:tcPr>
            <w:tcW w:w="0" w:type="auto"/>
            <w:shd w:val="clear" w:color="auto" w:fill="DFEEDD"/>
            <w:vAlign w:val="center"/>
            <w:hideMark/>
          </w:tcPr>
          <w:p w:rsidR="00FF7E8A" w:rsidRPr="00FF7E8A" w:rsidRDefault="00FF7E8A" w:rsidP="00FF7E8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F7E8A">
              <w:rPr>
                <w:rFonts w:ascii="Arial" w:eastAsia="宋体" w:hAnsi="Arial" w:cs="Arial"/>
                <w:kern w:val="0"/>
                <w:sz w:val="18"/>
                <w:szCs w:val="18"/>
              </w:rPr>
              <w:t>0</w:t>
            </w:r>
          </w:p>
        </w:tc>
      </w:tr>
      <w:tr w:rsidR="00FF7E8A" w:rsidRPr="00FF7E8A">
        <w:trPr>
          <w:tblCellSpacing w:w="15" w:type="dxa"/>
        </w:trPr>
        <w:tc>
          <w:tcPr>
            <w:tcW w:w="0" w:type="auto"/>
            <w:shd w:val="clear" w:color="auto" w:fill="EFFFE7"/>
            <w:vAlign w:val="center"/>
            <w:hideMark/>
          </w:tcPr>
          <w:p w:rsidR="00FF7E8A" w:rsidRPr="00FF7E8A" w:rsidRDefault="00FF7E8A" w:rsidP="00FF7E8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F7E8A">
              <w:rPr>
                <w:rFonts w:ascii="Arial" w:eastAsia="宋体" w:hAnsi="Arial" w:cs="Arial"/>
                <w:kern w:val="0"/>
                <w:sz w:val="18"/>
                <w:szCs w:val="18"/>
              </w:rPr>
              <w:t>35</w:t>
            </w:r>
          </w:p>
        </w:tc>
        <w:tc>
          <w:tcPr>
            <w:tcW w:w="0" w:type="auto"/>
            <w:shd w:val="clear" w:color="auto" w:fill="EFFFE7"/>
            <w:vAlign w:val="center"/>
            <w:hideMark/>
          </w:tcPr>
          <w:p w:rsidR="00FF7E8A" w:rsidRPr="00FF7E8A" w:rsidRDefault="00FF7E8A" w:rsidP="00FF7E8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EFFFE7"/>
            <w:vAlign w:val="center"/>
            <w:hideMark/>
          </w:tcPr>
          <w:p w:rsidR="00FF7E8A" w:rsidRPr="00FF7E8A" w:rsidRDefault="00FF7E8A" w:rsidP="00FF7E8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F7E8A">
              <w:rPr>
                <w:rFonts w:ascii="Arial" w:eastAsia="宋体" w:hAnsi="Arial" w:cs="Arial"/>
                <w:kern w:val="0"/>
                <w:sz w:val="18"/>
                <w:szCs w:val="18"/>
              </w:rPr>
              <w:t>C</w:t>
            </w:r>
          </w:p>
        </w:tc>
        <w:tc>
          <w:tcPr>
            <w:tcW w:w="0" w:type="auto"/>
            <w:shd w:val="clear" w:color="auto" w:fill="EFFFE7"/>
            <w:vAlign w:val="center"/>
            <w:hideMark/>
          </w:tcPr>
          <w:p w:rsidR="00FF7E8A" w:rsidRPr="00FF7E8A" w:rsidRDefault="00FF7E8A" w:rsidP="00FF7E8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F7E8A">
              <w:rPr>
                <w:rFonts w:ascii="Arial" w:eastAsia="宋体" w:hAnsi="Arial" w:cs="Arial"/>
                <w:kern w:val="0"/>
                <w:sz w:val="18"/>
                <w:szCs w:val="18"/>
              </w:rPr>
              <w:t>0</w:t>
            </w:r>
          </w:p>
        </w:tc>
      </w:tr>
      <w:tr w:rsidR="00FF7E8A" w:rsidRPr="00FF7E8A">
        <w:trPr>
          <w:tblCellSpacing w:w="15" w:type="dxa"/>
        </w:trPr>
        <w:tc>
          <w:tcPr>
            <w:tcW w:w="0" w:type="auto"/>
            <w:shd w:val="clear" w:color="auto" w:fill="AACCAA"/>
            <w:vAlign w:val="center"/>
            <w:hideMark/>
          </w:tcPr>
          <w:p w:rsidR="00FF7E8A" w:rsidRPr="00FF7E8A" w:rsidRDefault="00FF7E8A" w:rsidP="00FF7E8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F7E8A">
              <w:rPr>
                <w:rFonts w:ascii="Arial" w:eastAsia="宋体" w:hAnsi="Arial" w:cs="Arial"/>
                <w:kern w:val="0"/>
                <w:sz w:val="18"/>
                <w:szCs w:val="18"/>
              </w:rPr>
              <w:t>36</w:t>
            </w:r>
          </w:p>
        </w:tc>
        <w:tc>
          <w:tcPr>
            <w:tcW w:w="0" w:type="auto"/>
            <w:shd w:val="clear" w:color="auto" w:fill="AACCAA"/>
            <w:vAlign w:val="center"/>
            <w:hideMark/>
          </w:tcPr>
          <w:p w:rsidR="00FF7E8A" w:rsidRPr="00FF7E8A" w:rsidRDefault="00FF7E8A" w:rsidP="00FF7E8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ACCAA"/>
            <w:vAlign w:val="center"/>
            <w:hideMark/>
          </w:tcPr>
          <w:p w:rsidR="00FF7E8A" w:rsidRPr="00FF7E8A" w:rsidRDefault="00FF7E8A" w:rsidP="00FF7E8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F7E8A">
              <w:rPr>
                <w:rFonts w:ascii="Arial" w:eastAsia="宋体" w:hAnsi="Arial" w:cs="Arial"/>
                <w:kern w:val="0"/>
                <w:sz w:val="18"/>
                <w:szCs w:val="18"/>
              </w:rPr>
              <w:t>前件</w:t>
            </w:r>
          </w:p>
        </w:tc>
        <w:tc>
          <w:tcPr>
            <w:tcW w:w="0" w:type="auto"/>
            <w:shd w:val="clear" w:color="auto" w:fill="AACCAA"/>
            <w:vAlign w:val="center"/>
            <w:hideMark/>
          </w:tcPr>
          <w:p w:rsidR="00FF7E8A" w:rsidRPr="00FF7E8A" w:rsidRDefault="00FF7E8A" w:rsidP="00FF7E8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F7E8A">
              <w:rPr>
                <w:rFonts w:ascii="Arial" w:eastAsia="宋体" w:hAnsi="Arial" w:cs="Arial"/>
                <w:kern w:val="0"/>
                <w:sz w:val="18"/>
                <w:szCs w:val="18"/>
              </w:rPr>
              <w:t>0</w:t>
            </w:r>
          </w:p>
        </w:tc>
      </w:tr>
      <w:tr w:rsidR="00FF7E8A" w:rsidRPr="00FF7E8A">
        <w:trPr>
          <w:tblCellSpacing w:w="15" w:type="dxa"/>
        </w:trPr>
        <w:tc>
          <w:tcPr>
            <w:tcW w:w="0" w:type="auto"/>
            <w:shd w:val="clear" w:color="auto" w:fill="DFEEDD"/>
            <w:vAlign w:val="center"/>
            <w:hideMark/>
          </w:tcPr>
          <w:p w:rsidR="00FF7E8A" w:rsidRPr="00FF7E8A" w:rsidRDefault="00FF7E8A" w:rsidP="00FF7E8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F7E8A">
              <w:rPr>
                <w:rFonts w:ascii="Arial" w:eastAsia="宋体" w:hAnsi="Arial" w:cs="Arial"/>
                <w:kern w:val="0"/>
                <w:sz w:val="18"/>
                <w:szCs w:val="18"/>
              </w:rPr>
              <w:t>37</w:t>
            </w:r>
          </w:p>
        </w:tc>
        <w:tc>
          <w:tcPr>
            <w:tcW w:w="0" w:type="auto"/>
            <w:shd w:val="clear" w:color="auto" w:fill="DFEEDD"/>
            <w:vAlign w:val="center"/>
            <w:hideMark/>
          </w:tcPr>
          <w:p w:rsidR="00FF7E8A" w:rsidRPr="00FF7E8A" w:rsidRDefault="00FF7E8A" w:rsidP="00FF7E8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DFEEDD"/>
            <w:vAlign w:val="center"/>
            <w:hideMark/>
          </w:tcPr>
          <w:p w:rsidR="00FF7E8A" w:rsidRPr="00FF7E8A" w:rsidRDefault="00FF7E8A" w:rsidP="00FF7E8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F7E8A">
              <w:rPr>
                <w:rFonts w:ascii="Arial" w:eastAsia="宋体" w:hAnsi="Arial" w:cs="Arial"/>
                <w:kern w:val="0"/>
                <w:sz w:val="18"/>
                <w:szCs w:val="18"/>
              </w:rPr>
              <w:t>数据结构</w:t>
            </w:r>
          </w:p>
        </w:tc>
        <w:tc>
          <w:tcPr>
            <w:tcW w:w="0" w:type="auto"/>
            <w:shd w:val="clear" w:color="auto" w:fill="DFEEDD"/>
            <w:vAlign w:val="center"/>
            <w:hideMark/>
          </w:tcPr>
          <w:p w:rsidR="00FF7E8A" w:rsidRPr="00FF7E8A" w:rsidRDefault="00FF7E8A" w:rsidP="00FF7E8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F7E8A">
              <w:rPr>
                <w:rFonts w:ascii="Arial" w:eastAsia="宋体" w:hAnsi="Arial" w:cs="Arial"/>
                <w:kern w:val="0"/>
                <w:sz w:val="18"/>
                <w:szCs w:val="18"/>
              </w:rPr>
              <w:t>0</w:t>
            </w:r>
          </w:p>
        </w:tc>
      </w:tr>
      <w:tr w:rsidR="00FF7E8A" w:rsidRPr="00FF7E8A">
        <w:trPr>
          <w:tblCellSpacing w:w="15" w:type="dxa"/>
        </w:trPr>
        <w:tc>
          <w:tcPr>
            <w:tcW w:w="0" w:type="auto"/>
            <w:shd w:val="clear" w:color="auto" w:fill="EFFFE7"/>
            <w:vAlign w:val="center"/>
            <w:hideMark/>
          </w:tcPr>
          <w:p w:rsidR="00FF7E8A" w:rsidRPr="00FF7E8A" w:rsidRDefault="00FF7E8A" w:rsidP="00FF7E8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F7E8A">
              <w:rPr>
                <w:rFonts w:ascii="Arial" w:eastAsia="宋体" w:hAnsi="Arial" w:cs="Arial"/>
                <w:kern w:val="0"/>
                <w:sz w:val="18"/>
                <w:szCs w:val="18"/>
              </w:rPr>
              <w:t>38</w:t>
            </w:r>
          </w:p>
        </w:tc>
        <w:tc>
          <w:tcPr>
            <w:tcW w:w="0" w:type="auto"/>
            <w:shd w:val="clear" w:color="auto" w:fill="EFFFE7"/>
            <w:vAlign w:val="center"/>
            <w:hideMark/>
          </w:tcPr>
          <w:p w:rsidR="00FF7E8A" w:rsidRPr="00FF7E8A" w:rsidRDefault="00FF7E8A" w:rsidP="00FF7E8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EFFFE7"/>
            <w:vAlign w:val="center"/>
            <w:hideMark/>
          </w:tcPr>
          <w:p w:rsidR="00FF7E8A" w:rsidRPr="00FF7E8A" w:rsidRDefault="00FF7E8A" w:rsidP="00FF7E8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F7E8A">
              <w:rPr>
                <w:rFonts w:ascii="Arial" w:eastAsia="宋体" w:hAnsi="Arial" w:cs="Arial"/>
                <w:kern w:val="0"/>
                <w:sz w:val="18"/>
                <w:szCs w:val="18"/>
              </w:rPr>
              <w:t>类</w:t>
            </w:r>
          </w:p>
        </w:tc>
        <w:tc>
          <w:tcPr>
            <w:tcW w:w="0" w:type="auto"/>
            <w:shd w:val="clear" w:color="auto" w:fill="EFFFE7"/>
            <w:vAlign w:val="center"/>
            <w:hideMark/>
          </w:tcPr>
          <w:p w:rsidR="00FF7E8A" w:rsidRPr="00FF7E8A" w:rsidRDefault="00FF7E8A" w:rsidP="00FF7E8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F7E8A">
              <w:rPr>
                <w:rFonts w:ascii="Arial" w:eastAsia="宋体" w:hAnsi="Arial" w:cs="Arial"/>
                <w:kern w:val="0"/>
                <w:sz w:val="18"/>
                <w:szCs w:val="18"/>
              </w:rPr>
              <w:t>0</w:t>
            </w:r>
          </w:p>
        </w:tc>
      </w:tr>
      <w:tr w:rsidR="00FF7E8A" w:rsidRPr="00FF7E8A">
        <w:trPr>
          <w:tblCellSpacing w:w="15" w:type="dxa"/>
        </w:trPr>
        <w:tc>
          <w:tcPr>
            <w:tcW w:w="0" w:type="auto"/>
            <w:shd w:val="clear" w:color="auto" w:fill="AACCAA"/>
            <w:vAlign w:val="center"/>
            <w:hideMark/>
          </w:tcPr>
          <w:p w:rsidR="00FF7E8A" w:rsidRPr="00FF7E8A" w:rsidRDefault="00FF7E8A" w:rsidP="00FF7E8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F7E8A">
              <w:rPr>
                <w:rFonts w:ascii="Arial" w:eastAsia="宋体" w:hAnsi="Arial" w:cs="Arial"/>
                <w:kern w:val="0"/>
                <w:sz w:val="18"/>
                <w:szCs w:val="18"/>
              </w:rPr>
              <w:t>39</w:t>
            </w:r>
          </w:p>
        </w:tc>
        <w:tc>
          <w:tcPr>
            <w:tcW w:w="0" w:type="auto"/>
            <w:shd w:val="clear" w:color="auto" w:fill="AACCAA"/>
            <w:vAlign w:val="center"/>
            <w:hideMark/>
          </w:tcPr>
          <w:p w:rsidR="00FF7E8A" w:rsidRPr="00FF7E8A" w:rsidRDefault="00FF7E8A" w:rsidP="00FF7E8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ACCAA"/>
            <w:vAlign w:val="center"/>
            <w:hideMark/>
          </w:tcPr>
          <w:p w:rsidR="00FF7E8A" w:rsidRPr="00FF7E8A" w:rsidRDefault="00FF7E8A" w:rsidP="00FF7E8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F7E8A">
              <w:rPr>
                <w:rFonts w:ascii="Arial" w:eastAsia="宋体" w:hAnsi="Arial" w:cs="Arial"/>
                <w:kern w:val="0"/>
                <w:sz w:val="18"/>
                <w:szCs w:val="18"/>
              </w:rPr>
              <w:t>降低复杂性</w:t>
            </w:r>
          </w:p>
        </w:tc>
        <w:tc>
          <w:tcPr>
            <w:tcW w:w="0" w:type="auto"/>
            <w:shd w:val="clear" w:color="auto" w:fill="AACCAA"/>
            <w:vAlign w:val="center"/>
            <w:hideMark/>
          </w:tcPr>
          <w:p w:rsidR="00FF7E8A" w:rsidRPr="00FF7E8A" w:rsidRDefault="00FF7E8A" w:rsidP="00FF7E8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F7E8A">
              <w:rPr>
                <w:rFonts w:ascii="Arial" w:eastAsia="宋体" w:hAnsi="Arial" w:cs="Arial"/>
                <w:kern w:val="0"/>
                <w:sz w:val="18"/>
                <w:szCs w:val="18"/>
              </w:rPr>
              <w:t>0</w:t>
            </w:r>
          </w:p>
        </w:tc>
      </w:tr>
      <w:tr w:rsidR="00FF7E8A" w:rsidRPr="00FF7E8A">
        <w:trPr>
          <w:tblCellSpacing w:w="15" w:type="dxa"/>
        </w:trPr>
        <w:tc>
          <w:tcPr>
            <w:tcW w:w="0" w:type="auto"/>
            <w:shd w:val="clear" w:color="auto" w:fill="DFEEDD"/>
            <w:vAlign w:val="center"/>
            <w:hideMark/>
          </w:tcPr>
          <w:p w:rsidR="00FF7E8A" w:rsidRPr="00FF7E8A" w:rsidRDefault="00FF7E8A" w:rsidP="00FF7E8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F7E8A">
              <w:rPr>
                <w:rFonts w:ascii="Arial" w:eastAsia="宋体" w:hAnsi="Arial" w:cs="Arial"/>
                <w:kern w:val="0"/>
                <w:sz w:val="18"/>
                <w:szCs w:val="18"/>
              </w:rPr>
              <w:t>40</w:t>
            </w:r>
          </w:p>
        </w:tc>
        <w:tc>
          <w:tcPr>
            <w:tcW w:w="0" w:type="auto"/>
            <w:shd w:val="clear" w:color="auto" w:fill="DFEEDD"/>
            <w:vAlign w:val="center"/>
            <w:hideMark/>
          </w:tcPr>
          <w:p w:rsidR="00FF7E8A" w:rsidRPr="00FF7E8A" w:rsidRDefault="00FF7E8A" w:rsidP="00FF7E8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DFEEDD"/>
            <w:vAlign w:val="center"/>
            <w:hideMark/>
          </w:tcPr>
          <w:p w:rsidR="00FF7E8A" w:rsidRPr="00FF7E8A" w:rsidRDefault="00FF7E8A" w:rsidP="00FF7E8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F7E8A">
              <w:rPr>
                <w:rFonts w:ascii="Arial" w:eastAsia="宋体" w:hAnsi="Arial" w:cs="Arial"/>
                <w:kern w:val="0"/>
                <w:sz w:val="18"/>
                <w:szCs w:val="18"/>
              </w:rPr>
              <w:t>逻辑数据模型</w:t>
            </w:r>
          </w:p>
        </w:tc>
        <w:tc>
          <w:tcPr>
            <w:tcW w:w="0" w:type="auto"/>
            <w:shd w:val="clear" w:color="auto" w:fill="DFEEDD"/>
            <w:vAlign w:val="center"/>
            <w:hideMark/>
          </w:tcPr>
          <w:p w:rsidR="00FF7E8A" w:rsidRPr="00FF7E8A" w:rsidRDefault="00FF7E8A" w:rsidP="00FF7E8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F7E8A">
              <w:rPr>
                <w:rFonts w:ascii="Arial" w:eastAsia="宋体" w:hAnsi="Arial" w:cs="Arial"/>
                <w:kern w:val="0"/>
                <w:sz w:val="18"/>
                <w:szCs w:val="18"/>
              </w:rPr>
              <w:t>0</w:t>
            </w:r>
          </w:p>
        </w:tc>
      </w:tr>
      <w:tr w:rsidR="00FF7E8A" w:rsidRPr="00FF7E8A">
        <w:trPr>
          <w:tblCellSpacing w:w="15" w:type="dxa"/>
        </w:trPr>
        <w:tc>
          <w:tcPr>
            <w:tcW w:w="0" w:type="auto"/>
            <w:shd w:val="clear" w:color="auto" w:fill="EFFFE7"/>
            <w:vAlign w:val="center"/>
            <w:hideMark/>
          </w:tcPr>
          <w:p w:rsidR="00FF7E8A" w:rsidRPr="00FF7E8A" w:rsidRDefault="00FF7E8A" w:rsidP="00FF7E8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F7E8A">
              <w:rPr>
                <w:rFonts w:ascii="Arial" w:eastAsia="宋体" w:hAnsi="Arial" w:cs="Arial"/>
                <w:kern w:val="0"/>
                <w:sz w:val="18"/>
                <w:szCs w:val="18"/>
              </w:rPr>
              <w:t>41</w:t>
            </w:r>
          </w:p>
        </w:tc>
        <w:tc>
          <w:tcPr>
            <w:tcW w:w="0" w:type="auto"/>
            <w:shd w:val="clear" w:color="auto" w:fill="EFFFE7"/>
            <w:vAlign w:val="center"/>
            <w:hideMark/>
          </w:tcPr>
          <w:p w:rsidR="00FF7E8A" w:rsidRPr="00FF7E8A" w:rsidRDefault="00FF7E8A" w:rsidP="00FF7E8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EFFFE7"/>
            <w:vAlign w:val="center"/>
            <w:hideMark/>
          </w:tcPr>
          <w:p w:rsidR="00FF7E8A" w:rsidRPr="00FF7E8A" w:rsidRDefault="00FF7E8A" w:rsidP="00FF7E8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F7E8A">
              <w:rPr>
                <w:rFonts w:ascii="Arial" w:eastAsia="宋体" w:hAnsi="Arial" w:cs="Arial"/>
                <w:kern w:val="0"/>
                <w:sz w:val="18"/>
                <w:szCs w:val="18"/>
              </w:rPr>
              <w:t>从基类继承的成员</w:t>
            </w:r>
          </w:p>
        </w:tc>
        <w:tc>
          <w:tcPr>
            <w:tcW w:w="0" w:type="auto"/>
            <w:shd w:val="clear" w:color="auto" w:fill="EFFFE7"/>
            <w:vAlign w:val="center"/>
            <w:hideMark/>
          </w:tcPr>
          <w:p w:rsidR="00FF7E8A" w:rsidRPr="00FF7E8A" w:rsidRDefault="00FF7E8A" w:rsidP="00FF7E8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F7E8A">
              <w:rPr>
                <w:rFonts w:ascii="Arial" w:eastAsia="宋体" w:hAnsi="Arial" w:cs="Arial"/>
                <w:kern w:val="0"/>
                <w:sz w:val="18"/>
                <w:szCs w:val="18"/>
              </w:rPr>
              <w:t>0</w:t>
            </w:r>
          </w:p>
        </w:tc>
      </w:tr>
      <w:tr w:rsidR="00FF7E8A" w:rsidRPr="00FF7E8A">
        <w:trPr>
          <w:tblCellSpacing w:w="15" w:type="dxa"/>
        </w:trPr>
        <w:tc>
          <w:tcPr>
            <w:tcW w:w="0" w:type="auto"/>
            <w:shd w:val="clear" w:color="auto" w:fill="AACCAA"/>
            <w:vAlign w:val="center"/>
            <w:hideMark/>
          </w:tcPr>
          <w:p w:rsidR="00FF7E8A" w:rsidRPr="00FF7E8A" w:rsidRDefault="00FF7E8A" w:rsidP="00FF7E8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F7E8A">
              <w:rPr>
                <w:rFonts w:ascii="Arial" w:eastAsia="宋体" w:hAnsi="Arial" w:cs="Arial"/>
                <w:kern w:val="0"/>
                <w:sz w:val="18"/>
                <w:szCs w:val="18"/>
              </w:rPr>
              <w:t>42</w:t>
            </w:r>
          </w:p>
        </w:tc>
        <w:tc>
          <w:tcPr>
            <w:tcW w:w="0" w:type="auto"/>
            <w:shd w:val="clear" w:color="auto" w:fill="AACCAA"/>
            <w:vAlign w:val="center"/>
            <w:hideMark/>
          </w:tcPr>
          <w:p w:rsidR="00FF7E8A" w:rsidRPr="00FF7E8A" w:rsidRDefault="00FF7E8A" w:rsidP="00FF7E8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ACCAA"/>
            <w:vAlign w:val="center"/>
            <w:hideMark/>
          </w:tcPr>
          <w:p w:rsidR="00FF7E8A" w:rsidRPr="00FF7E8A" w:rsidRDefault="00FF7E8A" w:rsidP="00FF7E8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F7E8A">
              <w:rPr>
                <w:rFonts w:ascii="Arial" w:eastAsia="宋体" w:hAnsi="Arial" w:cs="Arial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AACCAA"/>
            <w:vAlign w:val="center"/>
            <w:hideMark/>
          </w:tcPr>
          <w:p w:rsidR="00FF7E8A" w:rsidRPr="00FF7E8A" w:rsidRDefault="00FF7E8A" w:rsidP="00FF7E8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F7E8A">
              <w:rPr>
                <w:rFonts w:ascii="Arial" w:eastAsia="宋体" w:hAnsi="Arial" w:cs="Arial"/>
                <w:kern w:val="0"/>
                <w:sz w:val="18"/>
                <w:szCs w:val="18"/>
              </w:rPr>
              <w:t>0</w:t>
            </w:r>
          </w:p>
        </w:tc>
      </w:tr>
      <w:tr w:rsidR="00FF7E8A" w:rsidRPr="00FF7E8A">
        <w:trPr>
          <w:tblCellSpacing w:w="15" w:type="dxa"/>
        </w:trPr>
        <w:tc>
          <w:tcPr>
            <w:tcW w:w="0" w:type="auto"/>
            <w:shd w:val="clear" w:color="auto" w:fill="DFEEDD"/>
            <w:vAlign w:val="center"/>
            <w:hideMark/>
          </w:tcPr>
          <w:p w:rsidR="00FF7E8A" w:rsidRPr="00FF7E8A" w:rsidRDefault="00FF7E8A" w:rsidP="00FF7E8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F7E8A">
              <w:rPr>
                <w:rFonts w:ascii="Arial" w:eastAsia="宋体" w:hAnsi="Arial" w:cs="Arial"/>
                <w:kern w:val="0"/>
                <w:sz w:val="18"/>
                <w:szCs w:val="18"/>
              </w:rPr>
              <w:t>43</w:t>
            </w:r>
          </w:p>
        </w:tc>
        <w:tc>
          <w:tcPr>
            <w:tcW w:w="0" w:type="auto"/>
            <w:shd w:val="clear" w:color="auto" w:fill="DFEEDD"/>
            <w:vAlign w:val="center"/>
            <w:hideMark/>
          </w:tcPr>
          <w:p w:rsidR="00FF7E8A" w:rsidRPr="00FF7E8A" w:rsidRDefault="00FF7E8A" w:rsidP="00FF7E8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DFEEDD"/>
            <w:vAlign w:val="center"/>
            <w:hideMark/>
          </w:tcPr>
          <w:p w:rsidR="00FF7E8A" w:rsidRPr="00FF7E8A" w:rsidRDefault="00FF7E8A" w:rsidP="00FF7E8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F7E8A">
              <w:rPr>
                <w:rFonts w:ascii="Arial" w:eastAsia="宋体" w:hAnsi="Arial" w:cs="Arial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DFEEDD"/>
            <w:vAlign w:val="center"/>
            <w:hideMark/>
          </w:tcPr>
          <w:p w:rsidR="00FF7E8A" w:rsidRPr="00FF7E8A" w:rsidRDefault="00FF7E8A" w:rsidP="00FF7E8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F7E8A">
              <w:rPr>
                <w:rFonts w:ascii="Arial" w:eastAsia="宋体" w:hAnsi="Arial" w:cs="Arial"/>
                <w:kern w:val="0"/>
                <w:sz w:val="18"/>
                <w:szCs w:val="18"/>
              </w:rPr>
              <w:t>0</w:t>
            </w:r>
          </w:p>
        </w:tc>
      </w:tr>
      <w:tr w:rsidR="00FF7E8A" w:rsidRPr="00FF7E8A">
        <w:trPr>
          <w:tblCellSpacing w:w="15" w:type="dxa"/>
        </w:trPr>
        <w:tc>
          <w:tcPr>
            <w:tcW w:w="0" w:type="auto"/>
            <w:shd w:val="clear" w:color="auto" w:fill="EFFFE7"/>
            <w:vAlign w:val="center"/>
            <w:hideMark/>
          </w:tcPr>
          <w:p w:rsidR="00FF7E8A" w:rsidRPr="00FF7E8A" w:rsidRDefault="00FF7E8A" w:rsidP="00FF7E8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F7E8A">
              <w:rPr>
                <w:rFonts w:ascii="Arial" w:eastAsia="宋体" w:hAnsi="Arial" w:cs="Arial"/>
                <w:kern w:val="0"/>
                <w:sz w:val="18"/>
                <w:szCs w:val="18"/>
              </w:rPr>
              <w:t>44</w:t>
            </w:r>
          </w:p>
        </w:tc>
        <w:tc>
          <w:tcPr>
            <w:tcW w:w="0" w:type="auto"/>
            <w:shd w:val="clear" w:color="auto" w:fill="EFFFE7"/>
            <w:vAlign w:val="center"/>
            <w:hideMark/>
          </w:tcPr>
          <w:p w:rsidR="00FF7E8A" w:rsidRPr="00FF7E8A" w:rsidRDefault="00FF7E8A" w:rsidP="00FF7E8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EFFFE7"/>
            <w:vAlign w:val="center"/>
            <w:hideMark/>
          </w:tcPr>
          <w:p w:rsidR="00FF7E8A" w:rsidRPr="00FF7E8A" w:rsidRDefault="00FF7E8A" w:rsidP="00FF7E8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F7E8A">
              <w:rPr>
                <w:rFonts w:ascii="Arial" w:eastAsia="宋体" w:hAnsi="Arial" w:cs="Arial"/>
                <w:kern w:val="0"/>
                <w:sz w:val="18"/>
                <w:szCs w:val="18"/>
              </w:rPr>
              <w:t>friend void A()</w:t>
            </w:r>
            <w:r w:rsidRPr="00FF7E8A">
              <w:rPr>
                <w:rFonts w:ascii="Arial" w:eastAsia="宋体" w:hAnsi="Arial" w:cs="Arial"/>
                <w:kern w:val="0"/>
                <w:sz w:val="18"/>
                <w:szCs w:val="18"/>
              </w:rPr>
              <w:t>：</w:t>
            </w:r>
          </w:p>
        </w:tc>
        <w:tc>
          <w:tcPr>
            <w:tcW w:w="0" w:type="auto"/>
            <w:shd w:val="clear" w:color="auto" w:fill="EFFFE7"/>
            <w:vAlign w:val="center"/>
            <w:hideMark/>
          </w:tcPr>
          <w:p w:rsidR="00FF7E8A" w:rsidRPr="00FF7E8A" w:rsidRDefault="00FF7E8A" w:rsidP="00FF7E8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F7E8A">
              <w:rPr>
                <w:rFonts w:ascii="Arial" w:eastAsia="宋体" w:hAnsi="Arial" w:cs="Arial"/>
                <w:kern w:val="0"/>
                <w:sz w:val="18"/>
                <w:szCs w:val="18"/>
              </w:rPr>
              <w:t>0</w:t>
            </w:r>
          </w:p>
        </w:tc>
      </w:tr>
      <w:tr w:rsidR="00FF7E8A" w:rsidRPr="00FF7E8A">
        <w:trPr>
          <w:tblCellSpacing w:w="15" w:type="dxa"/>
        </w:trPr>
        <w:tc>
          <w:tcPr>
            <w:tcW w:w="0" w:type="auto"/>
            <w:shd w:val="clear" w:color="auto" w:fill="AACCAA"/>
            <w:vAlign w:val="center"/>
            <w:hideMark/>
          </w:tcPr>
          <w:p w:rsidR="00FF7E8A" w:rsidRPr="00FF7E8A" w:rsidRDefault="00FF7E8A" w:rsidP="00FF7E8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F7E8A">
              <w:rPr>
                <w:rFonts w:ascii="Arial" w:eastAsia="宋体" w:hAnsi="Arial" w:cs="Arial"/>
                <w:kern w:val="0"/>
                <w:sz w:val="18"/>
                <w:szCs w:val="18"/>
              </w:rPr>
              <w:t>45</w:t>
            </w:r>
          </w:p>
        </w:tc>
        <w:tc>
          <w:tcPr>
            <w:tcW w:w="0" w:type="auto"/>
            <w:shd w:val="clear" w:color="auto" w:fill="AACCAA"/>
            <w:vAlign w:val="center"/>
            <w:hideMark/>
          </w:tcPr>
          <w:p w:rsidR="00FF7E8A" w:rsidRPr="00FF7E8A" w:rsidRDefault="00FF7E8A" w:rsidP="00FF7E8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ACCAA"/>
            <w:vAlign w:val="center"/>
            <w:hideMark/>
          </w:tcPr>
          <w:p w:rsidR="00FF7E8A" w:rsidRPr="00FF7E8A" w:rsidRDefault="00FF7E8A" w:rsidP="00FF7E8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F7E8A">
              <w:rPr>
                <w:rFonts w:ascii="Arial" w:eastAsia="宋体" w:hAnsi="Arial" w:cs="Arial"/>
                <w:kern w:val="0"/>
                <w:sz w:val="18"/>
                <w:szCs w:val="18"/>
              </w:rPr>
              <w:t>派生类</w:t>
            </w:r>
          </w:p>
        </w:tc>
        <w:tc>
          <w:tcPr>
            <w:tcW w:w="0" w:type="auto"/>
            <w:shd w:val="clear" w:color="auto" w:fill="AACCAA"/>
            <w:vAlign w:val="center"/>
            <w:hideMark/>
          </w:tcPr>
          <w:p w:rsidR="00FF7E8A" w:rsidRPr="00FF7E8A" w:rsidRDefault="00FF7E8A" w:rsidP="00FF7E8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F7E8A">
              <w:rPr>
                <w:rFonts w:ascii="Arial" w:eastAsia="宋体" w:hAnsi="Arial" w:cs="Arial"/>
                <w:kern w:val="0"/>
                <w:sz w:val="18"/>
                <w:szCs w:val="18"/>
              </w:rPr>
              <w:t>0</w:t>
            </w:r>
          </w:p>
        </w:tc>
      </w:tr>
      <w:tr w:rsidR="00FF7E8A" w:rsidRPr="00FF7E8A">
        <w:trPr>
          <w:tblCellSpacing w:w="15" w:type="dxa"/>
        </w:trPr>
        <w:tc>
          <w:tcPr>
            <w:tcW w:w="0" w:type="auto"/>
            <w:shd w:val="clear" w:color="auto" w:fill="DFEEDD"/>
            <w:vAlign w:val="center"/>
            <w:hideMark/>
          </w:tcPr>
          <w:p w:rsidR="00FF7E8A" w:rsidRPr="00FF7E8A" w:rsidRDefault="00FF7E8A" w:rsidP="00FF7E8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F7E8A">
              <w:rPr>
                <w:rFonts w:ascii="Arial" w:eastAsia="宋体" w:hAnsi="Arial" w:cs="Arial"/>
                <w:kern w:val="0"/>
                <w:sz w:val="18"/>
                <w:szCs w:val="18"/>
              </w:rPr>
              <w:t>46</w:t>
            </w:r>
          </w:p>
        </w:tc>
        <w:tc>
          <w:tcPr>
            <w:tcW w:w="0" w:type="auto"/>
            <w:shd w:val="clear" w:color="auto" w:fill="DFEEDD"/>
            <w:vAlign w:val="center"/>
            <w:hideMark/>
          </w:tcPr>
          <w:p w:rsidR="00FF7E8A" w:rsidRPr="00FF7E8A" w:rsidRDefault="00FF7E8A" w:rsidP="00FF7E8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DFEEDD"/>
            <w:vAlign w:val="center"/>
            <w:hideMark/>
          </w:tcPr>
          <w:p w:rsidR="00FF7E8A" w:rsidRPr="00FF7E8A" w:rsidRDefault="00FF7E8A" w:rsidP="00FF7E8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F7E8A">
              <w:rPr>
                <w:rFonts w:ascii="Arial" w:eastAsia="宋体" w:hAnsi="Arial" w:cs="Arial"/>
                <w:kern w:val="0"/>
                <w:sz w:val="18"/>
                <w:szCs w:val="18"/>
              </w:rPr>
              <w:t>operator+(x</w:t>
            </w:r>
            <w:r w:rsidRPr="00FF7E8A">
              <w:rPr>
                <w:rFonts w:ascii="Arial" w:eastAsia="宋体" w:hAnsi="Arial" w:cs="Arial"/>
                <w:kern w:val="0"/>
                <w:sz w:val="18"/>
                <w:szCs w:val="18"/>
              </w:rPr>
              <w:t>，</w:t>
            </w:r>
            <w:r w:rsidRPr="00FF7E8A">
              <w:rPr>
                <w:rFonts w:ascii="Arial" w:eastAsia="宋体" w:hAnsi="Arial" w:cs="Arial"/>
                <w:kern w:val="0"/>
                <w:sz w:val="18"/>
                <w:szCs w:val="18"/>
              </w:rPr>
              <w:t>y)</w:t>
            </w:r>
          </w:p>
        </w:tc>
        <w:tc>
          <w:tcPr>
            <w:tcW w:w="0" w:type="auto"/>
            <w:shd w:val="clear" w:color="auto" w:fill="DFEEDD"/>
            <w:vAlign w:val="center"/>
            <w:hideMark/>
          </w:tcPr>
          <w:p w:rsidR="00FF7E8A" w:rsidRPr="00FF7E8A" w:rsidRDefault="00FF7E8A" w:rsidP="00FF7E8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F7E8A">
              <w:rPr>
                <w:rFonts w:ascii="Arial" w:eastAsia="宋体" w:hAnsi="Arial" w:cs="Arial"/>
                <w:kern w:val="0"/>
                <w:sz w:val="18"/>
                <w:szCs w:val="18"/>
              </w:rPr>
              <w:t>0</w:t>
            </w:r>
          </w:p>
        </w:tc>
      </w:tr>
      <w:tr w:rsidR="00FF7E8A" w:rsidRPr="00FF7E8A">
        <w:trPr>
          <w:tblCellSpacing w:w="15" w:type="dxa"/>
        </w:trPr>
        <w:tc>
          <w:tcPr>
            <w:tcW w:w="0" w:type="auto"/>
            <w:shd w:val="clear" w:color="auto" w:fill="EFFFE7"/>
            <w:vAlign w:val="center"/>
            <w:hideMark/>
          </w:tcPr>
          <w:p w:rsidR="00FF7E8A" w:rsidRPr="00FF7E8A" w:rsidRDefault="00FF7E8A" w:rsidP="00FF7E8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F7E8A">
              <w:rPr>
                <w:rFonts w:ascii="Arial" w:eastAsia="宋体" w:hAnsi="Arial" w:cs="Arial"/>
                <w:kern w:val="0"/>
                <w:sz w:val="18"/>
                <w:szCs w:val="18"/>
              </w:rPr>
              <w:t>47</w:t>
            </w:r>
          </w:p>
        </w:tc>
        <w:tc>
          <w:tcPr>
            <w:tcW w:w="0" w:type="auto"/>
            <w:shd w:val="clear" w:color="auto" w:fill="EFFFE7"/>
            <w:vAlign w:val="center"/>
            <w:hideMark/>
          </w:tcPr>
          <w:p w:rsidR="00FF7E8A" w:rsidRPr="00FF7E8A" w:rsidRDefault="00FF7E8A" w:rsidP="00FF7E8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EFFFE7"/>
            <w:vAlign w:val="center"/>
            <w:hideMark/>
          </w:tcPr>
          <w:p w:rsidR="00FF7E8A" w:rsidRPr="00FF7E8A" w:rsidRDefault="00FF7E8A" w:rsidP="00FF7E8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F7E8A">
              <w:rPr>
                <w:rFonts w:ascii="Arial" w:eastAsia="宋体" w:hAnsi="Arial" w:cs="Arial"/>
                <w:kern w:val="0"/>
                <w:sz w:val="18"/>
                <w:szCs w:val="18"/>
              </w:rPr>
              <w:t>al.x</w:t>
            </w:r>
            <w:r w:rsidRPr="00FF7E8A">
              <w:rPr>
                <w:rFonts w:ascii="Arial" w:eastAsia="宋体" w:hAnsi="Arial" w:cs="Arial"/>
                <w:kern w:val="0"/>
                <w:sz w:val="18"/>
                <w:szCs w:val="18"/>
              </w:rPr>
              <w:t>＝</w:t>
            </w:r>
            <w:r w:rsidRPr="00FF7E8A">
              <w:rPr>
                <w:rFonts w:ascii="Arial" w:eastAsia="宋体" w:hAnsi="Arial" w:cs="Arial"/>
                <w:kern w:val="0"/>
                <w:sz w:val="18"/>
                <w:szCs w:val="18"/>
              </w:rPr>
              <w:t>1;</w:t>
            </w:r>
          </w:p>
        </w:tc>
        <w:tc>
          <w:tcPr>
            <w:tcW w:w="0" w:type="auto"/>
            <w:shd w:val="clear" w:color="auto" w:fill="EFFFE7"/>
            <w:vAlign w:val="center"/>
            <w:hideMark/>
          </w:tcPr>
          <w:p w:rsidR="00FF7E8A" w:rsidRPr="00FF7E8A" w:rsidRDefault="00FF7E8A" w:rsidP="00FF7E8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F7E8A">
              <w:rPr>
                <w:rFonts w:ascii="Arial" w:eastAsia="宋体" w:hAnsi="Arial" w:cs="Arial"/>
                <w:kern w:val="0"/>
                <w:sz w:val="18"/>
                <w:szCs w:val="18"/>
              </w:rPr>
              <w:t>0</w:t>
            </w:r>
          </w:p>
        </w:tc>
      </w:tr>
      <w:tr w:rsidR="00FF7E8A" w:rsidRPr="00FF7E8A">
        <w:trPr>
          <w:tblCellSpacing w:w="15" w:type="dxa"/>
        </w:trPr>
        <w:tc>
          <w:tcPr>
            <w:tcW w:w="0" w:type="auto"/>
            <w:shd w:val="clear" w:color="auto" w:fill="AACCAA"/>
            <w:vAlign w:val="center"/>
            <w:hideMark/>
          </w:tcPr>
          <w:p w:rsidR="00FF7E8A" w:rsidRPr="00FF7E8A" w:rsidRDefault="00FF7E8A" w:rsidP="00FF7E8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F7E8A">
              <w:rPr>
                <w:rFonts w:ascii="Arial" w:eastAsia="宋体" w:hAnsi="Arial" w:cs="Arial"/>
                <w:kern w:val="0"/>
                <w:sz w:val="18"/>
                <w:szCs w:val="18"/>
              </w:rPr>
              <w:t>48</w:t>
            </w:r>
          </w:p>
        </w:tc>
        <w:tc>
          <w:tcPr>
            <w:tcW w:w="0" w:type="auto"/>
            <w:shd w:val="clear" w:color="auto" w:fill="AACCAA"/>
            <w:vAlign w:val="center"/>
            <w:hideMark/>
          </w:tcPr>
          <w:p w:rsidR="00FF7E8A" w:rsidRPr="00FF7E8A" w:rsidRDefault="00FF7E8A" w:rsidP="00FF7E8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ACCAA"/>
            <w:vAlign w:val="center"/>
            <w:hideMark/>
          </w:tcPr>
          <w:p w:rsidR="00FF7E8A" w:rsidRPr="00FF7E8A" w:rsidRDefault="00FF7E8A" w:rsidP="00FF7E8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F7E8A">
              <w:rPr>
                <w:rFonts w:ascii="Arial" w:eastAsia="宋体" w:hAnsi="Arial" w:cs="Arial"/>
                <w:kern w:val="0"/>
                <w:sz w:val="18"/>
                <w:szCs w:val="18"/>
              </w:rPr>
              <w:t>al.y=2;</w:t>
            </w:r>
          </w:p>
        </w:tc>
        <w:tc>
          <w:tcPr>
            <w:tcW w:w="0" w:type="auto"/>
            <w:shd w:val="clear" w:color="auto" w:fill="AACCAA"/>
            <w:vAlign w:val="center"/>
            <w:hideMark/>
          </w:tcPr>
          <w:p w:rsidR="00FF7E8A" w:rsidRPr="00FF7E8A" w:rsidRDefault="00FF7E8A" w:rsidP="00FF7E8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F7E8A">
              <w:rPr>
                <w:rFonts w:ascii="Arial" w:eastAsia="宋体" w:hAnsi="Arial" w:cs="Arial"/>
                <w:kern w:val="0"/>
                <w:sz w:val="18"/>
                <w:szCs w:val="18"/>
              </w:rPr>
              <w:t>0</w:t>
            </w:r>
          </w:p>
        </w:tc>
      </w:tr>
      <w:tr w:rsidR="00FF7E8A" w:rsidRPr="00FF7E8A">
        <w:trPr>
          <w:tblCellSpacing w:w="15" w:type="dxa"/>
        </w:trPr>
        <w:tc>
          <w:tcPr>
            <w:tcW w:w="0" w:type="auto"/>
            <w:shd w:val="clear" w:color="auto" w:fill="DFEEDD"/>
            <w:vAlign w:val="center"/>
            <w:hideMark/>
          </w:tcPr>
          <w:p w:rsidR="00FF7E8A" w:rsidRPr="00FF7E8A" w:rsidRDefault="00FF7E8A" w:rsidP="00FF7E8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F7E8A">
              <w:rPr>
                <w:rFonts w:ascii="Arial" w:eastAsia="宋体" w:hAnsi="Arial" w:cs="Arial"/>
                <w:kern w:val="0"/>
                <w:sz w:val="18"/>
                <w:szCs w:val="18"/>
              </w:rPr>
              <w:t>49</w:t>
            </w:r>
          </w:p>
        </w:tc>
        <w:tc>
          <w:tcPr>
            <w:tcW w:w="0" w:type="auto"/>
            <w:shd w:val="clear" w:color="auto" w:fill="DFEEDD"/>
            <w:vAlign w:val="center"/>
            <w:hideMark/>
          </w:tcPr>
          <w:p w:rsidR="00FF7E8A" w:rsidRPr="00FF7E8A" w:rsidRDefault="00FF7E8A" w:rsidP="00FF7E8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DFEEDD"/>
            <w:vAlign w:val="center"/>
            <w:hideMark/>
          </w:tcPr>
          <w:p w:rsidR="00FF7E8A" w:rsidRPr="00FF7E8A" w:rsidRDefault="00FF7E8A" w:rsidP="00FF7E8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F7E8A">
              <w:rPr>
                <w:rFonts w:ascii="Arial" w:eastAsia="宋体" w:hAnsi="Arial" w:cs="Arial"/>
                <w:kern w:val="0"/>
                <w:sz w:val="18"/>
                <w:szCs w:val="18"/>
              </w:rPr>
              <w:t>a1.z=3;</w:t>
            </w:r>
          </w:p>
        </w:tc>
        <w:tc>
          <w:tcPr>
            <w:tcW w:w="0" w:type="auto"/>
            <w:shd w:val="clear" w:color="auto" w:fill="DFEEDD"/>
            <w:vAlign w:val="center"/>
            <w:hideMark/>
          </w:tcPr>
          <w:p w:rsidR="00FF7E8A" w:rsidRPr="00FF7E8A" w:rsidRDefault="00FF7E8A" w:rsidP="00FF7E8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F7E8A">
              <w:rPr>
                <w:rFonts w:ascii="Arial" w:eastAsia="宋体" w:hAnsi="Arial" w:cs="Arial"/>
                <w:kern w:val="0"/>
                <w:sz w:val="18"/>
                <w:szCs w:val="18"/>
              </w:rPr>
              <w:t>0</w:t>
            </w:r>
          </w:p>
        </w:tc>
      </w:tr>
      <w:tr w:rsidR="00FF7E8A" w:rsidRPr="00FF7E8A">
        <w:trPr>
          <w:tblCellSpacing w:w="15" w:type="dxa"/>
        </w:trPr>
        <w:tc>
          <w:tcPr>
            <w:tcW w:w="0" w:type="auto"/>
            <w:shd w:val="clear" w:color="auto" w:fill="EFFFE7"/>
            <w:vAlign w:val="center"/>
            <w:hideMark/>
          </w:tcPr>
          <w:p w:rsidR="00FF7E8A" w:rsidRPr="00FF7E8A" w:rsidRDefault="00FF7E8A" w:rsidP="00FF7E8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F7E8A">
              <w:rPr>
                <w:rFonts w:ascii="Arial" w:eastAsia="宋体" w:hAnsi="Arial" w:cs="Arial"/>
                <w:kern w:val="0"/>
                <w:sz w:val="18"/>
                <w:szCs w:val="18"/>
              </w:rPr>
              <w:t>50</w:t>
            </w:r>
          </w:p>
        </w:tc>
        <w:tc>
          <w:tcPr>
            <w:tcW w:w="0" w:type="auto"/>
            <w:shd w:val="clear" w:color="auto" w:fill="EFFFE7"/>
            <w:vAlign w:val="center"/>
            <w:hideMark/>
          </w:tcPr>
          <w:p w:rsidR="00FF7E8A" w:rsidRPr="00FF7E8A" w:rsidRDefault="00FF7E8A" w:rsidP="00FF7E8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EFFFE7"/>
            <w:vAlign w:val="center"/>
            <w:hideMark/>
          </w:tcPr>
          <w:p w:rsidR="00FF7E8A" w:rsidRPr="00FF7E8A" w:rsidRDefault="00FF7E8A" w:rsidP="00FF7E8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F7E8A">
              <w:rPr>
                <w:rFonts w:ascii="Arial" w:eastAsia="宋体" w:hAnsi="Arial" w:cs="Arial"/>
                <w:kern w:val="0"/>
                <w:sz w:val="18"/>
                <w:szCs w:val="18"/>
              </w:rPr>
              <w:t>509. 123457</w:t>
            </w:r>
          </w:p>
        </w:tc>
        <w:tc>
          <w:tcPr>
            <w:tcW w:w="0" w:type="auto"/>
            <w:shd w:val="clear" w:color="auto" w:fill="EFFFE7"/>
            <w:vAlign w:val="center"/>
            <w:hideMark/>
          </w:tcPr>
          <w:p w:rsidR="00FF7E8A" w:rsidRPr="00FF7E8A" w:rsidRDefault="00FF7E8A" w:rsidP="00FF7E8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F7E8A">
              <w:rPr>
                <w:rFonts w:ascii="Arial" w:eastAsia="宋体" w:hAnsi="Arial" w:cs="Arial"/>
                <w:kern w:val="0"/>
                <w:sz w:val="18"/>
                <w:szCs w:val="18"/>
              </w:rPr>
              <w:t>0</w:t>
            </w:r>
          </w:p>
        </w:tc>
      </w:tr>
    </w:tbl>
    <w:p w:rsidR="00FF7E8A" w:rsidRDefault="00FF7E8A"/>
    <w:sectPr w:rsidR="00FF7E8A" w:rsidSect="00E035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02CD9" w:rsidRDefault="00602CD9" w:rsidP="00602CD9">
      <w:r>
        <w:separator/>
      </w:r>
    </w:p>
  </w:endnote>
  <w:endnote w:type="continuationSeparator" w:id="0">
    <w:p w:rsidR="00602CD9" w:rsidRDefault="00602CD9" w:rsidP="00602CD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02CD9" w:rsidRDefault="00602CD9" w:rsidP="00602CD9">
      <w:r>
        <w:separator/>
      </w:r>
    </w:p>
  </w:footnote>
  <w:footnote w:type="continuationSeparator" w:id="0">
    <w:p w:rsidR="00602CD9" w:rsidRDefault="00602CD9" w:rsidP="00602CD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20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02CD9"/>
    <w:rsid w:val="001904E1"/>
    <w:rsid w:val="00602CD9"/>
    <w:rsid w:val="00A41CAF"/>
    <w:rsid w:val="00BB4458"/>
    <w:rsid w:val="00E03513"/>
    <w:rsid w:val="00FF7E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05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3513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602CD9"/>
    <w:pPr>
      <w:widowControl/>
      <w:pBdr>
        <w:bottom w:val="single" w:sz="6" w:space="6" w:color="DDDDDD"/>
      </w:pBdr>
      <w:spacing w:after="270"/>
      <w:jc w:val="left"/>
      <w:outlineLvl w:val="0"/>
    </w:pPr>
    <w:rPr>
      <w:rFonts w:ascii="宋体" w:eastAsia="宋体" w:hAnsi="宋体" w:cs="宋体"/>
      <w:b/>
      <w:bCs/>
      <w:color w:val="494949"/>
      <w:kern w:val="36"/>
      <w:sz w:val="38"/>
      <w:szCs w:val="38"/>
    </w:rPr>
  </w:style>
  <w:style w:type="paragraph" w:styleId="2">
    <w:name w:val="heading 2"/>
    <w:basedOn w:val="a"/>
    <w:link w:val="2Char"/>
    <w:uiPriority w:val="9"/>
    <w:qFormat/>
    <w:rsid w:val="00602CD9"/>
    <w:pPr>
      <w:widowControl/>
      <w:spacing w:before="100" w:beforeAutospacing="1" w:after="75" w:line="360" w:lineRule="auto"/>
      <w:jc w:val="left"/>
      <w:outlineLvl w:val="1"/>
    </w:pPr>
    <w:rPr>
      <w:rFonts w:ascii="Arial" w:eastAsia="宋体" w:hAnsi="Arial" w:cs="Arial"/>
      <w:color w:val="006600"/>
      <w:kern w:val="0"/>
      <w:sz w:val="22"/>
    </w:rPr>
  </w:style>
  <w:style w:type="paragraph" w:styleId="3">
    <w:name w:val="heading 3"/>
    <w:basedOn w:val="a"/>
    <w:link w:val="3Char"/>
    <w:uiPriority w:val="9"/>
    <w:qFormat/>
    <w:rsid w:val="00602CD9"/>
    <w:pPr>
      <w:widowControl/>
      <w:shd w:val="clear" w:color="auto" w:fill="EEFFEE"/>
      <w:spacing w:before="100" w:beforeAutospacing="1" w:after="75" w:line="360" w:lineRule="auto"/>
      <w:jc w:val="left"/>
      <w:outlineLvl w:val="2"/>
    </w:pPr>
    <w:rPr>
      <w:rFonts w:ascii="Arial" w:eastAsia="宋体" w:hAnsi="Arial" w:cs="Arial"/>
      <w:b/>
      <w:bCs/>
      <w:color w:val="666666"/>
      <w:kern w:val="0"/>
      <w:sz w:val="22"/>
    </w:rPr>
  </w:style>
  <w:style w:type="paragraph" w:styleId="4">
    <w:name w:val="heading 4"/>
    <w:basedOn w:val="a"/>
    <w:link w:val="4Char"/>
    <w:uiPriority w:val="9"/>
    <w:qFormat/>
    <w:rsid w:val="00602CD9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5">
    <w:name w:val="heading 5"/>
    <w:basedOn w:val="a"/>
    <w:link w:val="5Char"/>
    <w:uiPriority w:val="9"/>
    <w:qFormat/>
    <w:rsid w:val="00602CD9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paragraph" w:styleId="6">
    <w:name w:val="heading 6"/>
    <w:basedOn w:val="a"/>
    <w:link w:val="6Char"/>
    <w:uiPriority w:val="9"/>
    <w:qFormat/>
    <w:rsid w:val="00602CD9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02C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02CD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02C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02CD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02CD9"/>
    <w:rPr>
      <w:rFonts w:ascii="宋体" w:eastAsia="宋体" w:hAnsi="宋体" w:cs="宋体"/>
      <w:b/>
      <w:bCs/>
      <w:color w:val="494949"/>
      <w:kern w:val="36"/>
      <w:sz w:val="38"/>
      <w:szCs w:val="38"/>
    </w:rPr>
  </w:style>
  <w:style w:type="character" w:customStyle="1" w:styleId="2Char">
    <w:name w:val="标题 2 Char"/>
    <w:basedOn w:val="a0"/>
    <w:link w:val="2"/>
    <w:uiPriority w:val="9"/>
    <w:rsid w:val="00602CD9"/>
    <w:rPr>
      <w:rFonts w:ascii="Arial" w:eastAsia="宋体" w:hAnsi="Arial" w:cs="Arial"/>
      <w:color w:val="006600"/>
      <w:kern w:val="0"/>
      <w:sz w:val="22"/>
    </w:rPr>
  </w:style>
  <w:style w:type="character" w:customStyle="1" w:styleId="3Char">
    <w:name w:val="标题 3 Char"/>
    <w:basedOn w:val="a0"/>
    <w:link w:val="3"/>
    <w:uiPriority w:val="9"/>
    <w:rsid w:val="00602CD9"/>
    <w:rPr>
      <w:rFonts w:ascii="Arial" w:eastAsia="宋体" w:hAnsi="Arial" w:cs="Arial"/>
      <w:b/>
      <w:bCs/>
      <w:color w:val="666666"/>
      <w:kern w:val="0"/>
      <w:sz w:val="22"/>
      <w:shd w:val="clear" w:color="auto" w:fill="EEFFEE"/>
    </w:rPr>
  </w:style>
  <w:style w:type="character" w:customStyle="1" w:styleId="4Char">
    <w:name w:val="标题 4 Char"/>
    <w:basedOn w:val="a0"/>
    <w:link w:val="4"/>
    <w:uiPriority w:val="9"/>
    <w:rsid w:val="00602CD9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5Char">
    <w:name w:val="标题 5 Char"/>
    <w:basedOn w:val="a0"/>
    <w:link w:val="5"/>
    <w:uiPriority w:val="9"/>
    <w:rsid w:val="00602CD9"/>
    <w:rPr>
      <w:rFonts w:ascii="宋体" w:eastAsia="宋体" w:hAnsi="宋体" w:cs="宋体"/>
      <w:b/>
      <w:bCs/>
      <w:kern w:val="0"/>
      <w:sz w:val="20"/>
      <w:szCs w:val="20"/>
    </w:rPr>
  </w:style>
  <w:style w:type="character" w:customStyle="1" w:styleId="6Char">
    <w:name w:val="标题 6 Char"/>
    <w:basedOn w:val="a0"/>
    <w:link w:val="6"/>
    <w:uiPriority w:val="9"/>
    <w:rsid w:val="00602CD9"/>
    <w:rPr>
      <w:rFonts w:ascii="宋体" w:eastAsia="宋体" w:hAnsi="宋体" w:cs="宋体"/>
      <w:b/>
      <w:bCs/>
      <w:kern w:val="0"/>
      <w:sz w:val="15"/>
      <w:szCs w:val="15"/>
    </w:rPr>
  </w:style>
  <w:style w:type="character" w:styleId="a5">
    <w:name w:val="Hyperlink"/>
    <w:basedOn w:val="a0"/>
    <w:uiPriority w:val="99"/>
    <w:semiHidden/>
    <w:unhideWhenUsed/>
    <w:rsid w:val="00602CD9"/>
    <w:rPr>
      <w:color w:val="336699"/>
      <w:u w:val="single"/>
    </w:rPr>
  </w:style>
  <w:style w:type="character" w:styleId="a6">
    <w:name w:val="FollowedHyperlink"/>
    <w:basedOn w:val="a0"/>
    <w:uiPriority w:val="99"/>
    <w:semiHidden/>
    <w:unhideWhenUsed/>
    <w:rsid w:val="00602CD9"/>
    <w:rPr>
      <w:color w:val="666699"/>
      <w:u w:val="single"/>
    </w:rPr>
  </w:style>
  <w:style w:type="paragraph" w:styleId="a7">
    <w:name w:val="Normal (Web)"/>
    <w:basedOn w:val="a"/>
    <w:uiPriority w:val="99"/>
    <w:semiHidden/>
    <w:unhideWhenUsed/>
    <w:rsid w:val="00602CD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tmtd">
    <w:name w:val="ptmtd"/>
    <w:basedOn w:val="a"/>
    <w:rsid w:val="00602CD9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tttd">
    <w:name w:val="ptttd"/>
    <w:basedOn w:val="a"/>
    <w:rsid w:val="00602CD9"/>
    <w:pPr>
      <w:widowControl/>
      <w:shd w:val="clear" w:color="auto" w:fill="EEEEEE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ztd">
    <w:name w:val="lztd"/>
    <w:basedOn w:val="a"/>
    <w:rsid w:val="00602CD9"/>
    <w:pPr>
      <w:widowControl/>
      <w:spacing w:before="100" w:beforeAutospacing="1" w:after="100" w:afterAutospacing="1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fdiv">
    <w:name w:val="fdiv"/>
    <w:basedOn w:val="a"/>
    <w:rsid w:val="00602CD9"/>
    <w:pPr>
      <w:widowControl/>
      <w:pBdr>
        <w:top w:val="single" w:sz="6" w:space="0" w:color="DDDDDD"/>
      </w:pBdr>
      <w:spacing w:before="100" w:beforeAutospacing="1" w:after="100" w:afterAutospacing="1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mpr">
    <w:name w:val="mmpr"/>
    <w:basedOn w:val="a"/>
    <w:rsid w:val="00602CD9"/>
    <w:pPr>
      <w:widowControl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act">
    <w:name w:val="act"/>
    <w:basedOn w:val="a"/>
    <w:rsid w:val="00602CD9"/>
    <w:pPr>
      <w:widowControl/>
      <w:pBdr>
        <w:bottom w:val="single" w:sz="6" w:space="2" w:color="FFAAAA"/>
        <w:right w:val="single" w:sz="6" w:space="2" w:color="FFAAAA"/>
      </w:pBdr>
      <w:shd w:val="clear" w:color="auto" w:fill="FFDDDD"/>
      <w:spacing w:before="100" w:beforeAutospacing="1" w:after="100" w:afterAutospacing="1"/>
      <w:jc w:val="center"/>
    </w:pPr>
    <w:rPr>
      <w:rFonts w:ascii="宋体" w:eastAsia="宋体" w:hAnsi="宋体" w:cs="宋体"/>
      <w:color w:val="FF5555"/>
      <w:kern w:val="0"/>
      <w:sz w:val="18"/>
      <w:szCs w:val="18"/>
    </w:rPr>
  </w:style>
  <w:style w:type="paragraph" w:customStyle="1" w:styleId="ptttd2">
    <w:name w:val="ptttd2"/>
    <w:basedOn w:val="a"/>
    <w:rsid w:val="00602CD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6600"/>
      <w:kern w:val="0"/>
      <w:sz w:val="24"/>
      <w:szCs w:val="24"/>
    </w:rPr>
  </w:style>
  <w:style w:type="paragraph" w:customStyle="1" w:styleId="sbjtd">
    <w:name w:val="sbjtd"/>
    <w:basedOn w:val="a"/>
    <w:rsid w:val="00602CD9"/>
    <w:pPr>
      <w:widowControl/>
      <w:shd w:val="clear" w:color="auto" w:fill="FFFFFA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mt">
    <w:name w:val="mmt"/>
    <w:basedOn w:val="a"/>
    <w:rsid w:val="00602CD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mp">
    <w:name w:val="mmp"/>
    <w:basedOn w:val="a"/>
    <w:rsid w:val="00602CD9"/>
    <w:pPr>
      <w:widowControl/>
      <w:spacing w:before="180" w:after="100" w:afterAutospacing="1" w:line="384" w:lineRule="auto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olt">
    <w:name w:val="olt"/>
    <w:basedOn w:val="a"/>
    <w:rsid w:val="00602CD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st">
    <w:name w:val="sst"/>
    <w:basedOn w:val="a"/>
    <w:rsid w:val="00602CD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ldiv">
    <w:name w:val="sldiv"/>
    <w:basedOn w:val="a"/>
    <w:rsid w:val="00602CD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ldivr">
    <w:name w:val="sldivr"/>
    <w:basedOn w:val="a"/>
    <w:rsid w:val="00602CD9"/>
    <w:pPr>
      <w:widowControl/>
      <w:spacing w:before="100" w:beforeAutospacing="1" w:after="100" w:afterAutospacing="1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">
    <w:name w:val="m"/>
    <w:basedOn w:val="a"/>
    <w:rsid w:val="00602CD9"/>
    <w:pPr>
      <w:widowControl/>
      <w:spacing w:before="100" w:beforeAutospacing="1" w:after="100" w:afterAutospacing="1" w:line="288" w:lineRule="auto"/>
      <w:jc w:val="left"/>
    </w:pPr>
    <w:rPr>
      <w:rFonts w:ascii="宋体" w:eastAsia="宋体" w:hAnsi="宋体" w:cs="宋体"/>
      <w:color w:val="006600"/>
      <w:kern w:val="0"/>
      <w:sz w:val="36"/>
      <w:szCs w:val="36"/>
    </w:rPr>
  </w:style>
  <w:style w:type="paragraph" w:customStyle="1" w:styleId="mn">
    <w:name w:val="mn"/>
    <w:basedOn w:val="a"/>
    <w:rsid w:val="00602CD9"/>
    <w:pPr>
      <w:widowControl/>
      <w:spacing w:before="100" w:beforeAutospacing="1" w:after="100" w:afterAutospacing="1" w:line="360" w:lineRule="auto"/>
      <w:jc w:val="left"/>
    </w:pPr>
    <w:rPr>
      <w:rFonts w:ascii="Arial" w:eastAsia="宋体" w:hAnsi="Arial" w:cs="Arial"/>
      <w:color w:val="006600"/>
      <w:kern w:val="0"/>
      <w:sz w:val="22"/>
    </w:rPr>
  </w:style>
  <w:style w:type="paragraph" w:customStyle="1" w:styleId="pl">
    <w:name w:val="pl"/>
    <w:basedOn w:val="a"/>
    <w:rsid w:val="00602CD9"/>
    <w:pPr>
      <w:widowControl/>
      <w:spacing w:before="100" w:beforeAutospacing="1" w:after="100" w:afterAutospacing="1" w:line="360" w:lineRule="auto"/>
      <w:jc w:val="left"/>
    </w:pPr>
    <w:rPr>
      <w:rFonts w:ascii="Arial" w:eastAsia="宋体" w:hAnsi="Arial" w:cs="Arial"/>
      <w:color w:val="666666"/>
      <w:kern w:val="0"/>
      <w:sz w:val="18"/>
      <w:szCs w:val="18"/>
    </w:rPr>
  </w:style>
  <w:style w:type="paragraph" w:customStyle="1" w:styleId="pl2">
    <w:name w:val="pl2"/>
    <w:basedOn w:val="a"/>
    <w:rsid w:val="00602CD9"/>
    <w:pPr>
      <w:widowControl/>
      <w:spacing w:before="100" w:beforeAutospacing="1" w:after="100" w:afterAutospacing="1" w:line="360" w:lineRule="auto"/>
      <w:jc w:val="left"/>
    </w:pPr>
    <w:rPr>
      <w:rFonts w:ascii="Arial" w:eastAsia="宋体" w:hAnsi="Arial" w:cs="Arial"/>
      <w:color w:val="666666"/>
      <w:kern w:val="0"/>
      <w:sz w:val="22"/>
    </w:rPr>
  </w:style>
  <w:style w:type="paragraph" w:customStyle="1" w:styleId="attn">
    <w:name w:val="attn"/>
    <w:basedOn w:val="a"/>
    <w:rsid w:val="00602CD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3300"/>
      <w:kern w:val="0"/>
      <w:sz w:val="24"/>
      <w:szCs w:val="24"/>
    </w:rPr>
  </w:style>
  <w:style w:type="paragraph" w:customStyle="1" w:styleId="lst">
    <w:name w:val="lst"/>
    <w:basedOn w:val="a"/>
    <w:rsid w:val="00602CD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p">
    <w:name w:val="pp"/>
    <w:basedOn w:val="a"/>
    <w:rsid w:val="00602CD9"/>
    <w:pPr>
      <w:widowControl/>
      <w:spacing w:before="75" w:after="75"/>
      <w:ind w:left="75" w:right="75"/>
      <w:jc w:val="center"/>
      <w:textAlignment w:val="top"/>
    </w:pPr>
    <w:rPr>
      <w:rFonts w:ascii="Arial" w:eastAsia="宋体" w:hAnsi="Arial" w:cs="Arial"/>
      <w:kern w:val="0"/>
      <w:sz w:val="18"/>
      <w:szCs w:val="18"/>
    </w:rPr>
  </w:style>
  <w:style w:type="paragraph" w:customStyle="1" w:styleId="pil">
    <w:name w:val="pil"/>
    <w:basedOn w:val="a"/>
    <w:rsid w:val="00602CD9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pacing w:before="100" w:beforeAutospacing="1" w:after="75"/>
      <w:ind w:righ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icon">
    <w:name w:val="picon"/>
    <w:basedOn w:val="a"/>
    <w:rsid w:val="00602CD9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pacing w:before="100" w:beforeAutospacing="1" w:after="75"/>
      <w:ind w:left="75" w:righ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il">
    <w:name w:val="sil"/>
    <w:basedOn w:val="a"/>
    <w:rsid w:val="00602CD9"/>
    <w:pPr>
      <w:widowControl/>
      <w:spacing w:before="75" w:after="75"/>
      <w:ind w:left="75" w:right="75"/>
      <w:jc w:val="left"/>
      <w:textAlignment w:val="top"/>
    </w:pPr>
    <w:rPr>
      <w:rFonts w:ascii="Arial" w:eastAsia="宋体" w:hAnsi="Arial" w:cs="Arial"/>
      <w:kern w:val="0"/>
      <w:sz w:val="18"/>
      <w:szCs w:val="18"/>
    </w:rPr>
  </w:style>
  <w:style w:type="paragraph" w:customStyle="1" w:styleId="sicon">
    <w:name w:val="sicon"/>
    <w:basedOn w:val="a"/>
    <w:rsid w:val="00602CD9"/>
    <w:pPr>
      <w:widowControl/>
      <w:pBdr>
        <w:top w:val="single" w:sz="6" w:space="0" w:color="EEEEEE"/>
        <w:left w:val="single" w:sz="6" w:space="0" w:color="EEEEEE"/>
        <w:bottom w:val="single" w:sz="6" w:space="0" w:color="EEEEEE"/>
        <w:right w:val="single" w:sz="6" w:space="0" w:color="EEEEEE"/>
      </w:pBdr>
      <w:spacing w:before="100" w:beforeAutospacing="1" w:after="75"/>
      <w:ind w:right="150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l">
    <w:name w:val="fil"/>
    <w:basedOn w:val="a"/>
    <w:rsid w:val="00602CD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gt">
    <w:name w:val="imgt"/>
    <w:basedOn w:val="a"/>
    <w:rsid w:val="00602CD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gb">
    <w:name w:val="imgb"/>
    <w:basedOn w:val="a"/>
    <w:rsid w:val="00602CD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gg">
    <w:name w:val="imgg"/>
    <w:basedOn w:val="a"/>
    <w:rsid w:val="00602CD9"/>
    <w:pPr>
      <w:widowControl/>
      <w:spacing w:before="100" w:beforeAutospacing="1" w:after="100" w:afterAutospacing="1"/>
      <w:ind w:lef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rsubimg">
    <w:name w:val="mr_sub_img"/>
    <w:basedOn w:val="a"/>
    <w:rsid w:val="00602CD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dent">
    <w:name w:val="indent"/>
    <w:basedOn w:val="a"/>
    <w:rsid w:val="00602CD9"/>
    <w:pPr>
      <w:widowControl/>
      <w:spacing w:before="100" w:beforeAutospacing="1" w:after="100" w:afterAutospacing="1"/>
      <w:ind w:left="22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ot">
    <w:name w:val="hot"/>
    <w:basedOn w:val="a"/>
    <w:rsid w:val="00602CD9"/>
    <w:pPr>
      <w:widowControl/>
      <w:spacing w:before="100" w:beforeAutospacing="1" w:after="100" w:afterAutospacing="1"/>
      <w:jc w:val="left"/>
    </w:pPr>
    <w:rPr>
      <w:rFonts w:ascii="Arial" w:eastAsia="宋体" w:hAnsi="Arial" w:cs="Arial"/>
      <w:color w:val="FF5555"/>
      <w:kern w:val="0"/>
      <w:sz w:val="18"/>
      <w:szCs w:val="18"/>
    </w:rPr>
  </w:style>
  <w:style w:type="paragraph" w:customStyle="1" w:styleId="hot2">
    <w:name w:val="hot2"/>
    <w:basedOn w:val="a"/>
    <w:rsid w:val="00602CD9"/>
    <w:pPr>
      <w:widowControl/>
      <w:spacing w:before="100" w:beforeAutospacing="1" w:after="100" w:afterAutospacing="1"/>
      <w:jc w:val="left"/>
    </w:pPr>
    <w:rPr>
      <w:rFonts w:ascii="Arial" w:eastAsia="宋体" w:hAnsi="Arial" w:cs="Arial"/>
      <w:color w:val="FF5555"/>
      <w:kern w:val="0"/>
      <w:sz w:val="22"/>
    </w:rPr>
  </w:style>
  <w:style w:type="paragraph" w:customStyle="1" w:styleId="ul">
    <w:name w:val="ul"/>
    <w:basedOn w:val="a"/>
    <w:rsid w:val="00602CD9"/>
    <w:pPr>
      <w:widowControl/>
      <w:pBdr>
        <w:bottom w:val="dotted" w:sz="6" w:space="0" w:color="DDDDDD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ist">
    <w:name w:val="clist"/>
    <w:basedOn w:val="a"/>
    <w:rsid w:val="00602CD9"/>
    <w:pPr>
      <w:widowControl/>
      <w:pBdr>
        <w:bottom w:val="dotted" w:sz="6" w:space="2" w:color="DDDDDD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clist2">
    <w:name w:val="clist2"/>
    <w:basedOn w:val="a"/>
    <w:rsid w:val="00602CD9"/>
    <w:pPr>
      <w:widowControl/>
      <w:pBdr>
        <w:bottom w:val="dotted" w:sz="6" w:space="2" w:color="DDDDDD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img">
    <w:name w:val="climg"/>
    <w:basedOn w:val="a"/>
    <w:rsid w:val="00602CD9"/>
    <w:pPr>
      <w:widowControl/>
      <w:spacing w:before="75" w:after="75"/>
      <w:ind w:left="75" w:right="75"/>
      <w:jc w:val="left"/>
      <w:textAlignment w:val="bottom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able">
    <w:name w:val="stable"/>
    <w:basedOn w:val="a"/>
    <w:rsid w:val="00602CD9"/>
    <w:pPr>
      <w:widowControl/>
      <w:spacing w:before="100" w:beforeAutospacing="1" w:after="100" w:afterAutospacing="1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bl">
    <w:name w:val="tbl"/>
    <w:basedOn w:val="a"/>
    <w:rsid w:val="00602CD9"/>
    <w:pPr>
      <w:widowControl/>
      <w:pBdr>
        <w:top w:val="single" w:sz="6" w:space="4" w:color="808080"/>
      </w:pBdr>
      <w:spacing w:before="100" w:beforeAutospacing="1" w:after="225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602CD9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">
    <w:name w:val="z-窗体顶端 Char"/>
    <w:basedOn w:val="a0"/>
    <w:link w:val="z-"/>
    <w:uiPriority w:val="99"/>
    <w:semiHidden/>
    <w:rsid w:val="00602CD9"/>
    <w:rPr>
      <w:rFonts w:ascii="Arial" w:eastAsia="宋体" w:hAnsi="Arial" w:cs="Arial"/>
      <w:vanish/>
      <w:kern w:val="0"/>
      <w:sz w:val="16"/>
      <w:szCs w:val="16"/>
    </w:rPr>
  </w:style>
  <w:style w:type="paragraph" w:styleId="z-0">
    <w:name w:val="HTML Bottom of Form"/>
    <w:basedOn w:val="a"/>
    <w:next w:val="a"/>
    <w:link w:val="z-Char0"/>
    <w:hidden/>
    <w:uiPriority w:val="99"/>
    <w:unhideWhenUsed/>
    <w:rsid w:val="00602CD9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0">
    <w:name w:val="z-窗体底端 Char"/>
    <w:basedOn w:val="a0"/>
    <w:link w:val="z-0"/>
    <w:uiPriority w:val="99"/>
    <w:rsid w:val="00602CD9"/>
    <w:rPr>
      <w:rFonts w:ascii="Arial" w:eastAsia="宋体" w:hAnsi="Arial" w:cs="Arial"/>
      <w:vanish/>
      <w:kern w:val="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373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2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20.xml"/><Relationship Id="rId117" Type="http://schemas.openxmlformats.org/officeDocument/2006/relationships/control" Target="activeX/activeX111.xml"/><Relationship Id="rId21" Type="http://schemas.openxmlformats.org/officeDocument/2006/relationships/control" Target="activeX/activeX15.xml"/><Relationship Id="rId42" Type="http://schemas.openxmlformats.org/officeDocument/2006/relationships/control" Target="activeX/activeX36.xml"/><Relationship Id="rId47" Type="http://schemas.openxmlformats.org/officeDocument/2006/relationships/control" Target="activeX/activeX41.xml"/><Relationship Id="rId63" Type="http://schemas.openxmlformats.org/officeDocument/2006/relationships/control" Target="activeX/activeX57.xml"/><Relationship Id="rId68" Type="http://schemas.openxmlformats.org/officeDocument/2006/relationships/control" Target="activeX/activeX62.xml"/><Relationship Id="rId84" Type="http://schemas.openxmlformats.org/officeDocument/2006/relationships/control" Target="activeX/activeX78.xml"/><Relationship Id="rId89" Type="http://schemas.openxmlformats.org/officeDocument/2006/relationships/control" Target="activeX/activeX83.xml"/><Relationship Id="rId112" Type="http://schemas.openxmlformats.org/officeDocument/2006/relationships/control" Target="activeX/activeX106.xml"/><Relationship Id="rId133" Type="http://schemas.openxmlformats.org/officeDocument/2006/relationships/control" Target="activeX/activeX127.xml"/><Relationship Id="rId138" Type="http://schemas.openxmlformats.org/officeDocument/2006/relationships/control" Target="activeX/activeX132.xml"/><Relationship Id="rId154" Type="http://schemas.openxmlformats.org/officeDocument/2006/relationships/control" Target="activeX/activeX147.xml"/><Relationship Id="rId159" Type="http://schemas.openxmlformats.org/officeDocument/2006/relationships/control" Target="activeX/activeX152.xml"/><Relationship Id="rId16" Type="http://schemas.openxmlformats.org/officeDocument/2006/relationships/control" Target="activeX/activeX10.xml"/><Relationship Id="rId107" Type="http://schemas.openxmlformats.org/officeDocument/2006/relationships/control" Target="activeX/activeX101.xml"/><Relationship Id="rId11" Type="http://schemas.openxmlformats.org/officeDocument/2006/relationships/control" Target="activeX/activeX5.xml"/><Relationship Id="rId32" Type="http://schemas.openxmlformats.org/officeDocument/2006/relationships/control" Target="activeX/activeX26.xml"/><Relationship Id="rId37" Type="http://schemas.openxmlformats.org/officeDocument/2006/relationships/control" Target="activeX/activeX31.xml"/><Relationship Id="rId53" Type="http://schemas.openxmlformats.org/officeDocument/2006/relationships/control" Target="activeX/activeX47.xml"/><Relationship Id="rId58" Type="http://schemas.openxmlformats.org/officeDocument/2006/relationships/control" Target="activeX/activeX52.xml"/><Relationship Id="rId74" Type="http://schemas.openxmlformats.org/officeDocument/2006/relationships/control" Target="activeX/activeX68.xml"/><Relationship Id="rId79" Type="http://schemas.openxmlformats.org/officeDocument/2006/relationships/control" Target="activeX/activeX73.xml"/><Relationship Id="rId102" Type="http://schemas.openxmlformats.org/officeDocument/2006/relationships/control" Target="activeX/activeX96.xml"/><Relationship Id="rId123" Type="http://schemas.openxmlformats.org/officeDocument/2006/relationships/control" Target="activeX/activeX117.xml"/><Relationship Id="rId128" Type="http://schemas.openxmlformats.org/officeDocument/2006/relationships/control" Target="activeX/activeX122.xml"/><Relationship Id="rId144" Type="http://schemas.openxmlformats.org/officeDocument/2006/relationships/control" Target="activeX/activeX138.xml"/><Relationship Id="rId149" Type="http://schemas.openxmlformats.org/officeDocument/2006/relationships/control" Target="activeX/activeX142.xml"/><Relationship Id="rId5" Type="http://schemas.openxmlformats.org/officeDocument/2006/relationships/endnotes" Target="endnotes.xml"/><Relationship Id="rId90" Type="http://schemas.openxmlformats.org/officeDocument/2006/relationships/control" Target="activeX/activeX84.xml"/><Relationship Id="rId95" Type="http://schemas.openxmlformats.org/officeDocument/2006/relationships/control" Target="activeX/activeX89.xml"/><Relationship Id="rId160" Type="http://schemas.openxmlformats.org/officeDocument/2006/relationships/control" Target="activeX/activeX153.xml"/><Relationship Id="rId22" Type="http://schemas.openxmlformats.org/officeDocument/2006/relationships/control" Target="activeX/activeX16.xml"/><Relationship Id="rId27" Type="http://schemas.openxmlformats.org/officeDocument/2006/relationships/control" Target="activeX/activeX21.xml"/><Relationship Id="rId43" Type="http://schemas.openxmlformats.org/officeDocument/2006/relationships/control" Target="activeX/activeX37.xml"/><Relationship Id="rId48" Type="http://schemas.openxmlformats.org/officeDocument/2006/relationships/control" Target="activeX/activeX42.xml"/><Relationship Id="rId64" Type="http://schemas.openxmlformats.org/officeDocument/2006/relationships/control" Target="activeX/activeX58.xml"/><Relationship Id="rId69" Type="http://schemas.openxmlformats.org/officeDocument/2006/relationships/control" Target="activeX/activeX63.xml"/><Relationship Id="rId113" Type="http://schemas.openxmlformats.org/officeDocument/2006/relationships/control" Target="activeX/activeX107.xml"/><Relationship Id="rId118" Type="http://schemas.openxmlformats.org/officeDocument/2006/relationships/control" Target="activeX/activeX112.xml"/><Relationship Id="rId134" Type="http://schemas.openxmlformats.org/officeDocument/2006/relationships/control" Target="activeX/activeX128.xml"/><Relationship Id="rId139" Type="http://schemas.openxmlformats.org/officeDocument/2006/relationships/control" Target="activeX/activeX133.xml"/><Relationship Id="rId80" Type="http://schemas.openxmlformats.org/officeDocument/2006/relationships/control" Target="activeX/activeX74.xml"/><Relationship Id="rId85" Type="http://schemas.openxmlformats.org/officeDocument/2006/relationships/control" Target="activeX/activeX79.xml"/><Relationship Id="rId150" Type="http://schemas.openxmlformats.org/officeDocument/2006/relationships/control" Target="activeX/activeX143.xml"/><Relationship Id="rId155" Type="http://schemas.openxmlformats.org/officeDocument/2006/relationships/control" Target="activeX/activeX148.xml"/><Relationship Id="rId12" Type="http://schemas.openxmlformats.org/officeDocument/2006/relationships/control" Target="activeX/activeX6.xml"/><Relationship Id="rId17" Type="http://schemas.openxmlformats.org/officeDocument/2006/relationships/control" Target="activeX/activeX11.xml"/><Relationship Id="rId33" Type="http://schemas.openxmlformats.org/officeDocument/2006/relationships/control" Target="activeX/activeX27.xml"/><Relationship Id="rId38" Type="http://schemas.openxmlformats.org/officeDocument/2006/relationships/control" Target="activeX/activeX32.xml"/><Relationship Id="rId59" Type="http://schemas.openxmlformats.org/officeDocument/2006/relationships/control" Target="activeX/activeX53.xml"/><Relationship Id="rId103" Type="http://schemas.openxmlformats.org/officeDocument/2006/relationships/control" Target="activeX/activeX97.xml"/><Relationship Id="rId108" Type="http://schemas.openxmlformats.org/officeDocument/2006/relationships/control" Target="activeX/activeX102.xml"/><Relationship Id="rId124" Type="http://schemas.openxmlformats.org/officeDocument/2006/relationships/control" Target="activeX/activeX118.xml"/><Relationship Id="rId129" Type="http://schemas.openxmlformats.org/officeDocument/2006/relationships/control" Target="activeX/activeX123.xml"/><Relationship Id="rId54" Type="http://schemas.openxmlformats.org/officeDocument/2006/relationships/control" Target="activeX/activeX48.xml"/><Relationship Id="rId70" Type="http://schemas.openxmlformats.org/officeDocument/2006/relationships/control" Target="activeX/activeX64.xml"/><Relationship Id="rId75" Type="http://schemas.openxmlformats.org/officeDocument/2006/relationships/control" Target="activeX/activeX69.xml"/><Relationship Id="rId91" Type="http://schemas.openxmlformats.org/officeDocument/2006/relationships/control" Target="activeX/activeX85.xml"/><Relationship Id="rId96" Type="http://schemas.openxmlformats.org/officeDocument/2006/relationships/control" Target="activeX/activeX90.xml"/><Relationship Id="rId140" Type="http://schemas.openxmlformats.org/officeDocument/2006/relationships/control" Target="activeX/activeX134.xml"/><Relationship Id="rId145" Type="http://schemas.openxmlformats.org/officeDocument/2006/relationships/control" Target="activeX/activeX139.xml"/><Relationship Id="rId161" Type="http://schemas.openxmlformats.org/officeDocument/2006/relationships/control" Target="activeX/activeX154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5" Type="http://schemas.openxmlformats.org/officeDocument/2006/relationships/control" Target="activeX/activeX9.xml"/><Relationship Id="rId23" Type="http://schemas.openxmlformats.org/officeDocument/2006/relationships/control" Target="activeX/activeX17.xml"/><Relationship Id="rId28" Type="http://schemas.openxmlformats.org/officeDocument/2006/relationships/control" Target="activeX/activeX22.xml"/><Relationship Id="rId36" Type="http://schemas.openxmlformats.org/officeDocument/2006/relationships/control" Target="activeX/activeX30.xml"/><Relationship Id="rId49" Type="http://schemas.openxmlformats.org/officeDocument/2006/relationships/control" Target="activeX/activeX43.xml"/><Relationship Id="rId57" Type="http://schemas.openxmlformats.org/officeDocument/2006/relationships/control" Target="activeX/activeX51.xml"/><Relationship Id="rId106" Type="http://schemas.openxmlformats.org/officeDocument/2006/relationships/control" Target="activeX/activeX100.xml"/><Relationship Id="rId114" Type="http://schemas.openxmlformats.org/officeDocument/2006/relationships/control" Target="activeX/activeX108.xml"/><Relationship Id="rId119" Type="http://schemas.openxmlformats.org/officeDocument/2006/relationships/control" Target="activeX/activeX113.xml"/><Relationship Id="rId127" Type="http://schemas.openxmlformats.org/officeDocument/2006/relationships/control" Target="activeX/activeX121.xml"/><Relationship Id="rId10" Type="http://schemas.openxmlformats.org/officeDocument/2006/relationships/control" Target="activeX/activeX4.xml"/><Relationship Id="rId31" Type="http://schemas.openxmlformats.org/officeDocument/2006/relationships/control" Target="activeX/activeX25.xml"/><Relationship Id="rId44" Type="http://schemas.openxmlformats.org/officeDocument/2006/relationships/control" Target="activeX/activeX38.xml"/><Relationship Id="rId52" Type="http://schemas.openxmlformats.org/officeDocument/2006/relationships/control" Target="activeX/activeX46.xml"/><Relationship Id="rId60" Type="http://schemas.openxmlformats.org/officeDocument/2006/relationships/control" Target="activeX/activeX54.xml"/><Relationship Id="rId65" Type="http://schemas.openxmlformats.org/officeDocument/2006/relationships/control" Target="activeX/activeX59.xml"/><Relationship Id="rId73" Type="http://schemas.openxmlformats.org/officeDocument/2006/relationships/control" Target="activeX/activeX67.xml"/><Relationship Id="rId78" Type="http://schemas.openxmlformats.org/officeDocument/2006/relationships/control" Target="activeX/activeX72.xml"/><Relationship Id="rId81" Type="http://schemas.openxmlformats.org/officeDocument/2006/relationships/control" Target="activeX/activeX75.xml"/><Relationship Id="rId86" Type="http://schemas.openxmlformats.org/officeDocument/2006/relationships/control" Target="activeX/activeX80.xml"/><Relationship Id="rId94" Type="http://schemas.openxmlformats.org/officeDocument/2006/relationships/control" Target="activeX/activeX88.xml"/><Relationship Id="rId99" Type="http://schemas.openxmlformats.org/officeDocument/2006/relationships/control" Target="activeX/activeX93.xml"/><Relationship Id="rId101" Type="http://schemas.openxmlformats.org/officeDocument/2006/relationships/control" Target="activeX/activeX95.xml"/><Relationship Id="rId122" Type="http://schemas.openxmlformats.org/officeDocument/2006/relationships/control" Target="activeX/activeX116.xml"/><Relationship Id="rId130" Type="http://schemas.openxmlformats.org/officeDocument/2006/relationships/control" Target="activeX/activeX124.xml"/><Relationship Id="rId135" Type="http://schemas.openxmlformats.org/officeDocument/2006/relationships/control" Target="activeX/activeX129.xml"/><Relationship Id="rId143" Type="http://schemas.openxmlformats.org/officeDocument/2006/relationships/control" Target="activeX/activeX137.xml"/><Relationship Id="rId148" Type="http://schemas.openxmlformats.org/officeDocument/2006/relationships/control" Target="activeX/activeX141.xml"/><Relationship Id="rId151" Type="http://schemas.openxmlformats.org/officeDocument/2006/relationships/control" Target="activeX/activeX144.xml"/><Relationship Id="rId156" Type="http://schemas.openxmlformats.org/officeDocument/2006/relationships/control" Target="activeX/activeX149.xml"/><Relationship Id="rId164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control" Target="activeX/activeX3.xml"/><Relationship Id="rId13" Type="http://schemas.openxmlformats.org/officeDocument/2006/relationships/control" Target="activeX/activeX7.xml"/><Relationship Id="rId18" Type="http://schemas.openxmlformats.org/officeDocument/2006/relationships/control" Target="activeX/activeX12.xml"/><Relationship Id="rId39" Type="http://schemas.openxmlformats.org/officeDocument/2006/relationships/control" Target="activeX/activeX33.xml"/><Relationship Id="rId109" Type="http://schemas.openxmlformats.org/officeDocument/2006/relationships/control" Target="activeX/activeX103.xml"/><Relationship Id="rId34" Type="http://schemas.openxmlformats.org/officeDocument/2006/relationships/control" Target="activeX/activeX28.xml"/><Relationship Id="rId50" Type="http://schemas.openxmlformats.org/officeDocument/2006/relationships/control" Target="activeX/activeX44.xml"/><Relationship Id="rId55" Type="http://schemas.openxmlformats.org/officeDocument/2006/relationships/control" Target="activeX/activeX49.xml"/><Relationship Id="rId76" Type="http://schemas.openxmlformats.org/officeDocument/2006/relationships/control" Target="activeX/activeX70.xml"/><Relationship Id="rId97" Type="http://schemas.openxmlformats.org/officeDocument/2006/relationships/control" Target="activeX/activeX91.xml"/><Relationship Id="rId104" Type="http://schemas.openxmlformats.org/officeDocument/2006/relationships/control" Target="activeX/activeX98.xml"/><Relationship Id="rId120" Type="http://schemas.openxmlformats.org/officeDocument/2006/relationships/control" Target="activeX/activeX114.xml"/><Relationship Id="rId125" Type="http://schemas.openxmlformats.org/officeDocument/2006/relationships/control" Target="activeX/activeX119.xml"/><Relationship Id="rId141" Type="http://schemas.openxmlformats.org/officeDocument/2006/relationships/control" Target="activeX/activeX135.xml"/><Relationship Id="rId146" Type="http://schemas.openxmlformats.org/officeDocument/2006/relationships/control" Target="activeX/activeX140.xml"/><Relationship Id="rId7" Type="http://schemas.openxmlformats.org/officeDocument/2006/relationships/control" Target="activeX/activeX1.xml"/><Relationship Id="rId71" Type="http://schemas.openxmlformats.org/officeDocument/2006/relationships/control" Target="activeX/activeX65.xml"/><Relationship Id="rId92" Type="http://schemas.openxmlformats.org/officeDocument/2006/relationships/control" Target="activeX/activeX86.xml"/><Relationship Id="rId162" Type="http://schemas.openxmlformats.org/officeDocument/2006/relationships/control" Target="activeX/activeX155.xml"/><Relationship Id="rId2" Type="http://schemas.openxmlformats.org/officeDocument/2006/relationships/settings" Target="settings.xml"/><Relationship Id="rId29" Type="http://schemas.openxmlformats.org/officeDocument/2006/relationships/control" Target="activeX/activeX23.xml"/><Relationship Id="rId24" Type="http://schemas.openxmlformats.org/officeDocument/2006/relationships/control" Target="activeX/activeX18.xml"/><Relationship Id="rId40" Type="http://schemas.openxmlformats.org/officeDocument/2006/relationships/control" Target="activeX/activeX34.xml"/><Relationship Id="rId45" Type="http://schemas.openxmlformats.org/officeDocument/2006/relationships/control" Target="activeX/activeX39.xml"/><Relationship Id="rId66" Type="http://schemas.openxmlformats.org/officeDocument/2006/relationships/control" Target="activeX/activeX60.xml"/><Relationship Id="rId87" Type="http://schemas.openxmlformats.org/officeDocument/2006/relationships/control" Target="activeX/activeX81.xml"/><Relationship Id="rId110" Type="http://schemas.openxmlformats.org/officeDocument/2006/relationships/control" Target="activeX/activeX104.xml"/><Relationship Id="rId115" Type="http://schemas.openxmlformats.org/officeDocument/2006/relationships/control" Target="activeX/activeX109.xml"/><Relationship Id="rId131" Type="http://schemas.openxmlformats.org/officeDocument/2006/relationships/control" Target="activeX/activeX125.xml"/><Relationship Id="rId136" Type="http://schemas.openxmlformats.org/officeDocument/2006/relationships/control" Target="activeX/activeX130.xml"/><Relationship Id="rId157" Type="http://schemas.openxmlformats.org/officeDocument/2006/relationships/control" Target="activeX/activeX150.xml"/><Relationship Id="rId61" Type="http://schemas.openxmlformats.org/officeDocument/2006/relationships/control" Target="activeX/activeX55.xml"/><Relationship Id="rId82" Type="http://schemas.openxmlformats.org/officeDocument/2006/relationships/control" Target="activeX/activeX76.xml"/><Relationship Id="rId152" Type="http://schemas.openxmlformats.org/officeDocument/2006/relationships/control" Target="activeX/activeX145.xml"/><Relationship Id="rId19" Type="http://schemas.openxmlformats.org/officeDocument/2006/relationships/control" Target="activeX/activeX13.xml"/><Relationship Id="rId14" Type="http://schemas.openxmlformats.org/officeDocument/2006/relationships/control" Target="activeX/activeX8.xml"/><Relationship Id="rId30" Type="http://schemas.openxmlformats.org/officeDocument/2006/relationships/control" Target="activeX/activeX24.xml"/><Relationship Id="rId35" Type="http://schemas.openxmlformats.org/officeDocument/2006/relationships/control" Target="activeX/activeX29.xml"/><Relationship Id="rId56" Type="http://schemas.openxmlformats.org/officeDocument/2006/relationships/control" Target="activeX/activeX50.xml"/><Relationship Id="rId77" Type="http://schemas.openxmlformats.org/officeDocument/2006/relationships/control" Target="activeX/activeX71.xml"/><Relationship Id="rId100" Type="http://schemas.openxmlformats.org/officeDocument/2006/relationships/control" Target="activeX/activeX94.xml"/><Relationship Id="rId105" Type="http://schemas.openxmlformats.org/officeDocument/2006/relationships/control" Target="activeX/activeX99.xml"/><Relationship Id="rId126" Type="http://schemas.openxmlformats.org/officeDocument/2006/relationships/control" Target="activeX/activeX120.xml"/><Relationship Id="rId147" Type="http://schemas.openxmlformats.org/officeDocument/2006/relationships/image" Target="media/image2.wmf"/><Relationship Id="rId8" Type="http://schemas.openxmlformats.org/officeDocument/2006/relationships/control" Target="activeX/activeX2.xml"/><Relationship Id="rId51" Type="http://schemas.openxmlformats.org/officeDocument/2006/relationships/control" Target="activeX/activeX45.xml"/><Relationship Id="rId72" Type="http://schemas.openxmlformats.org/officeDocument/2006/relationships/control" Target="activeX/activeX66.xml"/><Relationship Id="rId93" Type="http://schemas.openxmlformats.org/officeDocument/2006/relationships/control" Target="activeX/activeX87.xml"/><Relationship Id="rId98" Type="http://schemas.openxmlformats.org/officeDocument/2006/relationships/control" Target="activeX/activeX92.xml"/><Relationship Id="rId121" Type="http://schemas.openxmlformats.org/officeDocument/2006/relationships/control" Target="activeX/activeX115.xml"/><Relationship Id="rId142" Type="http://schemas.openxmlformats.org/officeDocument/2006/relationships/control" Target="activeX/activeX136.xml"/><Relationship Id="rId163" Type="http://schemas.openxmlformats.org/officeDocument/2006/relationships/fontTable" Target="fontTable.xml"/><Relationship Id="rId3" Type="http://schemas.openxmlformats.org/officeDocument/2006/relationships/webSettings" Target="webSettings.xml"/><Relationship Id="rId25" Type="http://schemas.openxmlformats.org/officeDocument/2006/relationships/control" Target="activeX/activeX19.xml"/><Relationship Id="rId46" Type="http://schemas.openxmlformats.org/officeDocument/2006/relationships/control" Target="activeX/activeX40.xml"/><Relationship Id="rId67" Type="http://schemas.openxmlformats.org/officeDocument/2006/relationships/control" Target="activeX/activeX61.xml"/><Relationship Id="rId116" Type="http://schemas.openxmlformats.org/officeDocument/2006/relationships/control" Target="activeX/activeX110.xml"/><Relationship Id="rId137" Type="http://schemas.openxmlformats.org/officeDocument/2006/relationships/control" Target="activeX/activeX131.xml"/><Relationship Id="rId158" Type="http://schemas.openxmlformats.org/officeDocument/2006/relationships/control" Target="activeX/activeX151.xml"/><Relationship Id="rId20" Type="http://schemas.openxmlformats.org/officeDocument/2006/relationships/control" Target="activeX/activeX14.xml"/><Relationship Id="rId41" Type="http://schemas.openxmlformats.org/officeDocument/2006/relationships/control" Target="activeX/activeX35.xml"/><Relationship Id="rId62" Type="http://schemas.openxmlformats.org/officeDocument/2006/relationships/control" Target="activeX/activeX56.xml"/><Relationship Id="rId83" Type="http://schemas.openxmlformats.org/officeDocument/2006/relationships/control" Target="activeX/activeX77.xml"/><Relationship Id="rId88" Type="http://schemas.openxmlformats.org/officeDocument/2006/relationships/control" Target="activeX/activeX82.xml"/><Relationship Id="rId111" Type="http://schemas.openxmlformats.org/officeDocument/2006/relationships/control" Target="activeX/activeX105.xml"/><Relationship Id="rId132" Type="http://schemas.openxmlformats.org/officeDocument/2006/relationships/control" Target="activeX/activeX126.xml"/><Relationship Id="rId153" Type="http://schemas.openxmlformats.org/officeDocument/2006/relationships/control" Target="activeX/activeX146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00.xml.rels><?xml version="1.0" encoding="UTF-8" standalone="yes"?>
<Relationships xmlns="http://schemas.openxmlformats.org/package/2006/relationships"><Relationship Id="rId1" Type="http://schemas.microsoft.com/office/2006/relationships/activeXControlBinary" Target="activeX100.bin"/></Relationships>
</file>

<file path=word/activeX/_rels/activeX101.xml.rels><?xml version="1.0" encoding="UTF-8" standalone="yes"?>
<Relationships xmlns="http://schemas.openxmlformats.org/package/2006/relationships"><Relationship Id="rId1" Type="http://schemas.microsoft.com/office/2006/relationships/activeXControlBinary" Target="activeX101.bin"/></Relationships>
</file>

<file path=word/activeX/_rels/activeX102.xml.rels><?xml version="1.0" encoding="UTF-8" standalone="yes"?>
<Relationships xmlns="http://schemas.openxmlformats.org/package/2006/relationships"><Relationship Id="rId1" Type="http://schemas.microsoft.com/office/2006/relationships/activeXControlBinary" Target="activeX102.bin"/></Relationships>
</file>

<file path=word/activeX/_rels/activeX103.xml.rels><?xml version="1.0" encoding="UTF-8" standalone="yes"?>
<Relationships xmlns="http://schemas.openxmlformats.org/package/2006/relationships"><Relationship Id="rId1" Type="http://schemas.microsoft.com/office/2006/relationships/activeXControlBinary" Target="activeX103.bin"/></Relationships>
</file>

<file path=word/activeX/_rels/activeX104.xml.rels><?xml version="1.0" encoding="UTF-8" standalone="yes"?>
<Relationships xmlns="http://schemas.openxmlformats.org/package/2006/relationships"><Relationship Id="rId1" Type="http://schemas.microsoft.com/office/2006/relationships/activeXControlBinary" Target="activeX104.bin"/></Relationships>
</file>

<file path=word/activeX/_rels/activeX105.xml.rels><?xml version="1.0" encoding="UTF-8" standalone="yes"?>
<Relationships xmlns="http://schemas.openxmlformats.org/package/2006/relationships"><Relationship Id="rId1" Type="http://schemas.microsoft.com/office/2006/relationships/activeXControlBinary" Target="activeX105.bin"/></Relationships>
</file>

<file path=word/activeX/_rels/activeX106.xml.rels><?xml version="1.0" encoding="UTF-8" standalone="yes"?>
<Relationships xmlns="http://schemas.openxmlformats.org/package/2006/relationships"><Relationship Id="rId1" Type="http://schemas.microsoft.com/office/2006/relationships/activeXControlBinary" Target="activeX106.bin"/></Relationships>
</file>

<file path=word/activeX/_rels/activeX107.xml.rels><?xml version="1.0" encoding="UTF-8" standalone="yes"?>
<Relationships xmlns="http://schemas.openxmlformats.org/package/2006/relationships"><Relationship Id="rId1" Type="http://schemas.microsoft.com/office/2006/relationships/activeXControlBinary" Target="activeX107.bin"/></Relationships>
</file>

<file path=word/activeX/_rels/activeX108.xml.rels><?xml version="1.0" encoding="UTF-8" standalone="yes"?>
<Relationships xmlns="http://schemas.openxmlformats.org/package/2006/relationships"><Relationship Id="rId1" Type="http://schemas.microsoft.com/office/2006/relationships/activeXControlBinary" Target="activeX108.bin"/></Relationships>
</file>

<file path=word/activeX/_rels/activeX109.xml.rels><?xml version="1.0" encoding="UTF-8" standalone="yes"?>
<Relationships xmlns="http://schemas.openxmlformats.org/package/2006/relationships"><Relationship Id="rId1" Type="http://schemas.microsoft.com/office/2006/relationships/activeXControlBinary" Target="activeX109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10.xml.rels><?xml version="1.0" encoding="UTF-8" standalone="yes"?>
<Relationships xmlns="http://schemas.openxmlformats.org/package/2006/relationships"><Relationship Id="rId1" Type="http://schemas.microsoft.com/office/2006/relationships/activeXControlBinary" Target="activeX110.bin"/></Relationships>
</file>

<file path=word/activeX/_rels/activeX111.xml.rels><?xml version="1.0" encoding="UTF-8" standalone="yes"?>
<Relationships xmlns="http://schemas.openxmlformats.org/package/2006/relationships"><Relationship Id="rId1" Type="http://schemas.microsoft.com/office/2006/relationships/activeXControlBinary" Target="activeX111.bin"/></Relationships>
</file>

<file path=word/activeX/_rels/activeX112.xml.rels><?xml version="1.0" encoding="UTF-8" standalone="yes"?>
<Relationships xmlns="http://schemas.openxmlformats.org/package/2006/relationships"><Relationship Id="rId1" Type="http://schemas.microsoft.com/office/2006/relationships/activeXControlBinary" Target="activeX112.bin"/></Relationships>
</file>

<file path=word/activeX/_rels/activeX113.xml.rels><?xml version="1.0" encoding="UTF-8" standalone="yes"?>
<Relationships xmlns="http://schemas.openxmlformats.org/package/2006/relationships"><Relationship Id="rId1" Type="http://schemas.microsoft.com/office/2006/relationships/activeXControlBinary" Target="activeX113.bin"/></Relationships>
</file>

<file path=word/activeX/_rels/activeX114.xml.rels><?xml version="1.0" encoding="UTF-8" standalone="yes"?>
<Relationships xmlns="http://schemas.openxmlformats.org/package/2006/relationships"><Relationship Id="rId1" Type="http://schemas.microsoft.com/office/2006/relationships/activeXControlBinary" Target="activeX114.bin"/></Relationships>
</file>

<file path=word/activeX/_rels/activeX115.xml.rels><?xml version="1.0" encoding="UTF-8" standalone="yes"?>
<Relationships xmlns="http://schemas.openxmlformats.org/package/2006/relationships"><Relationship Id="rId1" Type="http://schemas.microsoft.com/office/2006/relationships/activeXControlBinary" Target="activeX115.bin"/></Relationships>
</file>

<file path=word/activeX/_rels/activeX116.xml.rels><?xml version="1.0" encoding="UTF-8" standalone="yes"?>
<Relationships xmlns="http://schemas.openxmlformats.org/package/2006/relationships"><Relationship Id="rId1" Type="http://schemas.microsoft.com/office/2006/relationships/activeXControlBinary" Target="activeX116.bin"/></Relationships>
</file>

<file path=word/activeX/_rels/activeX117.xml.rels><?xml version="1.0" encoding="UTF-8" standalone="yes"?>
<Relationships xmlns="http://schemas.openxmlformats.org/package/2006/relationships"><Relationship Id="rId1" Type="http://schemas.microsoft.com/office/2006/relationships/activeXControlBinary" Target="activeX117.bin"/></Relationships>
</file>

<file path=word/activeX/_rels/activeX118.xml.rels><?xml version="1.0" encoding="UTF-8" standalone="yes"?>
<Relationships xmlns="http://schemas.openxmlformats.org/package/2006/relationships"><Relationship Id="rId1" Type="http://schemas.microsoft.com/office/2006/relationships/activeXControlBinary" Target="activeX118.bin"/></Relationships>
</file>

<file path=word/activeX/_rels/activeX119.xml.rels><?xml version="1.0" encoding="UTF-8" standalone="yes"?>
<Relationships xmlns="http://schemas.openxmlformats.org/package/2006/relationships"><Relationship Id="rId1" Type="http://schemas.microsoft.com/office/2006/relationships/activeXControlBinary" Target="activeX119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20.xml.rels><?xml version="1.0" encoding="UTF-8" standalone="yes"?>
<Relationships xmlns="http://schemas.openxmlformats.org/package/2006/relationships"><Relationship Id="rId1" Type="http://schemas.microsoft.com/office/2006/relationships/activeXControlBinary" Target="activeX120.bin"/></Relationships>
</file>

<file path=word/activeX/_rels/activeX121.xml.rels><?xml version="1.0" encoding="UTF-8" standalone="yes"?>
<Relationships xmlns="http://schemas.openxmlformats.org/package/2006/relationships"><Relationship Id="rId1" Type="http://schemas.microsoft.com/office/2006/relationships/activeXControlBinary" Target="activeX121.bin"/></Relationships>
</file>

<file path=word/activeX/_rels/activeX122.xml.rels><?xml version="1.0" encoding="UTF-8" standalone="yes"?>
<Relationships xmlns="http://schemas.openxmlformats.org/package/2006/relationships"><Relationship Id="rId1" Type="http://schemas.microsoft.com/office/2006/relationships/activeXControlBinary" Target="activeX122.bin"/></Relationships>
</file>

<file path=word/activeX/_rels/activeX123.xml.rels><?xml version="1.0" encoding="UTF-8" standalone="yes"?>
<Relationships xmlns="http://schemas.openxmlformats.org/package/2006/relationships"><Relationship Id="rId1" Type="http://schemas.microsoft.com/office/2006/relationships/activeXControlBinary" Target="activeX123.bin"/></Relationships>
</file>

<file path=word/activeX/_rels/activeX124.xml.rels><?xml version="1.0" encoding="UTF-8" standalone="yes"?>
<Relationships xmlns="http://schemas.openxmlformats.org/package/2006/relationships"><Relationship Id="rId1" Type="http://schemas.microsoft.com/office/2006/relationships/activeXControlBinary" Target="activeX124.bin"/></Relationships>
</file>

<file path=word/activeX/_rels/activeX125.xml.rels><?xml version="1.0" encoding="UTF-8" standalone="yes"?>
<Relationships xmlns="http://schemas.openxmlformats.org/package/2006/relationships"><Relationship Id="rId1" Type="http://schemas.microsoft.com/office/2006/relationships/activeXControlBinary" Target="activeX125.bin"/></Relationships>
</file>

<file path=word/activeX/_rels/activeX126.xml.rels><?xml version="1.0" encoding="UTF-8" standalone="yes"?>
<Relationships xmlns="http://schemas.openxmlformats.org/package/2006/relationships"><Relationship Id="rId1" Type="http://schemas.microsoft.com/office/2006/relationships/activeXControlBinary" Target="activeX126.bin"/></Relationships>
</file>

<file path=word/activeX/_rels/activeX127.xml.rels><?xml version="1.0" encoding="UTF-8" standalone="yes"?>
<Relationships xmlns="http://schemas.openxmlformats.org/package/2006/relationships"><Relationship Id="rId1" Type="http://schemas.microsoft.com/office/2006/relationships/activeXControlBinary" Target="activeX127.bin"/></Relationships>
</file>

<file path=word/activeX/_rels/activeX128.xml.rels><?xml version="1.0" encoding="UTF-8" standalone="yes"?>
<Relationships xmlns="http://schemas.openxmlformats.org/package/2006/relationships"><Relationship Id="rId1" Type="http://schemas.microsoft.com/office/2006/relationships/activeXControlBinary" Target="activeX128.bin"/></Relationships>
</file>

<file path=word/activeX/_rels/activeX129.xml.rels><?xml version="1.0" encoding="UTF-8" standalone="yes"?>
<Relationships xmlns="http://schemas.openxmlformats.org/package/2006/relationships"><Relationship Id="rId1" Type="http://schemas.microsoft.com/office/2006/relationships/activeXControlBinary" Target="activeX129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30.xml.rels><?xml version="1.0" encoding="UTF-8" standalone="yes"?>
<Relationships xmlns="http://schemas.openxmlformats.org/package/2006/relationships"><Relationship Id="rId1" Type="http://schemas.microsoft.com/office/2006/relationships/activeXControlBinary" Target="activeX130.bin"/></Relationships>
</file>

<file path=word/activeX/_rels/activeX131.xml.rels><?xml version="1.0" encoding="UTF-8" standalone="yes"?>
<Relationships xmlns="http://schemas.openxmlformats.org/package/2006/relationships"><Relationship Id="rId1" Type="http://schemas.microsoft.com/office/2006/relationships/activeXControlBinary" Target="activeX131.bin"/></Relationships>
</file>

<file path=word/activeX/_rels/activeX132.xml.rels><?xml version="1.0" encoding="UTF-8" standalone="yes"?>
<Relationships xmlns="http://schemas.openxmlformats.org/package/2006/relationships"><Relationship Id="rId1" Type="http://schemas.microsoft.com/office/2006/relationships/activeXControlBinary" Target="activeX132.bin"/></Relationships>
</file>

<file path=word/activeX/_rels/activeX133.xml.rels><?xml version="1.0" encoding="UTF-8" standalone="yes"?>
<Relationships xmlns="http://schemas.openxmlformats.org/package/2006/relationships"><Relationship Id="rId1" Type="http://schemas.microsoft.com/office/2006/relationships/activeXControlBinary" Target="activeX133.bin"/></Relationships>
</file>

<file path=word/activeX/_rels/activeX134.xml.rels><?xml version="1.0" encoding="UTF-8" standalone="yes"?>
<Relationships xmlns="http://schemas.openxmlformats.org/package/2006/relationships"><Relationship Id="rId1" Type="http://schemas.microsoft.com/office/2006/relationships/activeXControlBinary" Target="activeX134.bin"/></Relationships>
</file>

<file path=word/activeX/_rels/activeX135.xml.rels><?xml version="1.0" encoding="UTF-8" standalone="yes"?>
<Relationships xmlns="http://schemas.openxmlformats.org/package/2006/relationships"><Relationship Id="rId1" Type="http://schemas.microsoft.com/office/2006/relationships/activeXControlBinary" Target="activeX135.bin"/></Relationships>
</file>

<file path=word/activeX/_rels/activeX136.xml.rels><?xml version="1.0" encoding="UTF-8" standalone="yes"?>
<Relationships xmlns="http://schemas.openxmlformats.org/package/2006/relationships"><Relationship Id="rId1" Type="http://schemas.microsoft.com/office/2006/relationships/activeXControlBinary" Target="activeX136.bin"/></Relationships>
</file>

<file path=word/activeX/_rels/activeX137.xml.rels><?xml version="1.0" encoding="UTF-8" standalone="yes"?>
<Relationships xmlns="http://schemas.openxmlformats.org/package/2006/relationships"><Relationship Id="rId1" Type="http://schemas.microsoft.com/office/2006/relationships/activeXControlBinary" Target="activeX137.bin"/></Relationships>
</file>

<file path=word/activeX/_rels/activeX138.xml.rels><?xml version="1.0" encoding="UTF-8" standalone="yes"?>
<Relationships xmlns="http://schemas.openxmlformats.org/package/2006/relationships"><Relationship Id="rId1" Type="http://schemas.microsoft.com/office/2006/relationships/activeXControlBinary" Target="activeX138.bin"/></Relationships>
</file>

<file path=word/activeX/_rels/activeX139.xml.rels><?xml version="1.0" encoding="UTF-8" standalone="yes"?>
<Relationships xmlns="http://schemas.openxmlformats.org/package/2006/relationships"><Relationship Id="rId1" Type="http://schemas.microsoft.com/office/2006/relationships/activeXControlBinary" Target="activeX139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40.xml.rels><?xml version="1.0" encoding="UTF-8" standalone="yes"?>
<Relationships xmlns="http://schemas.openxmlformats.org/package/2006/relationships"><Relationship Id="rId1" Type="http://schemas.microsoft.com/office/2006/relationships/activeXControlBinary" Target="activeX140.bin"/></Relationships>
</file>

<file path=word/activeX/_rels/activeX141.xml.rels><?xml version="1.0" encoding="UTF-8" standalone="yes"?>
<Relationships xmlns="http://schemas.openxmlformats.org/package/2006/relationships"><Relationship Id="rId1" Type="http://schemas.microsoft.com/office/2006/relationships/activeXControlBinary" Target="activeX141.bin"/></Relationships>
</file>

<file path=word/activeX/_rels/activeX142.xml.rels><?xml version="1.0" encoding="UTF-8" standalone="yes"?>
<Relationships xmlns="http://schemas.openxmlformats.org/package/2006/relationships"><Relationship Id="rId1" Type="http://schemas.microsoft.com/office/2006/relationships/activeXControlBinary" Target="activeX142.bin"/></Relationships>
</file>

<file path=word/activeX/_rels/activeX143.xml.rels><?xml version="1.0" encoding="UTF-8" standalone="yes"?>
<Relationships xmlns="http://schemas.openxmlformats.org/package/2006/relationships"><Relationship Id="rId1" Type="http://schemas.microsoft.com/office/2006/relationships/activeXControlBinary" Target="activeX143.bin"/></Relationships>
</file>

<file path=word/activeX/_rels/activeX144.xml.rels><?xml version="1.0" encoding="UTF-8" standalone="yes"?>
<Relationships xmlns="http://schemas.openxmlformats.org/package/2006/relationships"><Relationship Id="rId1" Type="http://schemas.microsoft.com/office/2006/relationships/activeXControlBinary" Target="activeX144.bin"/></Relationships>
</file>

<file path=word/activeX/_rels/activeX145.xml.rels><?xml version="1.0" encoding="UTF-8" standalone="yes"?>
<Relationships xmlns="http://schemas.openxmlformats.org/package/2006/relationships"><Relationship Id="rId1" Type="http://schemas.microsoft.com/office/2006/relationships/activeXControlBinary" Target="activeX145.bin"/></Relationships>
</file>

<file path=word/activeX/_rels/activeX146.xml.rels><?xml version="1.0" encoding="UTF-8" standalone="yes"?>
<Relationships xmlns="http://schemas.openxmlformats.org/package/2006/relationships"><Relationship Id="rId1" Type="http://schemas.microsoft.com/office/2006/relationships/activeXControlBinary" Target="activeX146.bin"/></Relationships>
</file>

<file path=word/activeX/_rels/activeX147.xml.rels><?xml version="1.0" encoding="UTF-8" standalone="yes"?>
<Relationships xmlns="http://schemas.openxmlformats.org/package/2006/relationships"><Relationship Id="rId1" Type="http://schemas.microsoft.com/office/2006/relationships/activeXControlBinary" Target="activeX147.bin"/></Relationships>
</file>

<file path=word/activeX/_rels/activeX148.xml.rels><?xml version="1.0" encoding="UTF-8" standalone="yes"?>
<Relationships xmlns="http://schemas.openxmlformats.org/package/2006/relationships"><Relationship Id="rId1" Type="http://schemas.microsoft.com/office/2006/relationships/activeXControlBinary" Target="activeX148.bin"/></Relationships>
</file>

<file path=word/activeX/_rels/activeX149.xml.rels><?xml version="1.0" encoding="UTF-8" standalone="yes"?>
<Relationships xmlns="http://schemas.openxmlformats.org/package/2006/relationships"><Relationship Id="rId1" Type="http://schemas.microsoft.com/office/2006/relationships/activeXControlBinary" Target="activeX149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50.xml.rels><?xml version="1.0" encoding="UTF-8" standalone="yes"?>
<Relationships xmlns="http://schemas.openxmlformats.org/package/2006/relationships"><Relationship Id="rId1" Type="http://schemas.microsoft.com/office/2006/relationships/activeXControlBinary" Target="activeX150.bin"/></Relationships>
</file>

<file path=word/activeX/_rels/activeX151.xml.rels><?xml version="1.0" encoding="UTF-8" standalone="yes"?>
<Relationships xmlns="http://schemas.openxmlformats.org/package/2006/relationships"><Relationship Id="rId1" Type="http://schemas.microsoft.com/office/2006/relationships/activeXControlBinary" Target="activeX151.bin"/></Relationships>
</file>

<file path=word/activeX/_rels/activeX152.xml.rels><?xml version="1.0" encoding="UTF-8" standalone="yes"?>
<Relationships xmlns="http://schemas.openxmlformats.org/package/2006/relationships"><Relationship Id="rId1" Type="http://schemas.microsoft.com/office/2006/relationships/activeXControlBinary" Target="activeX152.bin"/></Relationships>
</file>

<file path=word/activeX/_rels/activeX153.xml.rels><?xml version="1.0" encoding="UTF-8" standalone="yes"?>
<Relationships xmlns="http://schemas.openxmlformats.org/package/2006/relationships"><Relationship Id="rId1" Type="http://schemas.microsoft.com/office/2006/relationships/activeXControlBinary" Target="activeX153.bin"/></Relationships>
</file>

<file path=word/activeX/_rels/activeX154.xml.rels><?xml version="1.0" encoding="UTF-8" standalone="yes"?>
<Relationships xmlns="http://schemas.openxmlformats.org/package/2006/relationships"><Relationship Id="rId1" Type="http://schemas.microsoft.com/office/2006/relationships/activeXControlBinary" Target="activeX154.bin"/></Relationships>
</file>

<file path=word/activeX/_rels/activeX155.xml.rels><?xml version="1.0" encoding="UTF-8" standalone="yes"?>
<Relationships xmlns="http://schemas.openxmlformats.org/package/2006/relationships"><Relationship Id="rId1" Type="http://schemas.microsoft.com/office/2006/relationships/activeXControlBinary" Target="activeX15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4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4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4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4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4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4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4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4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5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5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5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5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5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15</Pages>
  <Words>1894</Words>
  <Characters>10797</Characters>
  <Application>Microsoft Office Word</Application>
  <DocSecurity>0</DocSecurity>
  <Lines>89</Lines>
  <Paragraphs>25</Paragraphs>
  <ScaleCrop>false</ScaleCrop>
  <Company/>
  <LinksUpToDate>false</LinksUpToDate>
  <CharactersWithSpaces>12666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Archie</dc:creator>
  <cp:keywords/>
  <dc:description/>
  <cp:lastModifiedBy>Archie</cp:lastModifiedBy>
  <cp:revision>3</cp:revision>
  <dcterms:created xsi:type="dcterms:W3CDTF">2011-02-13T06:39:00Z</dcterms:created>
  <dcterms:modified xsi:type="dcterms:W3CDTF">2011-02-13T06:46:00Z</dcterms:modified>
</cp:coreProperties>
</file>