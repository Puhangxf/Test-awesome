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00" w:type="dxa"/>
        <w:jc w:val="center"/>
        <w:tblCellSpacing w:w="15" w:type="dxa"/>
        <w:tblCellMar>
          <w:top w:w="120" w:type="dxa"/>
          <w:left w:w="300" w:type="dxa"/>
          <w:right w:w="300" w:type="dxa"/>
        </w:tblCellMar>
        <w:tblLook w:val="04A0" w:firstRow="1" w:lastRow="0" w:firstColumn="1" w:lastColumn="0" w:noHBand="0" w:noVBand="1"/>
      </w:tblPr>
      <w:tblGrid>
        <w:gridCol w:w="8955"/>
        <w:gridCol w:w="2445"/>
      </w:tblGrid>
      <w:tr w:rsidR="00182EA6" w:rsidRPr="00182EA6" w:rsidTr="00182EA6">
        <w:trPr>
          <w:tblCellSpacing w:w="15" w:type="dxa"/>
          <w:jc w:val="center"/>
          <w:hidden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2EA6" w:rsidRPr="00182EA6" w:rsidRDefault="00182EA6" w:rsidP="00182EA6">
            <w:pPr>
              <w:widowControl/>
              <w:pBdr>
                <w:bottom w:val="single" w:sz="6" w:space="1" w:color="auto"/>
              </w:pBdr>
              <w:jc w:val="center"/>
              <w:rPr>
                <w:rFonts w:ascii="Arial" w:eastAsia="宋体" w:hAnsi="Arial" w:cs="Arial" w:hint="eastAsia"/>
                <w:vanish/>
                <w:kern w:val="0"/>
                <w:sz w:val="16"/>
                <w:szCs w:val="16"/>
              </w:rPr>
            </w:pPr>
            <w:r w:rsidRPr="00182EA6">
              <w:rPr>
                <w:rFonts w:ascii="Arial" w:eastAsia="宋体" w:hAnsi="Arial" w:cs="Arial" w:hint="eastAsia"/>
                <w:vanish/>
                <w:kern w:val="0"/>
                <w:sz w:val="16"/>
                <w:szCs w:val="16"/>
              </w:rPr>
              <w:t>窗体顶端</w:t>
            </w:r>
          </w:p>
          <w:tbl>
            <w:tblPr>
              <w:tblW w:w="5000" w:type="pct"/>
              <w:tblCellSpacing w:w="15" w:type="dxa"/>
              <w:tblCellMar>
                <w:top w:w="120" w:type="dxa"/>
                <w:left w:w="300" w:type="dxa"/>
                <w:right w:w="300" w:type="dxa"/>
              </w:tblCellMar>
              <w:tblLook w:val="04A0" w:firstRow="1" w:lastRow="0" w:firstColumn="1" w:lastColumn="0" w:noHBand="0" w:noVBand="1"/>
            </w:tblPr>
            <w:tblGrid>
              <w:gridCol w:w="8259"/>
              <w:gridCol w:w="651"/>
            </w:tblGrid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>全国计算机等级考试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 xml:space="preserve">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 xml:space="preserve">历年真题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>2007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>年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>9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>月计算机二级考试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>C++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  <w:t>语言笔试试题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hd w:val="clear" w:color="auto" w:fill="EEFFEE"/>
                    <w:spacing w:before="100" w:beforeAutospacing="1" w:after="75" w:line="360" w:lineRule="auto"/>
                    <w:jc w:val="left"/>
                    <w:outlineLvl w:val="2"/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</w:pPr>
                  <w:r w:rsidRPr="00182EA6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  <w:t>一、选择题（每题</w:t>
                  </w:r>
                  <w:r w:rsidRPr="00182EA6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  <w:t>2</w:t>
                  </w:r>
                  <w:r w:rsidRPr="00182EA6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  <w:t>分，共计</w:t>
                  </w:r>
                  <w:r w:rsidRPr="00182EA6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  <w:t>70</w:t>
                  </w:r>
                  <w:r w:rsidRPr="00182EA6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  <w:t>分）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993"/>
                    <w:gridCol w:w="2206"/>
                  </w:tblGrid>
                  <w:tr w:rsidR="00182EA6" w:rsidRPr="00182EA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A"/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p w:rsidR="00182EA6" w:rsidRPr="00182EA6" w:rsidRDefault="00182EA6" w:rsidP="00182EA6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182EA6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t>1.</w:t>
                        </w:r>
                        <w:r w:rsidRPr="00182EA6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t>（</w:t>
                        </w:r>
                        <w:r w:rsidRPr="00182EA6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t>1</w:t>
                        </w:r>
                        <w:r w:rsidRPr="00182EA6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t xml:space="preserve">）软件是指　</w:t>
                        </w:r>
                        <w:r w:rsidRPr="00182EA6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br/>
                          <w:t>A</w:t>
                        </w:r>
                        <w:r w:rsidRPr="00182EA6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t>）程序</w:t>
                        </w:r>
                        <w:proofErr w:type="gramStart"/>
                        <w:r w:rsidRPr="00182EA6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t xml:space="preserve">　　　　　　　　　　</w:t>
                        </w:r>
                        <w:proofErr w:type="gramEnd"/>
                        <w:r w:rsidRPr="00182EA6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t>B</w:t>
                        </w:r>
                        <w:r w:rsidRPr="00182EA6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t xml:space="preserve">）程序和文档　</w:t>
                        </w:r>
                        <w:r w:rsidRPr="00182EA6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br/>
                          <w:t>C</w:t>
                        </w:r>
                        <w:r w:rsidRPr="00182EA6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t>）算法加数据结构</w:t>
                        </w:r>
                        <w:proofErr w:type="gramStart"/>
                        <w:r w:rsidRPr="00182EA6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t xml:space="preserve">　　　　　</w:t>
                        </w:r>
                        <w:proofErr w:type="gramEnd"/>
                        <w:r w:rsidRPr="00182EA6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t>D</w:t>
                        </w:r>
                        <w:r w:rsidRPr="00182EA6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t>）程序、数据与相关文档的完整集合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182EA6" w:rsidRPr="00182EA6" w:rsidRDefault="00182EA6" w:rsidP="00182EA6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182EA6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pict/>
                        </w:r>
                        <w:r w:rsidRPr="00182EA6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pict/>
                        </w:r>
                        <w:r w:rsidRPr="00182EA6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pict/>
                        </w:r>
                        <w:r w:rsidRPr="00182EA6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pict/>
                        </w:r>
                        <w:r w:rsidRPr="00182EA6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pict/>
                        </w:r>
                        <w:r w:rsidRPr="00182EA6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pict/>
                        </w:r>
                        <w:r w:rsidRPr="00182EA6"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  <w:pict/>
                        </w:r>
                      </w:p>
                    </w:tc>
                  </w:tr>
                  <w:tr w:rsidR="00182EA6" w:rsidRPr="00182EA6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EEEEDE"/>
                        <w:vAlign w:val="center"/>
                        <w:hideMark/>
                      </w:tcPr>
                      <w:p w:rsidR="00182EA6" w:rsidRPr="00182EA6" w:rsidRDefault="00182EA6" w:rsidP="00182EA6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ins w:id="0" w:author="Unknown">
                          <w:r w:rsidRPr="00182EA6">
                            <w:rPr>
                              <w:rFonts w:ascii="Arial" w:eastAsia="宋体" w:hAnsi="Arial" w:cs="Arial"/>
                              <w:kern w:val="0"/>
                              <w:sz w:val="18"/>
                              <w:szCs w:val="18"/>
                            </w:rPr>
                            <w:object w:dxaOrig="1440" w:dyaOrig="1440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520" type="#_x0000_t75" style="width:20.25pt;height:15.75pt" o:ole="">
                                <v:imagedata r:id="rId6" o:title=""/>
                              </v:shape>
                              <w:control r:id="rId7" w:name="DefaultOcxName" w:shapeid="_x0000_i1520"/>
                            </w:object>
                          </w:r>
                          <w:r w:rsidRPr="00182EA6">
                            <w:rPr>
                              <w:rFonts w:ascii="Arial" w:eastAsia="宋体" w:hAnsi="Arial" w:cs="Arial"/>
                              <w:kern w:val="0"/>
                              <w:sz w:val="18"/>
                              <w:szCs w:val="18"/>
                            </w:rPr>
                            <w:t xml:space="preserve">A       </w:t>
                          </w:r>
                          <w:r w:rsidRPr="00182EA6">
                            <w:rPr>
                              <w:rFonts w:ascii="Arial" w:eastAsia="宋体" w:hAnsi="Arial" w:cs="Arial"/>
                              <w:kern w:val="0"/>
                              <w:sz w:val="18"/>
                              <w:szCs w:val="18"/>
                            </w:rPr>
                            <w:object w:dxaOrig="1440" w:dyaOrig="1440">
                              <v:shape id="_x0000_i1519" type="#_x0000_t75" style="width:20.25pt;height:15.75pt" o:ole="">
                                <v:imagedata r:id="rId6" o:title=""/>
                              </v:shape>
                              <w:control r:id="rId8" w:name="DefaultOcxName1" w:shapeid="_x0000_i1519"/>
                            </w:object>
                          </w:r>
                          <w:r w:rsidRPr="00182EA6">
                            <w:rPr>
                              <w:rFonts w:ascii="Arial" w:eastAsia="宋体" w:hAnsi="Arial" w:cs="Arial"/>
                              <w:kern w:val="0"/>
                              <w:sz w:val="18"/>
                              <w:szCs w:val="18"/>
                            </w:rPr>
                            <w:t xml:space="preserve">B       </w:t>
                          </w:r>
                          <w:r w:rsidRPr="00182EA6">
                            <w:rPr>
                              <w:rFonts w:ascii="Arial" w:eastAsia="宋体" w:hAnsi="Arial" w:cs="Arial"/>
                              <w:kern w:val="0"/>
                              <w:sz w:val="18"/>
                              <w:szCs w:val="18"/>
                            </w:rPr>
                            <w:object w:dxaOrig="1440" w:dyaOrig="1440">
                              <v:shape id="_x0000_i1518" type="#_x0000_t75" style="width:20.25pt;height:15.75pt" o:ole="">
                                <v:imagedata r:id="rId6" o:title=""/>
                              </v:shape>
                              <w:control r:id="rId9" w:name="DefaultOcxName2" w:shapeid="_x0000_i1518"/>
                            </w:object>
                          </w:r>
                          <w:r w:rsidRPr="00182EA6">
                            <w:rPr>
                              <w:rFonts w:ascii="Arial" w:eastAsia="宋体" w:hAnsi="Arial" w:cs="Arial"/>
                              <w:kern w:val="0"/>
                              <w:sz w:val="18"/>
                              <w:szCs w:val="18"/>
                            </w:rPr>
                            <w:t xml:space="preserve">C       </w:t>
                          </w:r>
                          <w:r w:rsidRPr="00182EA6">
                            <w:rPr>
                              <w:rFonts w:ascii="Arial" w:eastAsia="宋体" w:hAnsi="Arial" w:cs="Arial"/>
                              <w:kern w:val="0"/>
                              <w:sz w:val="18"/>
                              <w:szCs w:val="18"/>
                            </w:rPr>
                            <w:object w:dxaOrig="1440" w:dyaOrig="1440">
                              <v:shape id="_x0000_i1517" type="#_x0000_t75" style="width:20.25pt;height:15.75pt" o:ole="">
                                <v:imagedata r:id="rId6" o:title=""/>
                              </v:shape>
                              <w:control r:id="rId10" w:name="HTMLOption1" w:shapeid="_x0000_i1517"/>
                            </w:object>
                          </w:r>
                          <w:r w:rsidRPr="00182EA6">
                            <w:rPr>
                              <w:rFonts w:ascii="Arial" w:eastAsia="宋体" w:hAnsi="Arial" w:cs="Arial"/>
                              <w:kern w:val="0"/>
                              <w:sz w:val="18"/>
                              <w:szCs w:val="18"/>
                            </w:rPr>
                            <w:t xml:space="preserve">D       </w:t>
                          </w:r>
                        </w:ins>
                      </w:p>
                    </w:tc>
                    <w:tc>
                      <w:tcPr>
                        <w:tcW w:w="0" w:type="auto"/>
                        <w:vMerge/>
                        <w:shd w:val="clear" w:color="auto" w:fill="EEEEDE"/>
                        <w:vAlign w:val="center"/>
                        <w:hideMark/>
                      </w:tcPr>
                      <w:p w:rsidR="00182EA6" w:rsidRPr="00182EA6" w:rsidRDefault="00182EA6" w:rsidP="00182EA6">
                        <w:pPr>
                          <w:widowControl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）软件调试的目的是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）发现错误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）改正错误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）改善软件的性能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）验证软件的正确性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16" type="#_x0000_t75" style="width:20.25pt;height:15.75pt" o:ole="">
                        <v:imagedata r:id="rId6" o:title=""/>
                      </v:shape>
                      <w:control r:id="rId11" w:name="DefaultOcxName3" w:shapeid="_x0000_i1516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15" type="#_x0000_t75" style="width:20.25pt;height:15.75pt" o:ole="">
                        <v:imagedata r:id="rId6" o:title=""/>
                      </v:shape>
                      <w:control r:id="rId12" w:name="DefaultOcxName4" w:shapeid="_x0000_i1515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14" type="#_x0000_t75" style="width:20.25pt;height:15.75pt" o:ole="">
                        <v:imagedata r:id="rId6" o:title=""/>
                      </v:shape>
                      <w:control r:id="rId13" w:name="DefaultOcxName5" w:shapeid="_x0000_i1514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13" type="#_x0000_t75" style="width:20.25pt;height:15.75pt" o:ole="">
                        <v:imagedata r:id="rId6" o:title=""/>
                      </v:shape>
                      <w:control r:id="rId14" w:name="DefaultOcxName6" w:shapeid="_x0000_i1513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）在面向对象方法中，实现信息隐蔽是依靠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）对象的继承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）对象的多态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）对象的封装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）对象的分类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12" type="#_x0000_t75" style="width:20.25pt;height:15.75pt" o:ole="">
                        <v:imagedata r:id="rId6" o:title=""/>
                      </v:shape>
                      <w:control r:id="rId15" w:name="DefaultOcxName7" w:shapeid="_x0000_i1512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11" type="#_x0000_t75" style="width:20.25pt;height:15.75pt" o:ole="">
                        <v:imagedata r:id="rId6" o:title=""/>
                      </v:shape>
                      <w:control r:id="rId16" w:name="DefaultOcxName8" w:shapeid="_x0000_i1511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10" type="#_x0000_t75" style="width:20.25pt;height:15.75pt" o:ole="">
                        <v:imagedata r:id="rId6" o:title=""/>
                      </v:shape>
                      <w:control r:id="rId17" w:name="DefaultOcxName9" w:shapeid="_x0000_i1510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09" type="#_x0000_t75" style="width:20.25pt;height:15.75pt" o:ole="">
                        <v:imagedata r:id="rId6" o:title=""/>
                      </v:shape>
                      <w:control r:id="rId18" w:name="HTMLOption2" w:shapeid="_x0000_i1509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4.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4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）下列叙述中，不符合良好程序设计风格要求的是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）程序的效率第一，　清晰第二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）程序的可读性好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）程序中要有必要的注释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）输入数据前要有提示信息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08" type="#_x0000_t75" style="width:20.25pt;height:15.75pt" o:ole="">
                        <v:imagedata r:id="rId6" o:title=""/>
                      </v:shape>
                      <w:control r:id="rId19" w:name="DefaultOcxName10" w:shapeid="_x0000_i1508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07" type="#_x0000_t75" style="width:20.25pt;height:15.75pt" o:ole="">
                        <v:imagedata r:id="rId6" o:title=""/>
                      </v:shape>
                      <w:control r:id="rId20" w:name="DefaultOcxName11" w:shapeid="_x0000_i1507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06" type="#_x0000_t75" style="width:20.25pt;height:15.75pt" o:ole="">
                        <v:imagedata r:id="rId6" o:title=""/>
                      </v:shape>
                      <w:control r:id="rId21" w:name="HTMLOption3" w:shapeid="_x0000_i1506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05" type="#_x0000_t75" style="width:20.25pt;height:15.75pt" o:ole="">
                        <v:imagedata r:id="rId6" o:title=""/>
                      </v:shape>
                      <w:control r:id="rId22" w:name="HTMLOption4" w:shapeid="_x0000_i1505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5.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5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）下列叙述中正确的是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）程序执行的效率与数据的存储结构密切相关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）程序执行的效率只取决于程序的控制结构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）程序执行的效率只取决于所处理的数据量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）以上三种说法都不对　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04" type="#_x0000_t75" style="width:20.25pt;height:15.75pt" o:ole="">
                        <v:imagedata r:id="rId6" o:title=""/>
                      </v:shape>
                      <w:control r:id="rId23" w:name="DefaultOcxName12" w:shapeid="_x0000_i1504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03" type="#_x0000_t75" style="width:20.25pt;height:15.75pt" o:ole="">
                        <v:imagedata r:id="rId6" o:title=""/>
                      </v:shape>
                      <w:control r:id="rId24" w:name="DefaultOcxName13" w:shapeid="_x0000_i1503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02" type="#_x0000_t75" style="width:20.25pt;height:15.75pt" o:ole="">
                        <v:imagedata r:id="rId6" o:title=""/>
                      </v:shape>
                      <w:control r:id="rId25" w:name="DefaultOcxName14" w:shapeid="_x0000_i1502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01" type="#_x0000_t75" style="width:20.25pt;height:15.75pt" o:ole="">
                        <v:imagedata r:id="rId6" o:title=""/>
                      </v:shape>
                      <w:control r:id="rId26" w:name="DefaultOcxName15" w:shapeid="_x0000_i1501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6.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6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）下列叙述中正确的是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）数据的逻辑结构与存储结构必定是一一对应的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B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）由于计算机存储空间是向量式的存储结构，因此，数据的存储结构一定是线性结构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）程序设计语言中的数组一般是顺序存储结构，因此，利用数组只能处理线性结构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）以上三种说法都不对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500" type="#_x0000_t75" style="width:20.25pt;height:15.75pt" o:ole="">
                        <v:imagedata r:id="rId6" o:title=""/>
                      </v:shape>
                      <w:control r:id="rId27" w:name="DefaultOcxName16" w:shapeid="_x0000_i1500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99" type="#_x0000_t75" style="width:20.25pt;height:15.75pt" o:ole="">
                        <v:imagedata r:id="rId6" o:title=""/>
                      </v:shape>
                      <w:control r:id="rId28" w:name="DefaultOcxName17" w:shapeid="_x0000_i1499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98" type="#_x0000_t75" style="width:20.25pt;height:15.75pt" o:ole="">
                        <v:imagedata r:id="rId6" o:title=""/>
                      </v:shape>
                      <w:control r:id="rId29" w:name="DefaultOcxName18" w:shapeid="_x0000_i1498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97" type="#_x0000_t75" style="width:20.25pt;height:15.75pt" o:ole="">
                        <v:imagedata r:id="rId6" o:title=""/>
                      </v:shape>
                      <w:control r:id="rId30" w:name="DefaultOcxName19" w:shapeid="_x0000_i1497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7.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7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）冒泡排序在最坏情况下的比较次数是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）ｎ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(n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＋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1)/2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nlog2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n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n(n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－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1)/2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）ｎ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/2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96" type="#_x0000_t75" style="width:20.25pt;height:15.75pt" o:ole="">
                        <v:imagedata r:id="rId6" o:title=""/>
                      </v:shape>
                      <w:control r:id="rId31" w:name="DefaultOcxName20" w:shapeid="_x0000_i1496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95" type="#_x0000_t75" style="width:20.25pt;height:15.75pt" o:ole="">
                        <v:imagedata r:id="rId6" o:title=""/>
                      </v:shape>
                      <w:control r:id="rId32" w:name="DefaultOcxName21" w:shapeid="_x0000_i1495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94" type="#_x0000_t75" style="width:20.25pt;height:15.75pt" o:ole="">
                        <v:imagedata r:id="rId6" o:title=""/>
                      </v:shape>
                      <w:control r:id="rId33" w:name="DefaultOcxName22" w:shapeid="_x0000_i1494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93" type="#_x0000_t75" style="width:20.25pt;height:15.75pt" o:ole="">
                        <v:imagedata r:id="rId6" o:title=""/>
                      </v:shape>
                      <w:control r:id="rId34" w:name="DefaultOcxName23" w:shapeid="_x0000_i1493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8.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8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）一棵二叉树中共有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70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个叶子结点与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80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个度为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的结点，则该二叉树中的总结点数为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219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221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229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231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92" type="#_x0000_t75" style="width:20.25pt;height:15.75pt" o:ole="">
                        <v:imagedata r:id="rId6" o:title=""/>
                      </v:shape>
                      <w:control r:id="rId35" w:name="DefaultOcxName24" w:shapeid="_x0000_i1492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91" type="#_x0000_t75" style="width:20.25pt;height:15.75pt" o:ole="">
                        <v:imagedata r:id="rId6" o:title=""/>
                      </v:shape>
                      <w:control r:id="rId36" w:name="DefaultOcxName25" w:shapeid="_x0000_i1491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90" type="#_x0000_t75" style="width:20.25pt;height:15.75pt" o:ole="">
                        <v:imagedata r:id="rId6" o:title=""/>
                      </v:shape>
                      <w:control r:id="rId37" w:name="DefaultOcxName26" w:shapeid="_x0000_i1490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89" type="#_x0000_t75" style="width:20.25pt;height:15.75pt" o:ole="">
                        <v:imagedata r:id="rId6" o:title=""/>
                      </v:shape>
                      <w:control r:id="rId38" w:name="DefaultOcxName27" w:shapeid="_x0000_i1489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9.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9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）下列叙述中正确的是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）数据库系统是一个独立的系统，不需要操作系统的支持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B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）数据库技术的根本目标是要解决数据的共享问题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）数据库管理系统就是数据库系统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）以上三种说法都不对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88" type="#_x0000_t75" style="width:20.25pt;height:15.75pt" o:ole="">
                        <v:imagedata r:id="rId6" o:title=""/>
                      </v:shape>
                      <w:control r:id="rId39" w:name="DefaultOcxName28" w:shapeid="_x0000_i1488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87" type="#_x0000_t75" style="width:20.25pt;height:15.75pt" o:ole="">
                        <v:imagedata r:id="rId6" o:title=""/>
                      </v:shape>
                      <w:control r:id="rId40" w:name="DefaultOcxName29" w:shapeid="_x0000_i1487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86" type="#_x0000_t75" style="width:20.25pt;height:15.75pt" o:ole="">
                        <v:imagedata r:id="rId6" o:title=""/>
                      </v:shape>
                      <w:control r:id="rId41" w:name="DefaultOcxName30" w:shapeid="_x0000_i1486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85" type="#_x0000_t75" style="width:20.25pt;height:15.75pt" o:ole="">
                        <v:imagedata r:id="rId6" o:title=""/>
                      </v:shape>
                      <w:control r:id="rId42" w:name="DefaultOcxName31" w:shapeid="_x0000_i1485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10.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10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）下列叙述中正确的是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）为了建立一个关系，首先要构造数据的逻辑关系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B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）表示关系的二维表中各元组的每一个分量还可以分成若干数据项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）一个关系的属性名表称为关系模式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）一个关系可以包括多个二维表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84" type="#_x0000_t75" style="width:20.25pt;height:15.75pt" o:ole="">
                        <v:imagedata r:id="rId6" o:title=""/>
                      </v:shape>
                      <w:control r:id="rId43" w:name="DefaultOcxName32" w:shapeid="_x0000_i1484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83" type="#_x0000_t75" style="width:20.25pt;height:15.75pt" o:ole="">
                        <v:imagedata r:id="rId6" o:title=""/>
                      </v:shape>
                      <w:control r:id="rId44" w:name="DefaultOcxName33" w:shapeid="_x0000_i1483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82" type="#_x0000_t75" style="width:20.25pt;height:15.75pt" o:ole="">
                        <v:imagedata r:id="rId6" o:title=""/>
                      </v:shape>
                      <w:control r:id="rId45" w:name="DefaultOcxName34" w:shapeid="_x0000_i1482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81" type="#_x0000_t75" style="width:20.25pt;height:15.75pt" o:ole="">
                        <v:imagedata r:id="rId6" o:title=""/>
                      </v:shape>
                      <w:control r:id="rId46" w:name="DefaultOcxName35" w:shapeid="_x0000_i1481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11.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11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）在函数中，可以用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auto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、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extern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、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register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和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static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这四个关键字中的一个来说明变量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的存储类型，如果不说明存储类型，则默认的存储类型是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A)auto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B)extern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C)register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D)static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80" type="#_x0000_t75" style="width:20.25pt;height:15.75pt" o:ole="">
                        <v:imagedata r:id="rId6" o:title=""/>
                      </v:shape>
                      <w:control r:id="rId47" w:name="DefaultOcxName36" w:shapeid="_x0000_i1480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79" type="#_x0000_t75" style="width:20.25pt;height:15.75pt" o:ole="">
                        <v:imagedata r:id="rId6" o:title=""/>
                      </v:shape>
                      <w:control r:id="rId48" w:name="DefaultOcxName37" w:shapeid="_x0000_i1479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78" type="#_x0000_t75" style="width:20.25pt;height:15.75pt" o:ole="">
                        <v:imagedata r:id="rId6" o:title=""/>
                      </v:shape>
                      <w:control r:id="rId49" w:name="DefaultOcxName38" w:shapeid="_x0000_i1478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77" type="#_x0000_t75" style="width:20.25pt;height:15.75pt" o:ole="">
                        <v:imagedata r:id="rId6" o:title=""/>
                      </v:shape>
                      <w:control r:id="rId50" w:name="DefaultOcxName39" w:shapeid="_x0000_i1477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12.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12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）对于一个类定义，下列叙述中错误的是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如果没有定义拷贝构造函数，编译器将生成一个拷贝构造函数。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B)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如果没有定义缺省的构造函数，编译器将一定生成一个缺省的构造函数。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如果没有定义构造函数，编译器将生成一个缺省的构造函数和一个拷贝构造函数。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D)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如果已经定义了构造函数和拷贝构造函数，编译器不会生成任何构造函数。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76" type="#_x0000_t75" style="width:20.25pt;height:15.75pt" o:ole="">
                        <v:imagedata r:id="rId6" o:title=""/>
                      </v:shape>
                      <w:control r:id="rId51" w:name="DefaultOcxName40" w:shapeid="_x0000_i1476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75" type="#_x0000_t75" style="width:20.25pt;height:15.75pt" o:ole="">
                        <v:imagedata r:id="rId6" o:title=""/>
                      </v:shape>
                      <w:control r:id="rId52" w:name="DefaultOcxName41" w:shapeid="_x0000_i1475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74" type="#_x0000_t75" style="width:20.25pt;height:15.75pt" o:ole="">
                        <v:imagedata r:id="rId6" o:title=""/>
                      </v:shape>
                      <w:control r:id="rId53" w:name="DefaultOcxName42" w:shapeid="_x0000_i1474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73" type="#_x0000_t75" style="width:20.25pt;height:15.75pt" o:ole="">
                        <v:imagedata r:id="rId6" o:title=""/>
                      </v:shape>
                      <w:control r:id="rId54" w:name="DefaultOcxName43" w:shapeid="_x0000_i1473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13.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13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）如果派生类以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protected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方式继承基类，则原基类的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protected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成员和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public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成员在派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生类中的访问属性分别是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A)public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和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public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B)public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和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protected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C)protected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和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public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D)protected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和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protected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72" type="#_x0000_t75" style="width:20.25pt;height:15.75pt" o:ole="">
                        <v:imagedata r:id="rId6" o:title=""/>
                      </v:shape>
                      <w:control r:id="rId55" w:name="DefaultOcxName44" w:shapeid="_x0000_i1472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71" type="#_x0000_t75" style="width:20.25pt;height:15.75pt" o:ole="">
                        <v:imagedata r:id="rId6" o:title=""/>
                      </v:shape>
                      <w:control r:id="rId56" w:name="DefaultOcxName45" w:shapeid="_x0000_i1471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70" type="#_x0000_t75" style="width:20.25pt;height:15.75pt" o:ole="">
                        <v:imagedata r:id="rId6" o:title=""/>
                      </v:shape>
                      <w:control r:id="rId57" w:name="DefaultOcxName46" w:shapeid="_x0000_i1470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69" type="#_x0000_t75" style="width:20.25pt;height:15.75pt" o:ole="">
                        <v:imagedata r:id="rId6" o:title=""/>
                      </v:shape>
                      <w:control r:id="rId58" w:name="DefaultOcxName47" w:shapeid="_x0000_i1469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14.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14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）下列运算符函数中肯定不属于类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FunNumber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的成员函数的是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operator-(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FunNumber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B)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FunNumber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operator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-();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C)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FunNumber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operator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-(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D)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operator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-(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FunNumber,FunNumber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68" type="#_x0000_t75" style="width:20.25pt;height:15.75pt" o:ole="">
                        <v:imagedata r:id="rId6" o:title=""/>
                      </v:shape>
                      <w:control r:id="rId59" w:name="DefaultOcxName48" w:shapeid="_x0000_i1468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67" type="#_x0000_t75" style="width:20.25pt;height:15.75pt" o:ole="">
                        <v:imagedata r:id="rId6" o:title=""/>
                      </v:shape>
                      <w:control r:id="rId60" w:name="DefaultOcxName49" w:shapeid="_x0000_i1467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66" type="#_x0000_t75" style="width:20.25pt;height:15.75pt" o:ole="">
                        <v:imagedata r:id="rId6" o:title=""/>
                      </v:shape>
                      <w:control r:id="rId61" w:name="DefaultOcxName50" w:shapeid="_x0000_i1466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65" type="#_x0000_t75" style="width:20.25pt;height:15.75pt" o:ole="">
                        <v:imagedata r:id="rId6" o:title=""/>
                      </v:shape>
                      <w:control r:id="rId62" w:name="DefaultOcxName51" w:shapeid="_x0000_i1465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15.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15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C++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中的模板包括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对象模板和函数模板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对象模板和类模板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函数模板和类模板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变量模板和对象模板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64" type="#_x0000_t75" style="width:20.25pt;height:15.75pt" o:ole="">
                        <v:imagedata r:id="rId6" o:title=""/>
                      </v:shape>
                      <w:control r:id="rId63" w:name="DefaultOcxName52" w:shapeid="_x0000_i1464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63" type="#_x0000_t75" style="width:20.25pt;height:15.75pt" o:ole="">
                        <v:imagedata r:id="rId6" o:title=""/>
                      </v:shape>
                      <w:control r:id="rId64" w:name="DefaultOcxName53" w:shapeid="_x0000_i1463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62" type="#_x0000_t75" style="width:20.25pt;height:15.75pt" o:ole="">
                        <v:imagedata r:id="rId6" o:title=""/>
                      </v:shape>
                      <w:control r:id="rId65" w:name="DefaultOcxName54" w:shapeid="_x0000_i1462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61" type="#_x0000_t75" style="width:20.25pt;height:15.75pt" o:ole="">
                        <v:imagedata r:id="rId6" o:title=""/>
                      </v:shape>
                      <w:control r:id="rId66" w:name="DefaultOcxName55" w:shapeid="_x0000_i1461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16.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16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）如果利用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C++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流进行输入输出，下面的叙述中正确的是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只能借助于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流对象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进行输入输出。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B)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只能进行格式化输入输出。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只能借助于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cin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和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进行输入输出。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D)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只能使用运算符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&gt;&gt;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和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&lt;&lt;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进行输入输出。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60" type="#_x0000_t75" style="width:20.25pt;height:15.75pt" o:ole="">
                        <v:imagedata r:id="rId6" o:title=""/>
                      </v:shape>
                      <w:control r:id="rId67" w:name="DefaultOcxName56" w:shapeid="_x0000_i1460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59" type="#_x0000_t75" style="width:20.25pt;height:15.75pt" o:ole="">
                        <v:imagedata r:id="rId6" o:title=""/>
                      </v:shape>
                      <w:control r:id="rId68" w:name="DefaultOcxName57" w:shapeid="_x0000_i1459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58" type="#_x0000_t75" style="width:20.25pt;height:15.75pt" o:ole="">
                        <v:imagedata r:id="rId6" o:title=""/>
                      </v:shape>
                      <w:control r:id="rId69" w:name="DefaultOcxName58" w:shapeid="_x0000_i1458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57" type="#_x0000_t75" style="width:20.25pt;height:15.75pt" o:ole="">
                        <v:imagedata r:id="rId6" o:title=""/>
                      </v:shape>
                      <w:control r:id="rId70" w:name="DefaultOcxName59" w:shapeid="_x0000_i1457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17.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17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）下列符号中不属于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C++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关键字的是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A)friend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B)namespace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C)continue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D)byte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56" type="#_x0000_t75" style="width:20.25pt;height:15.75pt" o:ole="">
                        <v:imagedata r:id="rId6" o:title=""/>
                      </v:shape>
                      <w:control r:id="rId71" w:name="DefaultOcxName60" w:shapeid="_x0000_i1456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55" type="#_x0000_t75" style="width:20.25pt;height:15.75pt" o:ole="">
                        <v:imagedata r:id="rId6" o:title=""/>
                      </v:shape>
                      <w:control r:id="rId72" w:name="DefaultOcxName61" w:shapeid="_x0000_i1455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54" type="#_x0000_t75" style="width:20.25pt;height:15.75pt" o:ole="">
                        <v:imagedata r:id="rId6" o:title=""/>
                      </v:shape>
                      <w:control r:id="rId73" w:name="DefaultOcxName62" w:shapeid="_x0000_i1454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53" type="#_x0000_t75" style="width:20.25pt;height:15.75pt" o:ole="">
                        <v:imagedata r:id="rId6" o:title=""/>
                      </v:shape>
                      <w:control r:id="rId74" w:name="DefaultOcxName63" w:shapeid="_x0000_i1453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18.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18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）下列各组类型声明符中，含义想通的一组是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A)unsigned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long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和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long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B)signed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short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和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short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C)unsigned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short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和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short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D)short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和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52" type="#_x0000_t75" style="width:20.25pt;height:15.75pt" o:ole="">
                        <v:imagedata r:id="rId6" o:title=""/>
                      </v:shape>
                      <w:control r:id="rId75" w:name="DefaultOcxName64" w:shapeid="_x0000_i1452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51" type="#_x0000_t75" style="width:20.25pt;height:15.75pt" o:ole="">
                        <v:imagedata r:id="rId6" o:title=""/>
                      </v:shape>
                      <w:control r:id="rId76" w:name="DefaultOcxName65" w:shapeid="_x0000_i1451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50" type="#_x0000_t75" style="width:20.25pt;height:15.75pt" o:ole="">
                        <v:imagedata r:id="rId6" o:title=""/>
                      </v:shape>
                      <w:control r:id="rId77" w:name="DefaultOcxName66" w:shapeid="_x0000_i1450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49" type="#_x0000_t75" style="width:20.25pt;height:15.75pt" o:ole="">
                        <v:imagedata r:id="rId6" o:title=""/>
                      </v:shape>
                      <w:control r:id="rId78" w:name="DefaultOcxName67" w:shapeid="_x0000_i1449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19.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19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）必须用一对大括号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括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起来的程序段是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A)switch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语句中的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case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标号语句。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B)if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语句的分支。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循环语句的循环体。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D)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函数的函数体。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48" type="#_x0000_t75" style="width:20.25pt;height:15.75pt" o:ole="">
                        <v:imagedata r:id="rId6" o:title=""/>
                      </v:shape>
                      <w:control r:id="rId79" w:name="DefaultOcxName68" w:shapeid="_x0000_i1448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47" type="#_x0000_t75" style="width:20.25pt;height:15.75pt" o:ole="">
                        <v:imagedata r:id="rId6" o:title=""/>
                      </v:shape>
                      <w:control r:id="rId80" w:name="DefaultOcxName69" w:shapeid="_x0000_i1447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46" type="#_x0000_t75" style="width:20.25pt;height:15.75pt" o:ole="">
                        <v:imagedata r:id="rId6" o:title=""/>
                      </v:shape>
                      <w:control r:id="rId81" w:name="DefaultOcxName70" w:shapeid="_x0000_i1446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45" type="#_x0000_t75" style="width:20.25pt;height:15.75pt" o:ole="">
                        <v:imagedata r:id="rId6" o:title=""/>
                      </v:shape>
                      <w:control r:id="rId82" w:name="DefaultOcxName71" w:shapeid="_x0000_i1445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20.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20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）语句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*p=&amp;k;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定义了指针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，与这个语句等效的语句序列是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*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p;p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=&amp;k;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　　　　　　　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*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p;p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=k;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*p;*p=&amp;k;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　　　　　　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*p;*p=k;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44" type="#_x0000_t75" style="width:20.25pt;height:15.75pt" o:ole="">
                        <v:imagedata r:id="rId6" o:title=""/>
                      </v:shape>
                      <w:control r:id="rId83" w:name="DefaultOcxName72" w:shapeid="_x0000_i1444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43" type="#_x0000_t75" style="width:20.25pt;height:15.75pt" o:ole="">
                        <v:imagedata r:id="rId6" o:title=""/>
                      </v:shape>
                      <w:control r:id="rId84" w:name="DefaultOcxName73" w:shapeid="_x0000_i1443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42" type="#_x0000_t75" style="width:20.25pt;height:15.75pt" o:ole="">
                        <v:imagedata r:id="rId6" o:title=""/>
                      </v:shape>
                      <w:control r:id="rId85" w:name="DefaultOcxName74" w:shapeid="_x0000_i1442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41" type="#_x0000_t75" style="width:20.25pt;height:15.75pt" o:ole="">
                        <v:imagedata r:id="rId6" o:title=""/>
                      </v:shape>
                      <w:control r:id="rId86" w:name="DefaultOcxName75" w:shapeid="_x0000_i1441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21.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21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）关于函数重载，下列叙述中错误的是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重载函数的函数名必须相同。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B)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重载函数必须在参数个数或类型上有所不同。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重载函数的返回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值类型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必须相同。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D)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重载函数的函数体可以有所不同。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40" type="#_x0000_t75" style="width:20.25pt;height:15.75pt" o:ole="">
                        <v:imagedata r:id="rId6" o:title=""/>
                      </v:shape>
                      <w:control r:id="rId87" w:name="DefaultOcxName76" w:shapeid="_x0000_i1440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39" type="#_x0000_t75" style="width:20.25pt;height:15.75pt" o:ole="">
                        <v:imagedata r:id="rId6" o:title=""/>
                      </v:shape>
                      <w:control r:id="rId88" w:name="DefaultOcxName77" w:shapeid="_x0000_i1439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38" type="#_x0000_t75" style="width:20.25pt;height:15.75pt" o:ole="">
                        <v:imagedata r:id="rId6" o:title=""/>
                      </v:shape>
                      <w:control r:id="rId89" w:name="DefaultOcxName78" w:shapeid="_x0000_i1438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37" type="#_x0000_t75" style="width:20.25pt;height:15.75pt" o:ole="">
                        <v:imagedata r:id="rId6" o:title=""/>
                      </v:shape>
                      <w:control r:id="rId90" w:name="DefaultOcxName79" w:shapeid="_x0000_i1437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22.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22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）有如下头文件：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f1();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static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f2();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class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MA{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public: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</w:t>
                  </w:r>
                  <w:proofErr w:type="spellStart"/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f3();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static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f4();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在所描述的函数中，具有隐含的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this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指针的是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A)f1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B)f2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C)f3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D)f4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36" type="#_x0000_t75" style="width:20.25pt;height:15.75pt" o:ole="">
                        <v:imagedata r:id="rId6" o:title=""/>
                      </v:shape>
                      <w:control r:id="rId91" w:name="DefaultOcxName80" w:shapeid="_x0000_i1436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35" type="#_x0000_t75" style="width:20.25pt;height:15.75pt" o:ole="">
                        <v:imagedata r:id="rId6" o:title=""/>
                      </v:shape>
                      <w:control r:id="rId92" w:name="DefaultOcxName81" w:shapeid="_x0000_i1435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34" type="#_x0000_t75" style="width:20.25pt;height:15.75pt" o:ole="">
                        <v:imagedata r:id="rId6" o:title=""/>
                      </v:shape>
                      <w:control r:id="rId93" w:name="DefaultOcxName82" w:shapeid="_x0000_i1434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33" type="#_x0000_t75" style="width:20.25pt;height:15.75pt" o:ole="">
                        <v:imagedata r:id="rId6" o:title=""/>
                      </v:shape>
                      <w:control r:id="rId94" w:name="DefaultOcxName83" w:shapeid="_x0000_i1433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23.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23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）派生类的成员函数不能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访问基类的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公有成员和保护成员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公有成员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私有成员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　　　　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保护成员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32" type="#_x0000_t75" style="width:20.25pt;height:15.75pt" o:ole="">
                        <v:imagedata r:id="rId6" o:title=""/>
                      </v:shape>
                      <w:control r:id="rId95" w:name="DefaultOcxName84" w:shapeid="_x0000_i1432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31" type="#_x0000_t75" style="width:20.25pt;height:15.75pt" o:ole="">
                        <v:imagedata r:id="rId6" o:title=""/>
                      </v:shape>
                      <w:control r:id="rId96" w:name="DefaultOcxName85" w:shapeid="_x0000_i1431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30" type="#_x0000_t75" style="width:20.25pt;height:15.75pt" o:ole="">
                        <v:imagedata r:id="rId6" o:title=""/>
                      </v:shape>
                      <w:control r:id="rId97" w:name="DefaultOcxName86" w:shapeid="_x0000_i1430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29" type="#_x0000_t75" style="width:20.25pt;height:15.75pt" o:ole="">
                        <v:imagedata r:id="rId6" o:title=""/>
                      </v:shape>
                      <w:control r:id="rId98" w:name="DefaultOcxName87" w:shapeid="_x0000_i1429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24.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24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）下列关于运算符重载的描述中，正确的是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运算符重载为成员的函数时，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若参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数表中无参数，重载的是一元运算符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B)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一元运算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符只能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作为成员函数重载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二元运算符重载为非成员函数是，参数表中有一个参数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D)C++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中可以重载所有的运算符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28" type="#_x0000_t75" style="width:20.25pt;height:15.75pt" o:ole="">
                        <v:imagedata r:id="rId6" o:title=""/>
                      </v:shape>
                      <w:control r:id="rId99" w:name="DefaultOcxName88" w:shapeid="_x0000_i1428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27" type="#_x0000_t75" style="width:20.25pt;height:15.75pt" o:ole="">
                        <v:imagedata r:id="rId6" o:title=""/>
                      </v:shape>
                      <w:control r:id="rId100" w:name="DefaultOcxName89" w:shapeid="_x0000_i1427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26" type="#_x0000_t75" style="width:20.25pt;height:15.75pt" o:ole="">
                        <v:imagedata r:id="rId6" o:title=""/>
                      </v:shape>
                      <w:control r:id="rId101" w:name="DefaultOcxName90" w:shapeid="_x0000_i1426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25" type="#_x0000_t75" style="width:20.25pt;height:15.75pt" o:ole="">
                        <v:imagedata r:id="rId6" o:title=""/>
                      </v:shape>
                      <w:control r:id="rId102" w:name="DefaultOcxName91" w:shapeid="_x0000_i1425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25.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25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）下列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关于类木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不安的模板参数的叙述中，错误的是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模板参数可以作为数据成员的类型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B)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模板参数可以作为成员函数的返回类型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模板参数可以作为成员函数的参数类型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D)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模板参数不能作为成员函数的局部不按量的类型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24" type="#_x0000_t75" style="width:20.25pt;height:15.75pt" o:ole="">
                        <v:imagedata r:id="rId6" o:title=""/>
                      </v:shape>
                      <w:control r:id="rId103" w:name="DefaultOcxName92" w:shapeid="_x0000_i1424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23" type="#_x0000_t75" style="width:20.25pt;height:15.75pt" o:ole="">
                        <v:imagedata r:id="rId6" o:title=""/>
                      </v:shape>
                      <w:control r:id="rId104" w:name="DefaultOcxName93" w:shapeid="_x0000_i1423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22" type="#_x0000_t75" style="width:20.25pt;height:15.75pt" o:ole="">
                        <v:imagedata r:id="rId6" o:title=""/>
                      </v:shape>
                      <w:control r:id="rId105" w:name="DefaultOcxName94" w:shapeid="_x0000_i1422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21" type="#_x0000_t75" style="width:20.25pt;height:15.75pt" o:ole="">
                        <v:imagedata r:id="rId6" o:title=""/>
                      </v:shape>
                      <w:control r:id="rId106" w:name="DefaultOcxName95" w:shapeid="_x0000_i1421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26.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26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）已知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程序运行后执行的第一个输出操作是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&lt;&lt;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setw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(10)&lt;&lt;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setfill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('*')&lt;&lt;1234;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此操作的输出结果是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A)1234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　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B)******1234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C)**********1234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D)1234******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20" type="#_x0000_t75" style="width:20.25pt;height:15.75pt" o:ole="">
                        <v:imagedata r:id="rId6" o:title=""/>
                      </v:shape>
                      <w:control r:id="rId107" w:name="DefaultOcxName96" w:shapeid="_x0000_i1420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19" type="#_x0000_t75" style="width:20.25pt;height:15.75pt" o:ole="">
                        <v:imagedata r:id="rId6" o:title=""/>
                      </v:shape>
                      <w:control r:id="rId108" w:name="DefaultOcxName97" w:shapeid="_x0000_i1419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18" type="#_x0000_t75" style="width:20.25pt;height:15.75pt" o:ole="">
                        <v:imagedata r:id="rId6" o:title=""/>
                      </v:shape>
                      <w:control r:id="rId109" w:name="DefaultOcxName98" w:shapeid="_x0000_i1418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17" type="#_x0000_t75" style="width:20.25pt;height:15.75pt" o:ole="">
                        <v:imagedata r:id="rId6" o:title=""/>
                      </v:shape>
                      <w:control r:id="rId110" w:name="DefaultOcxName99" w:shapeid="_x0000_i1417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27.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27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）有如下程序：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#include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iostream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&gt;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using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namespace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std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class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MyClass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public: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MyClass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(){++count;}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~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MyClass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(){--count;}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static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getCount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(){return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count;}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private: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static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count;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MyClass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::count=0;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main(){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spellStart"/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MyClass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obj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spellStart"/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&lt;&lt;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obj.getCount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spellStart"/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MyClass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*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ptr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=new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MyClass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spellStart"/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&lt;&lt;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MyClass:getCount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delete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ptr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spellStart"/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&lt;&lt;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MyClass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::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getCount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return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0;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程序的输出结果是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A)121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B)232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C)221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D)122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16" type="#_x0000_t75" style="width:20.25pt;height:15.75pt" o:ole="">
                        <v:imagedata r:id="rId6" o:title=""/>
                      </v:shape>
                      <w:control r:id="rId111" w:name="DefaultOcxName100" w:shapeid="_x0000_i1416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15" type="#_x0000_t75" style="width:20.25pt;height:15.75pt" o:ole="">
                        <v:imagedata r:id="rId6" o:title=""/>
                      </v:shape>
                      <w:control r:id="rId112" w:name="DefaultOcxName101" w:shapeid="_x0000_i1415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14" type="#_x0000_t75" style="width:20.25pt;height:15.75pt" o:ole="">
                        <v:imagedata r:id="rId6" o:title=""/>
                      </v:shape>
                      <w:control r:id="rId113" w:name="DefaultOcxName102" w:shapeid="_x0000_i1414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13" type="#_x0000_t75" style="width:20.25pt;height:15.75pt" o:ole="">
                        <v:imagedata r:id="rId6" o:title=""/>
                      </v:shape>
                      <w:control r:id="rId114" w:name="DefaultOcxName103" w:shapeid="_x0000_i1413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28.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28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）有如下程序：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#include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iostream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&gt;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using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namespace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std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class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MyClass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public: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</w:t>
                  </w:r>
                  <w:proofErr w:type="spellStart"/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MyClass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x):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val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(x){}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void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Print()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const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{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&lt;&lt;"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const:val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="&lt;&lt;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val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&lt;&lt;'\t';}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void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Print(){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&lt;&lt;"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val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="&lt;&lt;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val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&lt;&lt;'\t';}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private: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</w:t>
                  </w:r>
                  <w:proofErr w:type="spellStart"/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val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main(){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spellStart"/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const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MyClass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obj1(10);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spellStart"/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MyClass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obj2(20);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obj1.Print();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obj2.Print();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return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0;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程序的输出结果是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val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=10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</w:t>
                  </w:r>
                  <w:proofErr w:type="spellStart"/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const:val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=20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B)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const:val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=10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</w:t>
                  </w:r>
                  <w:proofErr w:type="spellStart"/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const:val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=20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C)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const:val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=10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</w:t>
                  </w:r>
                  <w:proofErr w:type="spellStart"/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val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=20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D)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val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=10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　</w:t>
                  </w:r>
                  <w:proofErr w:type="spellStart"/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val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=20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12" type="#_x0000_t75" style="width:20.25pt;height:15.75pt" o:ole="">
                        <v:imagedata r:id="rId6" o:title=""/>
                      </v:shape>
                      <w:control r:id="rId115" w:name="DefaultOcxName104" w:shapeid="_x0000_i1412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11" type="#_x0000_t75" style="width:20.25pt;height:15.75pt" o:ole="">
                        <v:imagedata r:id="rId6" o:title=""/>
                      </v:shape>
                      <w:control r:id="rId116" w:name="DefaultOcxName105" w:shapeid="_x0000_i1411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10" type="#_x0000_t75" style="width:20.25pt;height:15.75pt" o:ole="">
                        <v:imagedata r:id="rId6" o:title=""/>
                      </v:shape>
                      <w:control r:id="rId117" w:name="DefaultOcxName106" w:shapeid="_x0000_i1410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09" type="#_x0000_t75" style="width:20.25pt;height:15.75pt" o:ole="">
                        <v:imagedata r:id="rId6" o:title=""/>
                      </v:shape>
                      <w:control r:id="rId118" w:name="DefaultOcxName107" w:shapeid="_x0000_i1409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29.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29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）有如下程序：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#include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iostream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&gt;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using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namespace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std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class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Part{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public: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Part(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x=0):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val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(x){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&lt;&lt;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val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~Part(){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&lt;&lt;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val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private: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val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class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Whole{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public: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Whole(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x,int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y,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z=0):p2(x),p1(y),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val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(z){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&lt;&lt;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val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~Whole(){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&lt;&lt;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val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private: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Part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p1,p2;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val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main(){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Whole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obj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(1,2,3);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return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0;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程序的输出结果是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A)123321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B)213312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C)213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D)123123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08" type="#_x0000_t75" style="width:20.25pt;height:15.75pt" o:ole="">
                        <v:imagedata r:id="rId6" o:title=""/>
                      </v:shape>
                      <w:control r:id="rId119" w:name="DefaultOcxName108" w:shapeid="_x0000_i1408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07" type="#_x0000_t75" style="width:20.25pt;height:15.75pt" o:ole="">
                        <v:imagedata r:id="rId6" o:title=""/>
                      </v:shape>
                      <w:control r:id="rId120" w:name="DefaultOcxName109" w:shapeid="_x0000_i1407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06" type="#_x0000_t75" style="width:20.25pt;height:15.75pt" o:ole="">
                        <v:imagedata r:id="rId6" o:title=""/>
                      </v:shape>
                      <w:control r:id="rId121" w:name="DefaultOcxName110" w:shapeid="_x0000_i1406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05" type="#_x0000_t75" style="width:20.25pt;height:15.75pt" o:ole="">
                        <v:imagedata r:id="rId6" o:title=""/>
                      </v:shape>
                      <w:control r:id="rId122" w:name="DefaultOcxName111" w:shapeid="_x0000_i1405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30.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30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）有如下程序：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#include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iostream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&gt;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using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namespace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std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class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Base{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public: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Base(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x=0){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&lt;&lt;x;}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class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Derived:public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Base{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public: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Derived(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x=0){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&lt;&lt;x;}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private: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Base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val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main(){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Derived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d(1);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return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0;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程序的输出结果是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A)0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B)1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C)01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D)001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04" type="#_x0000_t75" style="width:20.25pt;height:15.75pt" o:ole="">
                        <v:imagedata r:id="rId6" o:title=""/>
                      </v:shape>
                      <w:control r:id="rId123" w:name="DefaultOcxName112" w:shapeid="_x0000_i1404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03" type="#_x0000_t75" style="width:20.25pt;height:15.75pt" o:ole="">
                        <v:imagedata r:id="rId6" o:title=""/>
                      </v:shape>
                      <w:control r:id="rId124" w:name="DefaultOcxName113" w:shapeid="_x0000_i1403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02" type="#_x0000_t75" style="width:20.25pt;height:15.75pt" o:ole="">
                        <v:imagedata r:id="rId6" o:title=""/>
                      </v:shape>
                      <w:control r:id="rId125" w:name="DefaultOcxName114" w:shapeid="_x0000_i1402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01" type="#_x0000_t75" style="width:20.25pt;height:15.75pt" o:ole="">
                        <v:imagedata r:id="rId6" o:title=""/>
                      </v:shape>
                      <w:control r:id="rId126" w:name="DefaultOcxName115" w:shapeid="_x0000_i1401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31.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31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）若有如下类定义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class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void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fun1(){}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protected: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double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var1;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public: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void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fun2(){}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class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D:public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protected: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void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fun3(){}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已知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obj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是类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的对象，下列语句中不违反类成员访问控制权限的是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A)obj.fun1();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B)obj.var1;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C)obj.fun2();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D)obj.fun3();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400" type="#_x0000_t75" style="width:20.25pt;height:15.75pt" o:ole="">
                        <v:imagedata r:id="rId6" o:title=""/>
                      </v:shape>
                      <w:control r:id="rId127" w:name="DefaultOcxName116" w:shapeid="_x0000_i1400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99" type="#_x0000_t75" style="width:20.25pt;height:15.75pt" o:ole="">
                        <v:imagedata r:id="rId6" o:title=""/>
                      </v:shape>
                      <w:control r:id="rId128" w:name="DefaultOcxName117" w:shapeid="_x0000_i1399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98" type="#_x0000_t75" style="width:20.25pt;height:15.75pt" o:ole="">
                        <v:imagedata r:id="rId6" o:title=""/>
                      </v:shape>
                      <w:control r:id="rId129" w:name="DefaultOcxName118" w:shapeid="_x0000_i1398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97" type="#_x0000_t75" style="width:20.25pt;height:15.75pt" o:ole="">
                        <v:imagedata r:id="rId6" o:title=""/>
                      </v:shape>
                      <w:control r:id="rId130" w:name="DefaultOcxName119" w:shapeid="_x0000_i1397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32.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32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）有如下程序：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#include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iostream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&gt;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using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namespace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std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class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Base{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public: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void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output(){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&lt;&lt;1;}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virtual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void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Print(){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&lt;&lt;'B';}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class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derived:public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Base{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public: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void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output(){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&lt;&lt;2;}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void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Print(){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&lt;&lt;'D';}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main(){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Base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*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ptr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=new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Derived;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ptr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-&gt;output();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ptr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-&gt;Print();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delete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ptr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return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0;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程序的输出结果是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A)1B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B)1D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C)2B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D)2D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96" type="#_x0000_t75" style="width:20.25pt;height:15.75pt" o:ole="">
                        <v:imagedata r:id="rId6" o:title=""/>
                      </v:shape>
                      <w:control r:id="rId131" w:name="DefaultOcxName120" w:shapeid="_x0000_i1396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95" type="#_x0000_t75" style="width:20.25pt;height:15.75pt" o:ole="">
                        <v:imagedata r:id="rId6" o:title=""/>
                      </v:shape>
                      <w:control r:id="rId132" w:name="DefaultOcxName121" w:shapeid="_x0000_i1395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94" type="#_x0000_t75" style="width:20.25pt;height:15.75pt" o:ole="">
                        <v:imagedata r:id="rId6" o:title=""/>
                      </v:shape>
                      <w:control r:id="rId133" w:name="DefaultOcxName122" w:shapeid="_x0000_i1394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93" type="#_x0000_t75" style="width:20.25pt;height:15.75pt" o:ole="">
                        <v:imagedata r:id="rId6" o:title=""/>
                      </v:shape>
                      <w:control r:id="rId134" w:name="DefaultOcxName123" w:shapeid="_x0000_i1393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33.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33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）下列是重载惩罚运算符的函数原型生命，其中错误的是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MyClass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operator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*(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double,double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B)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MyClass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operator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*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double,MyClass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C)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MyClass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operator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*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MyClass,double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D)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MyClass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operator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*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MyClass,MyClass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92" type="#_x0000_t75" style="width:20.25pt;height:15.75pt" o:ole="">
                        <v:imagedata r:id="rId6" o:title=""/>
                      </v:shape>
                      <w:control r:id="rId135" w:name="DefaultOcxName124" w:shapeid="_x0000_i1392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91" type="#_x0000_t75" style="width:20.25pt;height:15.75pt" o:ole="">
                        <v:imagedata r:id="rId6" o:title=""/>
                      </v:shape>
                      <w:control r:id="rId136" w:name="DefaultOcxName125" w:shapeid="_x0000_i1391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90" type="#_x0000_t75" style="width:20.25pt;height:15.75pt" o:ole="">
                        <v:imagedata r:id="rId6" o:title=""/>
                      </v:shape>
                      <w:control r:id="rId137" w:name="DefaultOcxName126" w:shapeid="_x0000_i1390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89" type="#_x0000_t75" style="width:20.25pt;height:15.75pt" o:ole="">
                        <v:imagedata r:id="rId6" o:title=""/>
                      </v:shape>
                      <w:control r:id="rId138" w:name="DefaultOcxName127" w:shapeid="_x0000_i1389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34.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34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）如下函数的作用是以双倍行距输出文件：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void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double_space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ifstream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&amp;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f,ofstream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&amp;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t){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char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while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(__________){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____________;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if(c=='\n')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t.out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(c);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画线处缺失的部分是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f.get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(c)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与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t.put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(c)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f.put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(c)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与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t.get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(c)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C)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t.get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(c)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与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f.put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(c)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D)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t.put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(c)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与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f.get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(c)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88" type="#_x0000_t75" style="width:20.25pt;height:15.75pt" o:ole="">
                        <v:imagedata r:id="rId6" o:title=""/>
                      </v:shape>
                      <w:control r:id="rId139" w:name="DefaultOcxName128" w:shapeid="_x0000_i1388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87" type="#_x0000_t75" style="width:20.25pt;height:15.75pt" o:ole="">
                        <v:imagedata r:id="rId6" o:title=""/>
                      </v:shape>
                      <w:control r:id="rId140" w:name="DefaultOcxName129" w:shapeid="_x0000_i1387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86" type="#_x0000_t75" style="width:20.25pt;height:15.75pt" o:ole="">
                        <v:imagedata r:id="rId6" o:title=""/>
                      </v:shape>
                      <w:control r:id="rId141" w:name="DefaultOcxName130" w:shapeid="_x0000_i1386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85" type="#_x0000_t75" style="width:20.25pt;height:15.75pt" o:ole="">
                        <v:imagedata r:id="rId6" o:title=""/>
                      </v:shape>
                      <w:control r:id="rId142" w:name="DefaultOcxName131" w:shapeid="_x0000_i1385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35.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35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）有如下程序：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#include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iostream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&gt;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using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namespace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std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class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public: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virtual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void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show(){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&lt;&lt;"B";}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class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D:public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public: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void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show(){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&lt;&lt;"D";}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void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fun1(B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*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ptr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){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ptr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-&gt;show();}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void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fun2(B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&amp;ref){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ref.show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();}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void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fun3(B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b){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b.show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();}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main(){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b,*p=new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fun1(p);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fun2(b);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fun3(d);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return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0;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程序的输出结果是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A)BBB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B)BBD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C)DBB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D)DBD </w:t>
                  </w:r>
                </w:p>
              </w:tc>
            </w:tr>
            <w:tr w:rsidR="00182EA6" w:rsidRPr="00182EA6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EEEDE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84" type="#_x0000_t75" style="width:20.25pt;height:15.75pt" o:ole="">
                        <v:imagedata r:id="rId6" o:title=""/>
                      </v:shape>
                      <w:control r:id="rId143" w:name="DefaultOcxName132" w:shapeid="_x0000_i1384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A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83" type="#_x0000_t75" style="width:20.25pt;height:15.75pt" o:ole="">
                        <v:imagedata r:id="rId6" o:title=""/>
                      </v:shape>
                      <w:control r:id="rId144" w:name="DefaultOcxName133" w:shapeid="_x0000_i1383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B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82" type="#_x0000_t75" style="width:20.25pt;height:15.75pt" o:ole="">
                        <v:imagedata r:id="rId6" o:title=""/>
                      </v:shape>
                      <w:control r:id="rId145" w:name="DefaultOcxName134" w:shapeid="_x0000_i1382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C      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81" type="#_x0000_t75" style="width:20.25pt;height:15.75pt" o:ole="">
                        <v:imagedata r:id="rId6" o:title=""/>
                      </v:shape>
                      <w:control r:id="rId146" w:name="DefaultOcxName135" w:shapeid="_x0000_i1381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D       </w:t>
                  </w:r>
                </w:p>
              </w:tc>
            </w:tr>
            <w:tr w:rsidR="00182EA6" w:rsidRPr="00182EA6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hd w:val="clear" w:color="auto" w:fill="EEFFEE"/>
                    <w:spacing w:before="100" w:beforeAutospacing="1" w:after="75" w:line="360" w:lineRule="auto"/>
                    <w:jc w:val="left"/>
                    <w:outlineLvl w:val="2"/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</w:pPr>
                  <w:r w:rsidRPr="00182EA6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  <w:t>二、填空题（每空</w:t>
                  </w:r>
                  <w:r w:rsidRPr="00182EA6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  <w:t>2</w:t>
                  </w:r>
                  <w:r w:rsidRPr="00182EA6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  <w:t>分，共计</w:t>
                  </w:r>
                  <w:r w:rsidRPr="00182EA6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  <w:t>30</w:t>
                  </w:r>
                  <w:r w:rsidRPr="00182EA6">
                    <w:rPr>
                      <w:rFonts w:ascii="Arial" w:eastAsia="宋体" w:hAnsi="Arial" w:cs="Arial"/>
                      <w:b/>
                      <w:bCs/>
                      <w:color w:val="666666"/>
                      <w:kern w:val="0"/>
                      <w:sz w:val="22"/>
                    </w:rPr>
                    <w:t>分）</w:t>
                  </w:r>
                </w:p>
              </w:tc>
            </w:tr>
            <w:tr w:rsidR="00182EA6" w:rsidRPr="00182E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1.(1)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软件需求规格说明书应具有完整性，无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岐义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性、正确性、可验证性、可修改性等特征，其中最重要的是【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　　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2EA6" w:rsidRPr="00182EA6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80" type="#_x0000_t75" style="width:237pt;height:18pt" o:ole="">
                        <v:imagedata r:id="rId147" o:title=""/>
                      </v:shape>
                      <w:control r:id="rId148" w:name="DefaultOcxName136" w:shapeid="_x0000_i1380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2EA6" w:rsidRPr="00182E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(2)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在两种基本测试方法中，【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　　测试的原则之一是保证所测模块中每一个独立路径至少执行一次。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2EA6" w:rsidRPr="00182EA6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79" type="#_x0000_t75" style="width:237pt;height:18pt" o:ole="">
                        <v:imagedata r:id="rId147" o:title=""/>
                      </v:shape>
                      <w:control r:id="rId149" w:name="DefaultOcxName137" w:shapeid="_x0000_i1379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2EA6" w:rsidRPr="00182E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(3)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线性表的存储结构主要分为顺序存储结构和链式存储结构。队列是一种特殊的线性表，循环队列是队列的【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3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　　存储结构。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2EA6" w:rsidRPr="00182EA6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78" type="#_x0000_t75" style="width:237pt;height:18pt" o:ole="">
                        <v:imagedata r:id="rId147" o:title=""/>
                      </v:shape>
                      <w:control r:id="rId150" w:name="DefaultOcxName138" w:shapeid="_x0000_i1378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2EA6" w:rsidRPr="00182E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4.(4)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对下列二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义树进行中序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遍历的结果为【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4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　　。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>
                    <w:rPr>
                      <w:rFonts w:ascii="Arial" w:eastAsia="宋体" w:hAnsi="Arial" w:cs="Arial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3019425" cy="1828800"/>
                        <wp:effectExtent l="0" t="0" r="9525" b="0"/>
                        <wp:docPr id="3" name="图片 3" descr="http://www.passtwo.com/c15/c/t2007_09_0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www.passtwo.com/c15/c/t2007_09_0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19425" cy="182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2EA6" w:rsidRPr="00182EA6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77" type="#_x0000_t75" style="width:237pt;height:18pt" o:ole="">
                        <v:imagedata r:id="rId147" o:title=""/>
                      </v:shape>
                      <w:control r:id="rId152" w:name="DefaultOcxName139" w:shapeid="_x0000_i1377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2EA6" w:rsidRPr="00182E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5.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5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）在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E-R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图中，矩形表示【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5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　　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2EA6" w:rsidRPr="00182EA6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76" type="#_x0000_t75" style="width:237pt;height:18pt" o:ole="">
                        <v:imagedata r:id="rId147" o:title=""/>
                      </v:shape>
                      <w:control r:id="rId153" w:name="DefaultOcxName140" w:shapeid="_x0000_i1376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2EA6" w:rsidRPr="00182E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6.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6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）若有定义语句：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a=3,b=2,c=1;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，则表达式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a&lt;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b?a:b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的值是【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6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2EA6" w:rsidRPr="00182EA6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75" type="#_x0000_t75" style="width:237pt;height:18pt" o:ole="">
                        <v:imagedata r:id="rId147" o:title=""/>
                      </v:shape>
                      <w:control r:id="rId154" w:name="DefaultOcxName141" w:shapeid="_x0000_i1375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2EA6" w:rsidRPr="00182E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7.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7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）执行下列语句后，变量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sum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的值是【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7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sum=0;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for(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i=1;i&lt;=3;i++)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for(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j=1;j&lt;=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i;j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++)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sum++;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2EA6" w:rsidRPr="00182EA6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74" type="#_x0000_t75" style="width:237pt;height:18pt" o:ole="">
                        <v:imagedata r:id="rId147" o:title=""/>
                      </v:shape>
                      <w:control r:id="rId155" w:name="DefaultOcxName142" w:shapeid="_x0000_i1374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2EA6" w:rsidRPr="00182E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8.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8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）已知有函数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的定义如下：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f(){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static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s=0;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s+=2;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return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则在程序中第二次执行函数调用语句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f();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时，函数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的返回值是【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8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2EA6" w:rsidRPr="00182EA6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73" type="#_x0000_t75" style="width:237pt;height:18pt" o:ole="">
                        <v:imagedata r:id="rId147" o:title=""/>
                      </v:shape>
                      <w:control r:id="rId156" w:name="DefaultOcxName143" w:shapeid="_x0000_i1373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2EA6" w:rsidRPr="00182E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9.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9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）已知如下程序的输出结果是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23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，请将画线处缺失的部分补充完整。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#include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iostream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&gt;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using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namespace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std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class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MyClass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public: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void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Print()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const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{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&lt;&lt;23;}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main(){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spellStart"/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MyClass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*p=new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MyClass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9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.Print();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return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0;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2EA6" w:rsidRPr="00182EA6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72" type="#_x0000_t75" style="width:237pt;height:18pt" o:ole="">
                        <v:imagedata r:id="rId147" o:title=""/>
                      </v:shape>
                      <w:control r:id="rId157" w:name="DefaultOcxName144" w:shapeid="_x0000_i1372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2EA6" w:rsidRPr="00182E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10.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10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）有如下程序：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#include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iostream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&gt;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using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namespace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std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class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public: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A(){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&lt;&lt;"A";}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~A)(){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&lt;&lt;"A";}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class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public: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B(){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&lt;&lt;"B";}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~B(){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&lt;&lt;"B";}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main(){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return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0;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程序的输出结果是【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10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2EA6" w:rsidRPr="00182EA6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71" type="#_x0000_t75" style="width:237pt;height:18pt" o:ole="">
                        <v:imagedata r:id="rId147" o:title=""/>
                      </v:shape>
                      <w:control r:id="rId158" w:name="DefaultOcxName145" w:shapeid="_x0000_i1371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2EA6" w:rsidRPr="00182E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11.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11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）请在如下程序中的空格处填写正确的语句：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#include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iostream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&gt;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using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namespace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std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class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Base{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public: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void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fun(){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&lt;&lt;"Base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fun"&lt;&lt;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endl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class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Derived:public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Base{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public: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void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fun(){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11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;//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调用基类的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函数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fun()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</w:t>
                  </w:r>
                  <w:proofErr w:type="spellStart"/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&lt;&lt;"Derived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fun"&lt;&lt;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endl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2EA6" w:rsidRPr="00182EA6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70" type="#_x0000_t75" style="width:237pt;height:18pt" o:ole="">
                        <v:imagedata r:id="rId147" o:title=""/>
                      </v:shape>
                      <w:control r:id="rId159" w:name="DefaultOcxName146" w:shapeid="_x0000_i1370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2EA6" w:rsidRPr="00182E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12.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12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）已知类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sample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是一个抽象类，其成员函数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display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是无形参，无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返货类型的纯虚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函数，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请完成其声明：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class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sample{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public: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sample(){};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12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2EA6" w:rsidRPr="00182EA6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69" type="#_x0000_t75" style="width:237pt;height:18pt" o:ole="">
                        <v:imagedata r:id="rId147" o:title=""/>
                      </v:shape>
                      <w:control r:id="rId160" w:name="DefaultOcxName147" w:shapeid="_x0000_i1369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2EA6" w:rsidRPr="00182E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13.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13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）有如下复数类的生命，请补充完整。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class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complex{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double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real;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//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实部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double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imag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//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虚部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public: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complex(double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x,double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y){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real=x;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</w:t>
                  </w:r>
                  <w:proofErr w:type="spellStart"/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imag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=y;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complex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operator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+(complex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c){//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重载加法运算符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“+”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return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complex(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13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2EA6" w:rsidRPr="00182EA6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68" type="#_x0000_t75" style="width:237pt;height:18pt" o:ole="">
                        <v:imagedata r:id="rId147" o:title=""/>
                      </v:shape>
                      <w:control r:id="rId161" w:name="DefaultOcxName148" w:shapeid="_x0000_i1368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2EA6" w:rsidRPr="00182E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14.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14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）请将如下程序补充完整，使得输出结果为：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bbaa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#include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iostream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&gt;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using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namespace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std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class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public: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14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{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&lt;&lt;"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aa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";}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class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B:public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public: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~B(){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cout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&lt;&lt;"bb";}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main(){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*p=new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B;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delete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return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0;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2EA6" w:rsidRPr="00182EA6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67" type="#_x0000_t75" style="width:237pt;height:18pt" o:ole="">
                        <v:imagedata r:id="rId147" o:title=""/>
                      </v:shape>
                      <w:control r:id="rId162" w:name="DefaultOcxName149" w:shapeid="_x0000_i1367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2EA6" w:rsidRPr="00182E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15.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（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15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）请将下列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栈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类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Stack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补充完整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class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Stack{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private: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pList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[100];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top;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public: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Stack():top(0){}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void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Push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const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&amp;item);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//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新元素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item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压入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栈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Pop(void);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//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将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栈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顶元素弹出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栈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void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Stack::Push(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const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&amp;item){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if(top==99)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//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如果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栈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满，程序终止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exit(1);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top++;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【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15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】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>}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Stack::Pop(){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if(top&lt;0)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//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如果</w:t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栈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空，程序终止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　　　</w:t>
                  </w:r>
                  <w:proofErr w:type="gram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exit(1);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　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return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pList</w:t>
                  </w:r>
                  <w:proofErr w:type="spellEnd"/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[top--];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br/>
                    <w:t xml:space="preserve">}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82EA6" w:rsidRPr="00182EA6">
              <w:trPr>
                <w:tblCellSpacing w:w="15" w:type="dxa"/>
              </w:trPr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输入答案，中间不含空格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: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66" type="#_x0000_t75" style="width:237pt;height:18pt" o:ole="">
                        <v:imagedata r:id="rId147" o:title=""/>
                      </v:shape>
                      <w:control r:id="rId163" w:name="DefaultOcxName150" w:shapeid="_x0000_i1366"/>
                    </w:objec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1440" w:dyaOrig="1440">
                      <v:shape id="_x0000_i1365" type="#_x0000_t75" style="width:1in;height:18pt" o:ole="">
                        <v:imagedata r:id="rId164" o:title=""/>
                      </v:shape>
                      <w:control r:id="rId165" w:name="DefaultOcxName151" w:shapeid="_x0000_i1365"/>
                    </w:object>
                  </w:r>
                </w:p>
              </w:tc>
              <w:tc>
                <w:tcPr>
                  <w:tcW w:w="0" w:type="auto"/>
                  <w:shd w:val="clear" w:color="auto" w:fill="CCCCFF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182EA6" w:rsidRPr="00182EA6" w:rsidRDefault="00182EA6" w:rsidP="00182EA6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10"/>
            </w:tblGrid>
            <w:tr w:rsidR="00182EA6" w:rsidRPr="00182E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2EA6" w:rsidRPr="00182EA6" w:rsidRDefault="00182EA6" w:rsidP="00182EA6">
                  <w:pPr>
                    <w:widowControl/>
                    <w:spacing w:line="360" w:lineRule="auto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182EA6">
                    <w:rPr>
                      <w:rFonts w:ascii="Arial" w:eastAsia="宋体" w:hAnsi="Arial" w:cs="Arial"/>
                      <w:color w:val="FF5555"/>
                      <w:kern w:val="0"/>
                      <w:sz w:val="18"/>
                      <w:szCs w:val="18"/>
                      <w:shd w:val="clear" w:color="auto" w:fill="FFDDDD"/>
                    </w:rPr>
                    <w:t>交卷</w:t>
                  </w:r>
                  <w:r w:rsidRPr="00182EA6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182EA6" w:rsidRPr="00182EA6" w:rsidRDefault="00182EA6" w:rsidP="00182EA6">
            <w:pPr>
              <w:widowControl/>
              <w:pBdr>
                <w:top w:val="single" w:sz="6" w:space="1" w:color="auto"/>
              </w:pBdr>
              <w:jc w:val="center"/>
              <w:rPr>
                <w:rFonts w:ascii="Arial" w:eastAsia="宋体" w:hAnsi="Arial" w:cs="Arial"/>
                <w:vanish/>
                <w:kern w:val="0"/>
                <w:sz w:val="16"/>
                <w:szCs w:val="16"/>
              </w:rPr>
            </w:pPr>
            <w:r w:rsidRPr="00182EA6">
              <w:rPr>
                <w:rFonts w:ascii="Arial" w:eastAsia="宋体" w:hAnsi="Arial" w:cs="Arial" w:hint="eastAsia"/>
                <w:vanish/>
                <w:kern w:val="0"/>
                <w:sz w:val="16"/>
                <w:szCs w:val="16"/>
              </w:rPr>
              <w:t>窗体底端</w:t>
            </w:r>
          </w:p>
        </w:tc>
        <w:tc>
          <w:tcPr>
            <w:tcW w:w="2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2EA6" w:rsidRPr="00182EA6" w:rsidRDefault="00182EA6" w:rsidP="00182EA6">
            <w:pPr>
              <w:widowControl/>
              <w:spacing w:before="100" w:beforeAutospacing="1" w:after="75" w:line="360" w:lineRule="auto"/>
              <w:jc w:val="left"/>
              <w:outlineLvl w:val="1"/>
              <w:rPr>
                <w:rFonts w:ascii="Arial" w:eastAsia="宋体" w:hAnsi="Arial" w:cs="Arial"/>
                <w:color w:val="006600"/>
                <w:kern w:val="0"/>
                <w:sz w:val="22"/>
              </w:rPr>
            </w:pPr>
            <w:r w:rsidRPr="00182EA6">
              <w:rPr>
                <w:rFonts w:ascii="Arial" w:eastAsia="宋体" w:hAnsi="Arial" w:cs="Arial"/>
                <w:color w:val="006600"/>
                <w:kern w:val="0"/>
                <w:sz w:val="22"/>
              </w:rPr>
              <w:t>Hi,</w:t>
            </w:r>
            <w:r w:rsidRPr="00182EA6">
              <w:rPr>
                <w:rFonts w:ascii="Arial" w:eastAsia="宋体" w:hAnsi="Arial" w:cs="Arial"/>
                <w:color w:val="006600"/>
                <w:kern w:val="0"/>
                <w:sz w:val="22"/>
              </w:rPr>
              <w:t>亲爱的朋友，欢迎光临</w:t>
            </w:r>
            <w:proofErr w:type="spellStart"/>
            <w:r w:rsidRPr="00182EA6">
              <w:rPr>
                <w:rFonts w:ascii="Arial" w:eastAsia="宋体" w:hAnsi="Arial" w:cs="Arial"/>
                <w:color w:val="006600"/>
                <w:kern w:val="0"/>
                <w:sz w:val="22"/>
              </w:rPr>
              <w:t>Passtwo</w:t>
            </w:r>
            <w:proofErr w:type="spellEnd"/>
            <w:r w:rsidRPr="00182EA6">
              <w:rPr>
                <w:rFonts w:ascii="Arial" w:eastAsia="宋体" w:hAnsi="Arial" w:cs="Arial"/>
                <w:color w:val="006600"/>
                <w:kern w:val="0"/>
                <w:sz w:val="22"/>
              </w:rPr>
              <w:t>！</w:t>
            </w:r>
            <w:r w:rsidRPr="00182EA6">
              <w:rPr>
                <w:rFonts w:ascii="Arial" w:eastAsia="宋体" w:hAnsi="Arial" w:cs="Arial"/>
                <w:color w:val="006600"/>
                <w:kern w:val="0"/>
                <w:sz w:val="22"/>
              </w:rPr>
              <w:t xml:space="preserve"> </w:t>
            </w:r>
            <w:r w:rsidRPr="00182EA6">
              <w:rPr>
                <w:rFonts w:ascii="Arial" w:eastAsia="宋体" w:hAnsi="Arial" w:cs="Arial"/>
                <w:color w:val="006600"/>
                <w:kern w:val="0"/>
                <w:sz w:val="22"/>
              </w:rPr>
              <w:t>您想做点什么呢？</w:t>
            </w:r>
            <w:r w:rsidRPr="00182EA6">
              <w:rPr>
                <w:rFonts w:ascii="Arial" w:eastAsia="宋体" w:hAnsi="Arial" w:cs="Arial"/>
                <w:color w:val="006600"/>
                <w:kern w:val="0"/>
                <w:sz w:val="22"/>
              </w:rPr>
              <w:t xml:space="preserve"> </w:t>
            </w:r>
          </w:p>
          <w:p w:rsidR="00182EA6" w:rsidRPr="00182EA6" w:rsidRDefault="00182EA6" w:rsidP="00182EA6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182EA6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I Want.... </w:t>
            </w:r>
          </w:p>
          <w:p w:rsidR="00182EA6" w:rsidRPr="00182EA6" w:rsidRDefault="00182EA6" w:rsidP="00182EA6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432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hyperlink r:id="rId166" w:history="1">
              <w:r w:rsidRPr="00182EA6">
                <w:rPr>
                  <w:rFonts w:ascii="Arial" w:eastAsia="宋体" w:hAnsi="Arial" w:cs="Arial"/>
                  <w:color w:val="336699"/>
                  <w:kern w:val="0"/>
                  <w:sz w:val="18"/>
                  <w:szCs w:val="18"/>
                  <w:u w:val="single"/>
                </w:rPr>
                <w:t>查询等级考试成绩</w:t>
              </w:r>
            </w:hyperlink>
            <w:r w:rsidRPr="00182EA6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  <w:p w:rsidR="00182EA6" w:rsidRPr="00182EA6" w:rsidRDefault="00182EA6" w:rsidP="00182EA6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432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hyperlink r:id="rId167" w:history="1">
              <w:r w:rsidRPr="00182EA6">
                <w:rPr>
                  <w:rFonts w:ascii="Arial" w:eastAsia="宋体" w:hAnsi="Arial" w:cs="Arial"/>
                  <w:color w:val="336699"/>
                  <w:kern w:val="0"/>
                  <w:sz w:val="18"/>
                  <w:szCs w:val="18"/>
                  <w:u w:val="single"/>
                </w:rPr>
                <w:t>下载等级考试模拟题</w:t>
              </w:r>
            </w:hyperlink>
            <w:r w:rsidRPr="00182EA6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  <w:p w:rsidR="00182EA6" w:rsidRPr="00182EA6" w:rsidRDefault="00182EA6" w:rsidP="00182EA6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432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hyperlink r:id="rId168" w:history="1">
              <w:r w:rsidRPr="00182EA6">
                <w:rPr>
                  <w:rFonts w:ascii="Arial" w:eastAsia="宋体" w:hAnsi="Arial" w:cs="Arial"/>
                  <w:color w:val="336699"/>
                  <w:kern w:val="0"/>
                  <w:sz w:val="18"/>
                  <w:szCs w:val="18"/>
                  <w:u w:val="single"/>
                </w:rPr>
                <w:t>下载历年计算机二级试题</w:t>
              </w:r>
            </w:hyperlink>
            <w:r w:rsidRPr="00182EA6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  <w:p w:rsidR="00182EA6" w:rsidRPr="00182EA6" w:rsidRDefault="00182EA6" w:rsidP="00182EA6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432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hyperlink r:id="rId169" w:history="1">
              <w:r w:rsidRPr="00182EA6">
                <w:rPr>
                  <w:rFonts w:ascii="Arial" w:eastAsia="宋体" w:hAnsi="Arial" w:cs="Arial"/>
                  <w:color w:val="336699"/>
                  <w:kern w:val="0"/>
                  <w:sz w:val="18"/>
                  <w:szCs w:val="18"/>
                  <w:u w:val="single"/>
                </w:rPr>
                <w:t>查找二级考试答案</w:t>
              </w:r>
            </w:hyperlink>
            <w:r w:rsidRPr="00182EA6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  <w:p w:rsidR="00182EA6" w:rsidRPr="00182EA6" w:rsidRDefault="00182EA6" w:rsidP="00182EA6">
            <w:pPr>
              <w:widowControl/>
              <w:spacing w:before="100" w:beforeAutospacing="1" w:after="75" w:line="360" w:lineRule="auto"/>
              <w:jc w:val="left"/>
              <w:outlineLvl w:val="1"/>
              <w:rPr>
                <w:rFonts w:ascii="Arial" w:eastAsia="宋体" w:hAnsi="Arial" w:cs="Arial"/>
                <w:color w:val="006600"/>
                <w:kern w:val="0"/>
                <w:sz w:val="22"/>
              </w:rPr>
            </w:pPr>
            <w:r w:rsidRPr="00182EA6">
              <w:rPr>
                <w:rFonts w:ascii="Arial" w:eastAsia="宋体" w:hAnsi="Arial" w:cs="Arial"/>
                <w:color w:val="006600"/>
                <w:kern w:val="0"/>
                <w:sz w:val="22"/>
              </w:rPr>
              <w:t>热门软件下载</w:t>
            </w:r>
          </w:p>
          <w:p w:rsidR="00182EA6" w:rsidRPr="00182EA6" w:rsidRDefault="00182EA6" w:rsidP="00182EA6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hyperlink r:id="rId170" w:tgtFrame="_blank" w:history="1">
              <w:r w:rsidRPr="00182EA6">
                <w:rPr>
                  <w:rFonts w:ascii="Arial" w:eastAsia="宋体" w:hAnsi="Arial" w:cs="Arial"/>
                  <w:color w:val="336699"/>
                  <w:kern w:val="0"/>
                  <w:sz w:val="18"/>
                  <w:szCs w:val="18"/>
                  <w:u w:val="single"/>
                </w:rPr>
                <w:t>实用电子地图</w:t>
              </w:r>
            </w:hyperlink>
            <w:r w:rsidRPr="00182EA6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  <w:p w:rsidR="00182EA6" w:rsidRPr="00182EA6" w:rsidRDefault="00182EA6" w:rsidP="00182EA6">
            <w:pPr>
              <w:widowControl/>
              <w:spacing w:before="100" w:beforeAutospacing="1" w:after="75" w:line="360" w:lineRule="auto"/>
              <w:jc w:val="left"/>
              <w:outlineLvl w:val="1"/>
              <w:rPr>
                <w:rFonts w:ascii="Arial" w:eastAsia="宋体" w:hAnsi="Arial" w:cs="Arial"/>
                <w:color w:val="006600"/>
                <w:kern w:val="0"/>
                <w:sz w:val="22"/>
              </w:rPr>
            </w:pPr>
            <w:r w:rsidRPr="00182EA6">
              <w:rPr>
                <w:rFonts w:ascii="Arial" w:eastAsia="宋体" w:hAnsi="Arial" w:cs="Arial"/>
                <w:color w:val="006600"/>
                <w:kern w:val="0"/>
                <w:sz w:val="22"/>
              </w:rPr>
              <w:t>本站隆重推荐自主开发的</w:t>
            </w:r>
            <w:r w:rsidRPr="00182EA6">
              <w:rPr>
                <w:rFonts w:ascii="Arial" w:eastAsia="宋体" w:hAnsi="Arial" w:cs="Arial"/>
                <w:color w:val="006600"/>
                <w:kern w:val="0"/>
                <w:sz w:val="22"/>
              </w:rPr>
              <w:t>VFP</w:t>
            </w:r>
            <w:r w:rsidRPr="00182EA6">
              <w:rPr>
                <w:rFonts w:ascii="Arial" w:eastAsia="宋体" w:hAnsi="Arial" w:cs="Arial"/>
                <w:color w:val="006600"/>
                <w:kern w:val="0"/>
                <w:sz w:val="22"/>
              </w:rPr>
              <w:t>上机模拟系统免费下载使用</w:t>
            </w:r>
          </w:p>
          <w:p w:rsidR="00182EA6" w:rsidRPr="00182EA6" w:rsidRDefault="00182EA6" w:rsidP="00182EA6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hyperlink r:id="rId171" w:history="1">
              <w:r w:rsidRPr="00182EA6">
                <w:rPr>
                  <w:rFonts w:ascii="Arial" w:eastAsia="宋体" w:hAnsi="Arial" w:cs="Arial"/>
                  <w:color w:val="FF5555"/>
                  <w:kern w:val="0"/>
                  <w:sz w:val="18"/>
                  <w:szCs w:val="18"/>
                  <w:u w:val="single"/>
                </w:rPr>
                <w:t>二级</w:t>
              </w:r>
              <w:r w:rsidRPr="00182EA6">
                <w:rPr>
                  <w:rFonts w:ascii="Arial" w:eastAsia="宋体" w:hAnsi="Arial" w:cs="Arial"/>
                  <w:color w:val="FF5555"/>
                  <w:kern w:val="0"/>
                  <w:sz w:val="18"/>
                  <w:szCs w:val="18"/>
                  <w:u w:val="single"/>
                </w:rPr>
                <w:t>vfp</w:t>
              </w:r>
              <w:r w:rsidRPr="00182EA6">
                <w:rPr>
                  <w:rFonts w:ascii="Arial" w:eastAsia="宋体" w:hAnsi="Arial" w:cs="Arial"/>
                  <w:color w:val="FF5555"/>
                  <w:kern w:val="0"/>
                  <w:sz w:val="18"/>
                  <w:szCs w:val="18"/>
                  <w:u w:val="single"/>
                </w:rPr>
                <w:t>上机模拟系统</w:t>
              </w:r>
            </w:hyperlink>
            <w:r w:rsidRPr="00182EA6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182EA6">
              <w:rPr>
                <w:rFonts w:ascii="Arial" w:eastAsia="宋体" w:hAnsi="Arial" w:cs="Arial"/>
                <w:kern w:val="0"/>
                <w:sz w:val="18"/>
                <w:szCs w:val="18"/>
              </w:rPr>
              <w:pict/>
            </w:r>
            <w:r w:rsidRPr="00182EA6">
              <w:rPr>
                <w:rFonts w:ascii="Arial" w:eastAsia="宋体" w:hAnsi="Arial" w:cs="Arial"/>
                <w:kern w:val="0"/>
                <w:sz w:val="18"/>
                <w:szCs w:val="18"/>
              </w:rPr>
              <w:pict/>
            </w:r>
            <w:r w:rsidRPr="00182EA6">
              <w:rPr>
                <w:rFonts w:ascii="Arial" w:eastAsia="宋体" w:hAnsi="Arial" w:cs="Arial"/>
                <w:kern w:val="0"/>
                <w:sz w:val="18"/>
                <w:szCs w:val="18"/>
              </w:rPr>
              <w:pict/>
            </w:r>
            <w:r w:rsidRPr="00182EA6">
              <w:rPr>
                <w:rFonts w:ascii="Arial" w:eastAsia="宋体" w:hAnsi="Arial" w:cs="Arial"/>
                <w:kern w:val="0"/>
                <w:sz w:val="18"/>
                <w:szCs w:val="18"/>
              </w:rPr>
              <w:pict/>
            </w:r>
            <w:r>
              <w:rPr>
                <w:rFonts w:ascii="Arial" w:eastAsia="宋体" w:hAnsi="Arial" w:cs="Arial"/>
                <w:noProof/>
                <w:color w:val="336699"/>
                <w:kern w:val="0"/>
                <w:sz w:val="18"/>
                <w:szCs w:val="18"/>
              </w:rPr>
              <w:drawing>
                <wp:inline distT="0" distB="0" distL="0" distR="0" wp14:anchorId="48589AF2" wp14:editId="0A3D008C">
                  <wp:extent cx="857250" cy="285750"/>
                  <wp:effectExtent l="0" t="0" r="0" b="0"/>
                  <wp:docPr id="2" name="图片 2" descr="通过二级">
                    <a:hlinkClick xmlns:a="http://schemas.openxmlformats.org/drawingml/2006/main" r:id="rId1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通过二级">
                            <a:hlinkClick r:id="rId1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2EA6" w:rsidRPr="00182EA6" w:rsidRDefault="00182EA6" w:rsidP="00182EA6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336699"/>
                <w:kern w:val="0"/>
                <w:sz w:val="18"/>
                <w:szCs w:val="18"/>
              </w:rPr>
              <w:drawing>
                <wp:inline distT="0" distB="0" distL="0" distR="0" wp14:anchorId="614AAB09" wp14:editId="0890709C">
                  <wp:extent cx="838200" cy="295275"/>
                  <wp:effectExtent l="0" t="0" r="0" b="9525"/>
                  <wp:docPr id="1" name="图片 1" descr="Valid XHTML 1.0 Transitional">
                    <a:hlinkClick xmlns:a="http://schemas.openxmlformats.org/drawingml/2006/main" r:id="rId1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Valid XHTML 1.0 Transitional">
                            <a:hlinkClick r:id="rId1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28E3" w:rsidRDefault="00C07278">
      <w:pPr>
        <w:rPr>
          <w:rFonts w:hint="eastAsia"/>
        </w:rPr>
      </w:pPr>
    </w:p>
    <w:p w:rsidR="00C07278" w:rsidRDefault="00C07278">
      <w:pPr>
        <w:rPr>
          <w:rFonts w:hint="eastAsia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"/>
        <w:gridCol w:w="1698"/>
        <w:gridCol w:w="4910"/>
        <w:gridCol w:w="879"/>
      </w:tblGrid>
      <w:tr w:rsidR="00C07278" w:rsidRPr="00C07278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序号</w:t>
            </w: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您的答案</w:t>
            </w: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正确答案</w:t>
            </w: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得分</w:t>
            </w: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C 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无歧义性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路径覆盖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顺序存储结构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ACBDFEHGP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实体集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43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(*p)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45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ABBA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Base::fun()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47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virtual</w:t>
            </w: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void</w:t>
            </w: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　</w:t>
            </w: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display()=0;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real+c.real,imag+c.imag</w:t>
            </w:r>
            <w:proofErr w:type="spellEnd"/>
          </w:p>
        </w:tc>
        <w:tc>
          <w:tcPr>
            <w:tcW w:w="0" w:type="auto"/>
            <w:shd w:val="clear" w:color="auto" w:fill="AACCAA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~A()</w:t>
            </w:r>
          </w:p>
        </w:tc>
        <w:tc>
          <w:tcPr>
            <w:tcW w:w="0" w:type="auto"/>
            <w:shd w:val="clear" w:color="auto" w:fill="DFEEDD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  <w:tr w:rsidR="00C07278" w:rsidRPr="00C07278">
        <w:trPr>
          <w:tblCellSpacing w:w="15" w:type="dxa"/>
        </w:trPr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proofErr w:type="spellStart"/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plist</w:t>
            </w:r>
            <w:proofErr w:type="spellEnd"/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[top]=item</w:t>
            </w:r>
          </w:p>
        </w:tc>
        <w:tc>
          <w:tcPr>
            <w:tcW w:w="0" w:type="auto"/>
            <w:shd w:val="clear" w:color="auto" w:fill="EFFFE7"/>
            <w:vAlign w:val="center"/>
            <w:hideMark/>
          </w:tcPr>
          <w:p w:rsidR="00C07278" w:rsidRPr="00C07278" w:rsidRDefault="00C07278" w:rsidP="00C07278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C07278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</w:tc>
      </w:tr>
    </w:tbl>
    <w:p w:rsidR="00C07278" w:rsidRDefault="00C07278">
      <w:pPr>
        <w:rPr>
          <w:rFonts w:hint="eastAsia"/>
        </w:rPr>
      </w:pPr>
      <w:bookmarkStart w:id="1" w:name="_GoBack"/>
      <w:bookmarkEnd w:id="1"/>
    </w:p>
    <w:sectPr w:rsidR="00C07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C3728"/>
    <w:multiLevelType w:val="multilevel"/>
    <w:tmpl w:val="79FA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03"/>
    <w:rsid w:val="00156803"/>
    <w:rsid w:val="00182EA6"/>
    <w:rsid w:val="00A41CAF"/>
    <w:rsid w:val="00BB4458"/>
    <w:rsid w:val="00C0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2EA6"/>
    <w:pPr>
      <w:widowControl/>
      <w:pBdr>
        <w:bottom w:val="single" w:sz="6" w:space="6" w:color="DDDDDD"/>
      </w:pBdr>
      <w:spacing w:after="270"/>
      <w:jc w:val="left"/>
      <w:outlineLvl w:val="0"/>
    </w:pPr>
    <w:rPr>
      <w:rFonts w:ascii="宋体" w:eastAsia="宋体" w:hAnsi="宋体" w:cs="宋体"/>
      <w:b/>
      <w:bCs/>
      <w:color w:val="494949"/>
      <w:kern w:val="36"/>
      <w:sz w:val="38"/>
      <w:szCs w:val="38"/>
    </w:rPr>
  </w:style>
  <w:style w:type="paragraph" w:styleId="2">
    <w:name w:val="heading 2"/>
    <w:basedOn w:val="a"/>
    <w:link w:val="2Char"/>
    <w:uiPriority w:val="9"/>
    <w:qFormat/>
    <w:rsid w:val="00182EA6"/>
    <w:pPr>
      <w:widowControl/>
      <w:spacing w:before="100" w:beforeAutospacing="1" w:after="75" w:line="360" w:lineRule="auto"/>
      <w:jc w:val="left"/>
      <w:outlineLvl w:val="1"/>
    </w:pPr>
    <w:rPr>
      <w:rFonts w:ascii="Arial" w:eastAsia="宋体" w:hAnsi="Arial" w:cs="Arial"/>
      <w:color w:val="006600"/>
      <w:kern w:val="0"/>
      <w:sz w:val="22"/>
    </w:rPr>
  </w:style>
  <w:style w:type="paragraph" w:styleId="3">
    <w:name w:val="heading 3"/>
    <w:basedOn w:val="a"/>
    <w:link w:val="3Char"/>
    <w:uiPriority w:val="9"/>
    <w:qFormat/>
    <w:rsid w:val="00182EA6"/>
    <w:pPr>
      <w:widowControl/>
      <w:shd w:val="clear" w:color="auto" w:fill="EEFFEE"/>
      <w:spacing w:before="100" w:beforeAutospacing="1" w:after="75" w:line="360" w:lineRule="auto"/>
      <w:jc w:val="left"/>
      <w:outlineLvl w:val="2"/>
    </w:pPr>
    <w:rPr>
      <w:rFonts w:ascii="Arial" w:eastAsia="宋体" w:hAnsi="Arial" w:cs="Arial"/>
      <w:b/>
      <w:bCs/>
      <w:color w:val="666666"/>
      <w:kern w:val="0"/>
      <w:sz w:val="22"/>
    </w:rPr>
  </w:style>
  <w:style w:type="paragraph" w:styleId="4">
    <w:name w:val="heading 4"/>
    <w:basedOn w:val="a"/>
    <w:link w:val="4Char"/>
    <w:uiPriority w:val="9"/>
    <w:qFormat/>
    <w:rsid w:val="00182EA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82EA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182EA6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2EA6"/>
    <w:rPr>
      <w:rFonts w:ascii="宋体" w:eastAsia="宋体" w:hAnsi="宋体" w:cs="宋体"/>
      <w:b/>
      <w:bCs/>
      <w:color w:val="494949"/>
      <w:kern w:val="36"/>
      <w:sz w:val="38"/>
      <w:szCs w:val="38"/>
    </w:rPr>
  </w:style>
  <w:style w:type="character" w:customStyle="1" w:styleId="2Char">
    <w:name w:val="标题 2 Char"/>
    <w:basedOn w:val="a0"/>
    <w:link w:val="2"/>
    <w:uiPriority w:val="9"/>
    <w:rsid w:val="00182EA6"/>
    <w:rPr>
      <w:rFonts w:ascii="Arial" w:eastAsia="宋体" w:hAnsi="Arial" w:cs="Arial"/>
      <w:color w:val="006600"/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182EA6"/>
    <w:rPr>
      <w:rFonts w:ascii="Arial" w:eastAsia="宋体" w:hAnsi="Arial" w:cs="Arial"/>
      <w:b/>
      <w:bCs/>
      <w:color w:val="666666"/>
      <w:kern w:val="0"/>
      <w:sz w:val="22"/>
      <w:shd w:val="clear" w:color="auto" w:fill="EEFFEE"/>
    </w:rPr>
  </w:style>
  <w:style w:type="character" w:customStyle="1" w:styleId="4Char">
    <w:name w:val="标题 4 Char"/>
    <w:basedOn w:val="a0"/>
    <w:link w:val="4"/>
    <w:uiPriority w:val="9"/>
    <w:rsid w:val="00182EA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82EA6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182EA6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182EA6"/>
    <w:rPr>
      <w:color w:val="336699"/>
      <w:u w:val="single"/>
    </w:rPr>
  </w:style>
  <w:style w:type="character" w:styleId="a4">
    <w:name w:val="FollowedHyperlink"/>
    <w:basedOn w:val="a0"/>
    <w:uiPriority w:val="99"/>
    <w:semiHidden/>
    <w:unhideWhenUsed/>
    <w:rsid w:val="00182EA6"/>
    <w:rPr>
      <w:color w:val="666699"/>
      <w:u w:val="single"/>
    </w:rPr>
  </w:style>
  <w:style w:type="paragraph" w:styleId="a5">
    <w:name w:val="Normal (Web)"/>
    <w:basedOn w:val="a"/>
    <w:uiPriority w:val="99"/>
    <w:unhideWhenUsed/>
    <w:rsid w:val="00182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mtd">
    <w:name w:val="ptmtd"/>
    <w:basedOn w:val="a"/>
    <w:rsid w:val="00182EA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ttd">
    <w:name w:val="ptttd"/>
    <w:basedOn w:val="a"/>
    <w:rsid w:val="00182EA6"/>
    <w:pPr>
      <w:widowControl/>
      <w:shd w:val="clear" w:color="auto" w:fill="EEEEE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ztd">
    <w:name w:val="lztd"/>
    <w:basedOn w:val="a"/>
    <w:rsid w:val="00182EA6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div">
    <w:name w:val="fdiv"/>
    <w:basedOn w:val="a"/>
    <w:rsid w:val="00182EA6"/>
    <w:pPr>
      <w:widowControl/>
      <w:pBdr>
        <w:top w:val="single" w:sz="6" w:space="0" w:color="DDDDDD"/>
      </w:pBdr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mpr">
    <w:name w:val="mmpr"/>
    <w:basedOn w:val="a"/>
    <w:rsid w:val="00182EA6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ct">
    <w:name w:val="act"/>
    <w:basedOn w:val="a"/>
    <w:rsid w:val="00182EA6"/>
    <w:pPr>
      <w:widowControl/>
      <w:pBdr>
        <w:bottom w:val="single" w:sz="6" w:space="2" w:color="FFAAAA"/>
        <w:right w:val="single" w:sz="6" w:space="2" w:color="FFAAAA"/>
      </w:pBdr>
      <w:shd w:val="clear" w:color="auto" w:fill="FFDDDD"/>
      <w:spacing w:before="100" w:beforeAutospacing="1" w:after="100" w:afterAutospacing="1"/>
      <w:jc w:val="center"/>
    </w:pPr>
    <w:rPr>
      <w:rFonts w:ascii="宋体" w:eastAsia="宋体" w:hAnsi="宋体" w:cs="宋体"/>
      <w:color w:val="FF5555"/>
      <w:kern w:val="0"/>
      <w:sz w:val="18"/>
      <w:szCs w:val="18"/>
    </w:rPr>
  </w:style>
  <w:style w:type="paragraph" w:customStyle="1" w:styleId="ptttd2">
    <w:name w:val="ptttd2"/>
    <w:basedOn w:val="a"/>
    <w:rsid w:val="00182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600"/>
      <w:kern w:val="0"/>
      <w:sz w:val="24"/>
      <w:szCs w:val="24"/>
    </w:rPr>
  </w:style>
  <w:style w:type="paragraph" w:customStyle="1" w:styleId="sbjtd">
    <w:name w:val="sbjtd"/>
    <w:basedOn w:val="a"/>
    <w:rsid w:val="00182EA6"/>
    <w:pPr>
      <w:widowControl/>
      <w:shd w:val="clear" w:color="auto" w:fill="FFFFFA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mt">
    <w:name w:val="mmt"/>
    <w:basedOn w:val="a"/>
    <w:rsid w:val="00182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mp">
    <w:name w:val="mmp"/>
    <w:basedOn w:val="a"/>
    <w:rsid w:val="00182EA6"/>
    <w:pPr>
      <w:widowControl/>
      <w:spacing w:before="180" w:after="100" w:afterAutospacing="1" w:line="384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olt">
    <w:name w:val="olt"/>
    <w:basedOn w:val="a"/>
    <w:rsid w:val="00182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t">
    <w:name w:val="sst"/>
    <w:basedOn w:val="a"/>
    <w:rsid w:val="00182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div">
    <w:name w:val="sldiv"/>
    <w:basedOn w:val="a"/>
    <w:rsid w:val="00182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divr">
    <w:name w:val="sldivr"/>
    <w:basedOn w:val="a"/>
    <w:rsid w:val="00182EA6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">
    <w:name w:val="m"/>
    <w:basedOn w:val="a"/>
    <w:rsid w:val="00182EA6"/>
    <w:pPr>
      <w:widowControl/>
      <w:spacing w:before="100" w:beforeAutospacing="1" w:after="100" w:afterAutospacing="1" w:line="288" w:lineRule="auto"/>
      <w:jc w:val="left"/>
    </w:pPr>
    <w:rPr>
      <w:rFonts w:ascii="宋体" w:eastAsia="宋体" w:hAnsi="宋体" w:cs="宋体"/>
      <w:color w:val="006600"/>
      <w:kern w:val="0"/>
      <w:sz w:val="36"/>
      <w:szCs w:val="36"/>
    </w:rPr>
  </w:style>
  <w:style w:type="paragraph" w:customStyle="1" w:styleId="mn">
    <w:name w:val="mn"/>
    <w:basedOn w:val="a"/>
    <w:rsid w:val="00182EA6"/>
    <w:pPr>
      <w:widowControl/>
      <w:spacing w:before="100" w:beforeAutospacing="1" w:after="100" w:afterAutospacing="1" w:line="360" w:lineRule="auto"/>
      <w:jc w:val="left"/>
    </w:pPr>
    <w:rPr>
      <w:rFonts w:ascii="Arial" w:eastAsia="宋体" w:hAnsi="Arial" w:cs="Arial"/>
      <w:color w:val="006600"/>
      <w:kern w:val="0"/>
      <w:sz w:val="22"/>
    </w:rPr>
  </w:style>
  <w:style w:type="paragraph" w:customStyle="1" w:styleId="pl">
    <w:name w:val="pl"/>
    <w:basedOn w:val="a"/>
    <w:rsid w:val="00182EA6"/>
    <w:pPr>
      <w:widowControl/>
      <w:spacing w:before="100" w:beforeAutospacing="1" w:after="100" w:afterAutospacing="1" w:line="360" w:lineRule="auto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l2">
    <w:name w:val="pl2"/>
    <w:basedOn w:val="a"/>
    <w:rsid w:val="00182EA6"/>
    <w:pPr>
      <w:widowControl/>
      <w:spacing w:before="100" w:beforeAutospacing="1" w:after="100" w:afterAutospacing="1" w:line="360" w:lineRule="auto"/>
      <w:jc w:val="left"/>
    </w:pPr>
    <w:rPr>
      <w:rFonts w:ascii="Arial" w:eastAsia="宋体" w:hAnsi="Arial" w:cs="Arial"/>
      <w:color w:val="666666"/>
      <w:kern w:val="0"/>
      <w:sz w:val="22"/>
    </w:rPr>
  </w:style>
  <w:style w:type="paragraph" w:customStyle="1" w:styleId="attn">
    <w:name w:val="attn"/>
    <w:basedOn w:val="a"/>
    <w:rsid w:val="00182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3300"/>
      <w:kern w:val="0"/>
      <w:sz w:val="24"/>
      <w:szCs w:val="24"/>
    </w:rPr>
  </w:style>
  <w:style w:type="paragraph" w:customStyle="1" w:styleId="lst">
    <w:name w:val="lst"/>
    <w:basedOn w:val="a"/>
    <w:rsid w:val="00182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p">
    <w:name w:val="pp"/>
    <w:basedOn w:val="a"/>
    <w:rsid w:val="00182EA6"/>
    <w:pPr>
      <w:widowControl/>
      <w:spacing w:before="75" w:after="75"/>
      <w:ind w:left="75" w:right="75"/>
      <w:jc w:val="center"/>
      <w:textAlignment w:val="top"/>
    </w:pPr>
    <w:rPr>
      <w:rFonts w:ascii="Arial" w:eastAsia="宋体" w:hAnsi="Arial" w:cs="Arial"/>
      <w:kern w:val="0"/>
      <w:sz w:val="18"/>
      <w:szCs w:val="18"/>
    </w:rPr>
  </w:style>
  <w:style w:type="paragraph" w:customStyle="1" w:styleId="pil">
    <w:name w:val="pil"/>
    <w:basedOn w:val="a"/>
    <w:rsid w:val="00182EA6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75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on">
    <w:name w:val="picon"/>
    <w:basedOn w:val="a"/>
    <w:rsid w:val="00182EA6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75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l">
    <w:name w:val="sil"/>
    <w:basedOn w:val="a"/>
    <w:rsid w:val="00182EA6"/>
    <w:pPr>
      <w:widowControl/>
      <w:spacing w:before="75" w:after="75"/>
      <w:ind w:left="75" w:right="75"/>
      <w:jc w:val="left"/>
      <w:textAlignment w:val="top"/>
    </w:pPr>
    <w:rPr>
      <w:rFonts w:ascii="Arial" w:eastAsia="宋体" w:hAnsi="Arial" w:cs="Arial"/>
      <w:kern w:val="0"/>
      <w:sz w:val="18"/>
      <w:szCs w:val="18"/>
    </w:rPr>
  </w:style>
  <w:style w:type="paragraph" w:customStyle="1" w:styleId="sicon">
    <w:name w:val="sicon"/>
    <w:basedOn w:val="a"/>
    <w:rsid w:val="00182EA6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75"/>
      <w:ind w:right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">
    <w:name w:val="fil"/>
    <w:basedOn w:val="a"/>
    <w:rsid w:val="00182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t">
    <w:name w:val="imgt"/>
    <w:basedOn w:val="a"/>
    <w:rsid w:val="00182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b">
    <w:name w:val="imgb"/>
    <w:basedOn w:val="a"/>
    <w:rsid w:val="00182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g">
    <w:name w:val="imgg"/>
    <w:basedOn w:val="a"/>
    <w:rsid w:val="00182EA6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subimg">
    <w:name w:val="mr_sub_img"/>
    <w:basedOn w:val="a"/>
    <w:rsid w:val="00182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dent">
    <w:name w:val="indent"/>
    <w:basedOn w:val="a"/>
    <w:rsid w:val="00182EA6"/>
    <w:pPr>
      <w:widowControl/>
      <w:spacing w:before="100" w:beforeAutospacing="1" w:after="100" w:afterAutospacing="1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t">
    <w:name w:val="hot"/>
    <w:basedOn w:val="a"/>
    <w:rsid w:val="00182EA6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FF5555"/>
      <w:kern w:val="0"/>
      <w:sz w:val="18"/>
      <w:szCs w:val="18"/>
    </w:rPr>
  </w:style>
  <w:style w:type="paragraph" w:customStyle="1" w:styleId="hot2">
    <w:name w:val="hot2"/>
    <w:basedOn w:val="a"/>
    <w:rsid w:val="00182EA6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FF5555"/>
      <w:kern w:val="0"/>
      <w:sz w:val="22"/>
    </w:rPr>
  </w:style>
  <w:style w:type="paragraph" w:customStyle="1" w:styleId="ul">
    <w:name w:val="ul"/>
    <w:basedOn w:val="a"/>
    <w:rsid w:val="00182EA6"/>
    <w:pPr>
      <w:widowControl/>
      <w:pBdr>
        <w:bottom w:val="dotted" w:sz="6" w:space="0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st">
    <w:name w:val="clist"/>
    <w:basedOn w:val="a"/>
    <w:rsid w:val="00182EA6"/>
    <w:pPr>
      <w:widowControl/>
      <w:pBdr>
        <w:bottom w:val="dotted" w:sz="6" w:space="2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list2">
    <w:name w:val="clist2"/>
    <w:basedOn w:val="a"/>
    <w:rsid w:val="00182EA6"/>
    <w:pPr>
      <w:widowControl/>
      <w:pBdr>
        <w:bottom w:val="dotted" w:sz="6" w:space="2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mg">
    <w:name w:val="climg"/>
    <w:basedOn w:val="a"/>
    <w:rsid w:val="00182EA6"/>
    <w:pPr>
      <w:widowControl/>
      <w:spacing w:before="75" w:after="75"/>
      <w:ind w:left="75" w:right="7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ble">
    <w:name w:val="stable"/>
    <w:basedOn w:val="a"/>
    <w:rsid w:val="00182EA6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">
    <w:name w:val="tbl"/>
    <w:basedOn w:val="a"/>
    <w:rsid w:val="00182EA6"/>
    <w:pPr>
      <w:widowControl/>
      <w:pBdr>
        <w:top w:val="single" w:sz="6" w:space="4" w:color="808080"/>
      </w:pBdr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82EA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182EA6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act1">
    <w:name w:val="act1"/>
    <w:basedOn w:val="a0"/>
    <w:rsid w:val="00182EA6"/>
    <w:rPr>
      <w:strike w:val="0"/>
      <w:dstrike w:val="0"/>
      <w:color w:val="FF5555"/>
      <w:sz w:val="18"/>
      <w:szCs w:val="18"/>
      <w:u w:val="none"/>
      <w:effect w:val="none"/>
      <w:shd w:val="clear" w:color="auto" w:fill="FFDDDD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182EA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182EA6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Balloon Text"/>
    <w:basedOn w:val="a"/>
    <w:link w:val="Char"/>
    <w:uiPriority w:val="99"/>
    <w:semiHidden/>
    <w:unhideWhenUsed/>
    <w:rsid w:val="00182EA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82E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2EA6"/>
    <w:pPr>
      <w:widowControl/>
      <w:pBdr>
        <w:bottom w:val="single" w:sz="6" w:space="6" w:color="DDDDDD"/>
      </w:pBdr>
      <w:spacing w:after="270"/>
      <w:jc w:val="left"/>
      <w:outlineLvl w:val="0"/>
    </w:pPr>
    <w:rPr>
      <w:rFonts w:ascii="宋体" w:eastAsia="宋体" w:hAnsi="宋体" w:cs="宋体"/>
      <w:b/>
      <w:bCs/>
      <w:color w:val="494949"/>
      <w:kern w:val="36"/>
      <w:sz w:val="38"/>
      <w:szCs w:val="38"/>
    </w:rPr>
  </w:style>
  <w:style w:type="paragraph" w:styleId="2">
    <w:name w:val="heading 2"/>
    <w:basedOn w:val="a"/>
    <w:link w:val="2Char"/>
    <w:uiPriority w:val="9"/>
    <w:qFormat/>
    <w:rsid w:val="00182EA6"/>
    <w:pPr>
      <w:widowControl/>
      <w:spacing w:before="100" w:beforeAutospacing="1" w:after="75" w:line="360" w:lineRule="auto"/>
      <w:jc w:val="left"/>
      <w:outlineLvl w:val="1"/>
    </w:pPr>
    <w:rPr>
      <w:rFonts w:ascii="Arial" w:eastAsia="宋体" w:hAnsi="Arial" w:cs="Arial"/>
      <w:color w:val="006600"/>
      <w:kern w:val="0"/>
      <w:sz w:val="22"/>
    </w:rPr>
  </w:style>
  <w:style w:type="paragraph" w:styleId="3">
    <w:name w:val="heading 3"/>
    <w:basedOn w:val="a"/>
    <w:link w:val="3Char"/>
    <w:uiPriority w:val="9"/>
    <w:qFormat/>
    <w:rsid w:val="00182EA6"/>
    <w:pPr>
      <w:widowControl/>
      <w:shd w:val="clear" w:color="auto" w:fill="EEFFEE"/>
      <w:spacing w:before="100" w:beforeAutospacing="1" w:after="75" w:line="360" w:lineRule="auto"/>
      <w:jc w:val="left"/>
      <w:outlineLvl w:val="2"/>
    </w:pPr>
    <w:rPr>
      <w:rFonts w:ascii="Arial" w:eastAsia="宋体" w:hAnsi="Arial" w:cs="Arial"/>
      <w:b/>
      <w:bCs/>
      <w:color w:val="666666"/>
      <w:kern w:val="0"/>
      <w:sz w:val="22"/>
    </w:rPr>
  </w:style>
  <w:style w:type="paragraph" w:styleId="4">
    <w:name w:val="heading 4"/>
    <w:basedOn w:val="a"/>
    <w:link w:val="4Char"/>
    <w:uiPriority w:val="9"/>
    <w:qFormat/>
    <w:rsid w:val="00182EA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82EA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182EA6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2EA6"/>
    <w:rPr>
      <w:rFonts w:ascii="宋体" w:eastAsia="宋体" w:hAnsi="宋体" w:cs="宋体"/>
      <w:b/>
      <w:bCs/>
      <w:color w:val="494949"/>
      <w:kern w:val="36"/>
      <w:sz w:val="38"/>
      <w:szCs w:val="38"/>
    </w:rPr>
  </w:style>
  <w:style w:type="character" w:customStyle="1" w:styleId="2Char">
    <w:name w:val="标题 2 Char"/>
    <w:basedOn w:val="a0"/>
    <w:link w:val="2"/>
    <w:uiPriority w:val="9"/>
    <w:rsid w:val="00182EA6"/>
    <w:rPr>
      <w:rFonts w:ascii="Arial" w:eastAsia="宋体" w:hAnsi="Arial" w:cs="Arial"/>
      <w:color w:val="006600"/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182EA6"/>
    <w:rPr>
      <w:rFonts w:ascii="Arial" w:eastAsia="宋体" w:hAnsi="Arial" w:cs="Arial"/>
      <w:b/>
      <w:bCs/>
      <w:color w:val="666666"/>
      <w:kern w:val="0"/>
      <w:sz w:val="22"/>
      <w:shd w:val="clear" w:color="auto" w:fill="EEFFEE"/>
    </w:rPr>
  </w:style>
  <w:style w:type="character" w:customStyle="1" w:styleId="4Char">
    <w:name w:val="标题 4 Char"/>
    <w:basedOn w:val="a0"/>
    <w:link w:val="4"/>
    <w:uiPriority w:val="9"/>
    <w:rsid w:val="00182EA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82EA6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182EA6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182EA6"/>
    <w:rPr>
      <w:color w:val="336699"/>
      <w:u w:val="single"/>
    </w:rPr>
  </w:style>
  <w:style w:type="character" w:styleId="a4">
    <w:name w:val="FollowedHyperlink"/>
    <w:basedOn w:val="a0"/>
    <w:uiPriority w:val="99"/>
    <w:semiHidden/>
    <w:unhideWhenUsed/>
    <w:rsid w:val="00182EA6"/>
    <w:rPr>
      <w:color w:val="666699"/>
      <w:u w:val="single"/>
    </w:rPr>
  </w:style>
  <w:style w:type="paragraph" w:styleId="a5">
    <w:name w:val="Normal (Web)"/>
    <w:basedOn w:val="a"/>
    <w:uiPriority w:val="99"/>
    <w:unhideWhenUsed/>
    <w:rsid w:val="00182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mtd">
    <w:name w:val="ptmtd"/>
    <w:basedOn w:val="a"/>
    <w:rsid w:val="00182EA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tttd">
    <w:name w:val="ptttd"/>
    <w:basedOn w:val="a"/>
    <w:rsid w:val="00182EA6"/>
    <w:pPr>
      <w:widowControl/>
      <w:shd w:val="clear" w:color="auto" w:fill="EEEEEE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ztd">
    <w:name w:val="lztd"/>
    <w:basedOn w:val="a"/>
    <w:rsid w:val="00182EA6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div">
    <w:name w:val="fdiv"/>
    <w:basedOn w:val="a"/>
    <w:rsid w:val="00182EA6"/>
    <w:pPr>
      <w:widowControl/>
      <w:pBdr>
        <w:top w:val="single" w:sz="6" w:space="0" w:color="DDDDDD"/>
      </w:pBdr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mpr">
    <w:name w:val="mmpr"/>
    <w:basedOn w:val="a"/>
    <w:rsid w:val="00182EA6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act">
    <w:name w:val="act"/>
    <w:basedOn w:val="a"/>
    <w:rsid w:val="00182EA6"/>
    <w:pPr>
      <w:widowControl/>
      <w:pBdr>
        <w:bottom w:val="single" w:sz="6" w:space="2" w:color="FFAAAA"/>
        <w:right w:val="single" w:sz="6" w:space="2" w:color="FFAAAA"/>
      </w:pBdr>
      <w:shd w:val="clear" w:color="auto" w:fill="FFDDDD"/>
      <w:spacing w:before="100" w:beforeAutospacing="1" w:after="100" w:afterAutospacing="1"/>
      <w:jc w:val="center"/>
    </w:pPr>
    <w:rPr>
      <w:rFonts w:ascii="宋体" w:eastAsia="宋体" w:hAnsi="宋体" w:cs="宋体"/>
      <w:color w:val="FF5555"/>
      <w:kern w:val="0"/>
      <w:sz w:val="18"/>
      <w:szCs w:val="18"/>
    </w:rPr>
  </w:style>
  <w:style w:type="paragraph" w:customStyle="1" w:styleId="ptttd2">
    <w:name w:val="ptttd2"/>
    <w:basedOn w:val="a"/>
    <w:rsid w:val="00182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600"/>
      <w:kern w:val="0"/>
      <w:sz w:val="24"/>
      <w:szCs w:val="24"/>
    </w:rPr>
  </w:style>
  <w:style w:type="paragraph" w:customStyle="1" w:styleId="sbjtd">
    <w:name w:val="sbjtd"/>
    <w:basedOn w:val="a"/>
    <w:rsid w:val="00182EA6"/>
    <w:pPr>
      <w:widowControl/>
      <w:shd w:val="clear" w:color="auto" w:fill="FFFFFA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mt">
    <w:name w:val="mmt"/>
    <w:basedOn w:val="a"/>
    <w:rsid w:val="00182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mp">
    <w:name w:val="mmp"/>
    <w:basedOn w:val="a"/>
    <w:rsid w:val="00182EA6"/>
    <w:pPr>
      <w:widowControl/>
      <w:spacing w:before="180" w:after="100" w:afterAutospacing="1" w:line="384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olt">
    <w:name w:val="olt"/>
    <w:basedOn w:val="a"/>
    <w:rsid w:val="00182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st">
    <w:name w:val="sst"/>
    <w:basedOn w:val="a"/>
    <w:rsid w:val="00182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div">
    <w:name w:val="sldiv"/>
    <w:basedOn w:val="a"/>
    <w:rsid w:val="00182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ldivr">
    <w:name w:val="sldivr"/>
    <w:basedOn w:val="a"/>
    <w:rsid w:val="00182EA6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">
    <w:name w:val="m"/>
    <w:basedOn w:val="a"/>
    <w:rsid w:val="00182EA6"/>
    <w:pPr>
      <w:widowControl/>
      <w:spacing w:before="100" w:beforeAutospacing="1" w:after="100" w:afterAutospacing="1" w:line="288" w:lineRule="auto"/>
      <w:jc w:val="left"/>
    </w:pPr>
    <w:rPr>
      <w:rFonts w:ascii="宋体" w:eastAsia="宋体" w:hAnsi="宋体" w:cs="宋体"/>
      <w:color w:val="006600"/>
      <w:kern w:val="0"/>
      <w:sz w:val="36"/>
      <w:szCs w:val="36"/>
    </w:rPr>
  </w:style>
  <w:style w:type="paragraph" w:customStyle="1" w:styleId="mn">
    <w:name w:val="mn"/>
    <w:basedOn w:val="a"/>
    <w:rsid w:val="00182EA6"/>
    <w:pPr>
      <w:widowControl/>
      <w:spacing w:before="100" w:beforeAutospacing="1" w:after="100" w:afterAutospacing="1" w:line="360" w:lineRule="auto"/>
      <w:jc w:val="left"/>
    </w:pPr>
    <w:rPr>
      <w:rFonts w:ascii="Arial" w:eastAsia="宋体" w:hAnsi="Arial" w:cs="Arial"/>
      <w:color w:val="006600"/>
      <w:kern w:val="0"/>
      <w:sz w:val="22"/>
    </w:rPr>
  </w:style>
  <w:style w:type="paragraph" w:customStyle="1" w:styleId="pl">
    <w:name w:val="pl"/>
    <w:basedOn w:val="a"/>
    <w:rsid w:val="00182EA6"/>
    <w:pPr>
      <w:widowControl/>
      <w:spacing w:before="100" w:beforeAutospacing="1" w:after="100" w:afterAutospacing="1" w:line="360" w:lineRule="auto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pl2">
    <w:name w:val="pl2"/>
    <w:basedOn w:val="a"/>
    <w:rsid w:val="00182EA6"/>
    <w:pPr>
      <w:widowControl/>
      <w:spacing w:before="100" w:beforeAutospacing="1" w:after="100" w:afterAutospacing="1" w:line="360" w:lineRule="auto"/>
      <w:jc w:val="left"/>
    </w:pPr>
    <w:rPr>
      <w:rFonts w:ascii="Arial" w:eastAsia="宋体" w:hAnsi="Arial" w:cs="Arial"/>
      <w:color w:val="666666"/>
      <w:kern w:val="0"/>
      <w:sz w:val="22"/>
    </w:rPr>
  </w:style>
  <w:style w:type="paragraph" w:customStyle="1" w:styleId="attn">
    <w:name w:val="attn"/>
    <w:basedOn w:val="a"/>
    <w:rsid w:val="00182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3300"/>
      <w:kern w:val="0"/>
      <w:sz w:val="24"/>
      <w:szCs w:val="24"/>
    </w:rPr>
  </w:style>
  <w:style w:type="paragraph" w:customStyle="1" w:styleId="lst">
    <w:name w:val="lst"/>
    <w:basedOn w:val="a"/>
    <w:rsid w:val="00182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p">
    <w:name w:val="pp"/>
    <w:basedOn w:val="a"/>
    <w:rsid w:val="00182EA6"/>
    <w:pPr>
      <w:widowControl/>
      <w:spacing w:before="75" w:after="75"/>
      <w:ind w:left="75" w:right="75"/>
      <w:jc w:val="center"/>
      <w:textAlignment w:val="top"/>
    </w:pPr>
    <w:rPr>
      <w:rFonts w:ascii="Arial" w:eastAsia="宋体" w:hAnsi="Arial" w:cs="Arial"/>
      <w:kern w:val="0"/>
      <w:sz w:val="18"/>
      <w:szCs w:val="18"/>
    </w:rPr>
  </w:style>
  <w:style w:type="paragraph" w:customStyle="1" w:styleId="pil">
    <w:name w:val="pil"/>
    <w:basedOn w:val="a"/>
    <w:rsid w:val="00182EA6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75"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on">
    <w:name w:val="picon"/>
    <w:basedOn w:val="a"/>
    <w:rsid w:val="00182EA6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75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l">
    <w:name w:val="sil"/>
    <w:basedOn w:val="a"/>
    <w:rsid w:val="00182EA6"/>
    <w:pPr>
      <w:widowControl/>
      <w:spacing w:before="75" w:after="75"/>
      <w:ind w:left="75" w:right="75"/>
      <w:jc w:val="left"/>
      <w:textAlignment w:val="top"/>
    </w:pPr>
    <w:rPr>
      <w:rFonts w:ascii="Arial" w:eastAsia="宋体" w:hAnsi="Arial" w:cs="Arial"/>
      <w:kern w:val="0"/>
      <w:sz w:val="18"/>
      <w:szCs w:val="18"/>
    </w:rPr>
  </w:style>
  <w:style w:type="paragraph" w:customStyle="1" w:styleId="sicon">
    <w:name w:val="sicon"/>
    <w:basedOn w:val="a"/>
    <w:rsid w:val="00182EA6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75"/>
      <w:ind w:right="1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">
    <w:name w:val="fil"/>
    <w:basedOn w:val="a"/>
    <w:rsid w:val="00182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t">
    <w:name w:val="imgt"/>
    <w:basedOn w:val="a"/>
    <w:rsid w:val="00182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b">
    <w:name w:val="imgb"/>
    <w:basedOn w:val="a"/>
    <w:rsid w:val="00182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g">
    <w:name w:val="imgg"/>
    <w:basedOn w:val="a"/>
    <w:rsid w:val="00182EA6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subimg">
    <w:name w:val="mr_sub_img"/>
    <w:basedOn w:val="a"/>
    <w:rsid w:val="00182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dent">
    <w:name w:val="indent"/>
    <w:basedOn w:val="a"/>
    <w:rsid w:val="00182EA6"/>
    <w:pPr>
      <w:widowControl/>
      <w:spacing w:before="100" w:beforeAutospacing="1" w:after="100" w:afterAutospacing="1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t">
    <w:name w:val="hot"/>
    <w:basedOn w:val="a"/>
    <w:rsid w:val="00182EA6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FF5555"/>
      <w:kern w:val="0"/>
      <w:sz w:val="18"/>
      <w:szCs w:val="18"/>
    </w:rPr>
  </w:style>
  <w:style w:type="paragraph" w:customStyle="1" w:styleId="hot2">
    <w:name w:val="hot2"/>
    <w:basedOn w:val="a"/>
    <w:rsid w:val="00182EA6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FF5555"/>
      <w:kern w:val="0"/>
      <w:sz w:val="22"/>
    </w:rPr>
  </w:style>
  <w:style w:type="paragraph" w:customStyle="1" w:styleId="ul">
    <w:name w:val="ul"/>
    <w:basedOn w:val="a"/>
    <w:rsid w:val="00182EA6"/>
    <w:pPr>
      <w:widowControl/>
      <w:pBdr>
        <w:bottom w:val="dotted" w:sz="6" w:space="0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st">
    <w:name w:val="clist"/>
    <w:basedOn w:val="a"/>
    <w:rsid w:val="00182EA6"/>
    <w:pPr>
      <w:widowControl/>
      <w:pBdr>
        <w:bottom w:val="dotted" w:sz="6" w:space="2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list2">
    <w:name w:val="clist2"/>
    <w:basedOn w:val="a"/>
    <w:rsid w:val="00182EA6"/>
    <w:pPr>
      <w:widowControl/>
      <w:pBdr>
        <w:bottom w:val="dotted" w:sz="6" w:space="2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mg">
    <w:name w:val="climg"/>
    <w:basedOn w:val="a"/>
    <w:rsid w:val="00182EA6"/>
    <w:pPr>
      <w:widowControl/>
      <w:spacing w:before="75" w:after="75"/>
      <w:ind w:left="75" w:right="75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ble">
    <w:name w:val="stable"/>
    <w:basedOn w:val="a"/>
    <w:rsid w:val="00182EA6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l">
    <w:name w:val="tbl"/>
    <w:basedOn w:val="a"/>
    <w:rsid w:val="00182EA6"/>
    <w:pPr>
      <w:widowControl/>
      <w:pBdr>
        <w:top w:val="single" w:sz="6" w:space="4" w:color="808080"/>
      </w:pBdr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82EA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182EA6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act1">
    <w:name w:val="act1"/>
    <w:basedOn w:val="a0"/>
    <w:rsid w:val="00182EA6"/>
    <w:rPr>
      <w:strike w:val="0"/>
      <w:dstrike w:val="0"/>
      <w:color w:val="FF5555"/>
      <w:sz w:val="18"/>
      <w:szCs w:val="18"/>
      <w:u w:val="none"/>
      <w:effect w:val="none"/>
      <w:shd w:val="clear" w:color="auto" w:fill="FFDDDD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182EA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182EA6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Balloon Text"/>
    <w:basedOn w:val="a"/>
    <w:link w:val="Char"/>
    <w:uiPriority w:val="99"/>
    <w:semiHidden/>
    <w:unhideWhenUsed/>
    <w:rsid w:val="00182EA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82E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38" Type="http://schemas.openxmlformats.org/officeDocument/2006/relationships/control" Target="activeX/activeX132.xml"/><Relationship Id="rId154" Type="http://schemas.openxmlformats.org/officeDocument/2006/relationships/control" Target="activeX/activeX146.xml"/><Relationship Id="rId159" Type="http://schemas.openxmlformats.org/officeDocument/2006/relationships/control" Target="activeX/activeX151.xml"/><Relationship Id="rId175" Type="http://schemas.openxmlformats.org/officeDocument/2006/relationships/image" Target="media/image6.png"/><Relationship Id="rId170" Type="http://schemas.openxmlformats.org/officeDocument/2006/relationships/hyperlink" Target="http://map.all4ad.cn/MapCode/Redirect.asp?id=48033" TargetMode="External"/><Relationship Id="rId16" Type="http://schemas.openxmlformats.org/officeDocument/2006/relationships/control" Target="activeX/activeX1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28" Type="http://schemas.openxmlformats.org/officeDocument/2006/relationships/control" Target="activeX/activeX122.xml"/><Relationship Id="rId144" Type="http://schemas.openxmlformats.org/officeDocument/2006/relationships/control" Target="activeX/activeX138.xml"/><Relationship Id="rId149" Type="http://schemas.openxmlformats.org/officeDocument/2006/relationships/control" Target="activeX/activeX142.xml"/><Relationship Id="rId5" Type="http://schemas.openxmlformats.org/officeDocument/2006/relationships/webSettings" Target="webSettings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60" Type="http://schemas.openxmlformats.org/officeDocument/2006/relationships/control" Target="activeX/activeX152.xml"/><Relationship Id="rId165" Type="http://schemas.openxmlformats.org/officeDocument/2006/relationships/control" Target="activeX/activeX156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34" Type="http://schemas.openxmlformats.org/officeDocument/2006/relationships/control" Target="activeX/activeX128.xml"/><Relationship Id="rId139" Type="http://schemas.openxmlformats.org/officeDocument/2006/relationships/control" Target="activeX/activeX13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3.xml"/><Relationship Id="rId155" Type="http://schemas.openxmlformats.org/officeDocument/2006/relationships/control" Target="activeX/activeX147.xml"/><Relationship Id="rId171" Type="http://schemas.openxmlformats.org/officeDocument/2006/relationships/hyperlink" Target="http://www.passtwo.com/c15/soft/vfpsetupv2.0.rar" TargetMode="External"/><Relationship Id="rId176" Type="http://schemas.openxmlformats.org/officeDocument/2006/relationships/fontTable" Target="fontTable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45" Type="http://schemas.openxmlformats.org/officeDocument/2006/relationships/control" Target="activeX/activeX139.xml"/><Relationship Id="rId161" Type="http://schemas.openxmlformats.org/officeDocument/2006/relationships/control" Target="activeX/activeX153.xml"/><Relationship Id="rId166" Type="http://schemas.openxmlformats.org/officeDocument/2006/relationships/hyperlink" Target="http://www.passtwo.com/c15/moni164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9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1.xml"/><Relationship Id="rId151" Type="http://schemas.openxmlformats.org/officeDocument/2006/relationships/image" Target="media/image3.jpeg"/><Relationship Id="rId156" Type="http://schemas.openxmlformats.org/officeDocument/2006/relationships/control" Target="activeX/activeX148.xml"/><Relationship Id="rId164" Type="http://schemas.openxmlformats.org/officeDocument/2006/relationships/image" Target="media/image4.wmf"/><Relationship Id="rId169" Type="http://schemas.openxmlformats.org/officeDocument/2006/relationships/hyperlink" Target="http://www.passtwo.com/c15/moni164.html" TargetMode="External"/><Relationship Id="rId177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72" Type="http://schemas.openxmlformats.org/officeDocument/2006/relationships/hyperlink" Target="http://www.passtwo.com/" TargetMode="Externa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5.xml"/><Relationship Id="rId146" Type="http://schemas.openxmlformats.org/officeDocument/2006/relationships/control" Target="activeX/activeX140.xml"/><Relationship Id="rId167" Type="http://schemas.openxmlformats.org/officeDocument/2006/relationships/hyperlink" Target="http://www.passtwo.com/c15/moni164.html" TargetMode="External"/><Relationship Id="rId7" Type="http://schemas.openxmlformats.org/officeDocument/2006/relationships/control" Target="activeX/activeX1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162" Type="http://schemas.openxmlformats.org/officeDocument/2006/relationships/control" Target="activeX/activeX154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157" Type="http://schemas.openxmlformats.org/officeDocument/2006/relationships/control" Target="activeX/activeX149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52" Type="http://schemas.openxmlformats.org/officeDocument/2006/relationships/control" Target="activeX/activeX144.xml"/><Relationship Id="rId173" Type="http://schemas.openxmlformats.org/officeDocument/2006/relationships/image" Target="media/image5.gif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image" Target="media/image2.wmf"/><Relationship Id="rId168" Type="http://schemas.openxmlformats.org/officeDocument/2006/relationships/hyperlink" Target="http://www.passtwo.com/c15/moni164.html" TargetMode="Externa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163" Type="http://schemas.openxmlformats.org/officeDocument/2006/relationships/control" Target="activeX/activeX155.xml"/><Relationship Id="rId3" Type="http://schemas.microsoft.com/office/2007/relationships/stylesWithEffects" Target="stylesWithEffect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158" Type="http://schemas.openxmlformats.org/officeDocument/2006/relationships/control" Target="activeX/activeX15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3" Type="http://schemas.openxmlformats.org/officeDocument/2006/relationships/control" Target="activeX/activeX145.xml"/><Relationship Id="rId174" Type="http://schemas.openxmlformats.org/officeDocument/2006/relationships/hyperlink" Target="http://validator.w3.org/check?uri=referer" TargetMode="Externa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2505</Words>
  <Characters>14285</Characters>
  <Application>Microsoft Office Word</Application>
  <DocSecurity>0</DocSecurity>
  <Lines>119</Lines>
  <Paragraphs>33</Paragraphs>
  <ScaleCrop>false</ScaleCrop>
  <Company/>
  <LinksUpToDate>false</LinksUpToDate>
  <CharactersWithSpaces>16757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</dc:creator>
  <cp:keywords/>
  <dc:description/>
  <cp:lastModifiedBy>Archie</cp:lastModifiedBy>
  <cp:revision>3</cp:revision>
  <dcterms:created xsi:type="dcterms:W3CDTF">2011-02-13T07:01:00Z</dcterms:created>
  <dcterms:modified xsi:type="dcterms:W3CDTF">2011-02-13T07:04:00Z</dcterms:modified>
</cp:coreProperties>
</file>