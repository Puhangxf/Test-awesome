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endnotes.xml" ContentType="application/vnd.openxmlformats-officedocument.wordprocessingml.endnotes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jc w:val="center"/>
        <w:tblCellSpacing w:w="15" w:type="dxa"/>
        <w:tblCellMar>
          <w:top w:w="120" w:type="dxa"/>
          <w:left w:w="300" w:type="dxa"/>
          <w:right w:w="300" w:type="dxa"/>
        </w:tblCellMar>
        <w:tblLook w:val="04A0"/>
      </w:tblPr>
      <w:tblGrid>
        <w:gridCol w:w="11400"/>
      </w:tblGrid>
      <w:tr w:rsidR="00DF7936" w:rsidRPr="00DF7936" w:rsidTr="00DF7936">
        <w:trPr>
          <w:tblCellSpacing w:w="15" w:type="dxa"/>
          <w:jc w:val="center"/>
          <w:hidden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F7936" w:rsidRPr="00DF7936" w:rsidRDefault="00DF7936" w:rsidP="00DF7936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DF7936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tbl>
            <w:tblPr>
              <w:tblW w:w="5000" w:type="pct"/>
              <w:tblCellSpacing w:w="15" w:type="dxa"/>
              <w:tblCellMar>
                <w:top w:w="120" w:type="dxa"/>
                <w:left w:w="300" w:type="dxa"/>
                <w:right w:w="300" w:type="dxa"/>
              </w:tblCellMar>
              <w:tblLook w:val="04A0"/>
            </w:tblPr>
            <w:tblGrid>
              <w:gridCol w:w="10689"/>
              <w:gridCol w:w="651"/>
            </w:tblGrid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全国计算机等级考试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 xml:space="preserve">历年真题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2007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年计算机等级考试二级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笔试模拟试题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(2)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hd w:val="clear" w:color="auto" w:fill="EEFFEE"/>
                    <w:spacing w:before="100" w:beforeAutospacing="1" w:after="75" w:line="360" w:lineRule="auto"/>
                    <w:jc w:val="left"/>
                    <w:outlineLvl w:val="2"/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</w:pP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一、选择题（每题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2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分，共计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70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分）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76"/>
                    <w:gridCol w:w="53"/>
                  </w:tblGrid>
                  <w:tr w:rsidR="00DF7936" w:rsidRPr="00DF793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A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DF7936" w:rsidRPr="00DF7936" w:rsidRDefault="00DF7936" w:rsidP="00DF7936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1.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已知一棵二叉树前序遍历和中序遍历分别为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ABDEGCFH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DBGEACHF,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则该二叉树的后序遍历为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 xml:space="preserve">　　</w:t>
                        </w:r>
                        <w:r w:rsidRPr="00DF793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 xml:space="preserve">A)GEDHFBCA B)DGEBHFCA C)ABCDEFGH D)ACBFEDHG 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DF7936" w:rsidRPr="00DF7936" w:rsidRDefault="00DF7936" w:rsidP="00DF7936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F7936" w:rsidRPr="00DF793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EEEDE"/>
                        <w:vAlign w:val="center"/>
                        <w:hideMark/>
                      </w:tcPr>
                      <w:p w:rsidR="00DF7936" w:rsidRPr="00DF7936" w:rsidRDefault="0077461F" w:rsidP="00DF7936">
                        <w:pPr>
                          <w:widowControl/>
                          <w:spacing w:line="360" w:lineRule="auto"/>
                          <w:jc w:val="left"/>
                          <w:rPr>
                            <w:ins w:id="0" w:author="Unknown"/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ins w:id="1" w:author="Unknown">
                          <w:r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186" type="#_x0000_t75" style="width:20.25pt;height:15.75pt" o:ole="">
                                <v:imagedata r:id="rId6" o:title=""/>
                              </v:shape>
                              <w:control r:id="rId7" w:name="DefaultOcxName" w:shapeid="_x0000_i1186"/>
                            </w:object>
                          </w:r>
                          <w:r w:rsidR="00DF7936"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A       </w:t>
                          </w:r>
                          <w:r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189" type="#_x0000_t75" style="width:20.25pt;height:15.75pt" o:ole="">
                                <v:imagedata r:id="rId6" o:title=""/>
                              </v:shape>
                              <w:control r:id="rId8" w:name="DefaultOcxName1" w:shapeid="_x0000_i1189"/>
                            </w:object>
                          </w:r>
                          <w:r w:rsidR="00DF7936"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B       </w:t>
                          </w:r>
                          <w:r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192" type="#_x0000_t75" style="width:20.25pt;height:15.75pt" o:ole="">
                                <v:imagedata r:id="rId6" o:title=""/>
                              </v:shape>
                              <w:control r:id="rId9" w:name="DefaultOcxName2" w:shapeid="_x0000_i1192"/>
                            </w:object>
                          </w:r>
                          <w:r w:rsidR="00DF7936"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C       </w:t>
                          </w:r>
                          <w:r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195" type="#_x0000_t75" style="width:20.25pt;height:15.75pt" o:ole="">
                                <v:imagedata r:id="rId6" o:title=""/>
                              </v:shape>
                              <w:control r:id="rId10" w:name="DefaultOcxName3" w:shapeid="_x0000_i1195"/>
                            </w:object>
                          </w:r>
                          <w:r w:rsidR="00DF7936" w:rsidRPr="00DF793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D       </w:t>
                          </w:r>
                        </w:ins>
                      </w:p>
                    </w:tc>
                    <w:tc>
                      <w:tcPr>
                        <w:tcW w:w="0" w:type="auto"/>
                        <w:vMerge/>
                        <w:shd w:val="clear" w:color="auto" w:fill="EEEEDE"/>
                        <w:vAlign w:val="center"/>
                        <w:hideMark/>
                      </w:tcPr>
                      <w:p w:rsidR="00DF7936" w:rsidRPr="00DF7936" w:rsidRDefault="00DF7936" w:rsidP="00DF793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树是节点的集合，它的根节点数目是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有且只有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1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或多于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C)0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或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1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至少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2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198" type="#_x0000_t75" style="width:20.25pt;height:15.75pt" o:ole="">
                        <v:imagedata r:id="rId6" o:title=""/>
                      </v:shape>
                      <w:control r:id="rId11" w:name="DefaultOcxName4" w:shapeid="_x0000_i119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01" type="#_x0000_t75" style="width:20.25pt;height:15.75pt" o:ole="">
                        <v:imagedata r:id="rId6" o:title=""/>
                      </v:shape>
                      <w:control r:id="rId12" w:name="DefaultOcxName5" w:shapeid="_x0000_i120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04" type="#_x0000_t75" style="width:20.25pt;height:15.75pt" o:ole="">
                        <v:imagedata r:id="rId6" o:title=""/>
                      </v:shape>
                      <w:control r:id="rId13" w:name="DefaultOcxName6" w:shapeid="_x0000_i120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07" type="#_x0000_t75" style="width:20.25pt;height:15.75pt" o:ole="">
                        <v:imagedata r:id="rId6" o:title=""/>
                      </v:shape>
                      <w:control r:id="rId14" w:name="DefaultOcxName7" w:shapeid="_x0000_i120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如果进栈序列为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el,e2,e3,e4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，则可能的出栈序列是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A)e3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el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e4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e2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B)e2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e4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el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C)e3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e4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e2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任意顺序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0" type="#_x0000_t75" style="width:20.25pt;height:15.75pt" o:ole="">
                        <v:imagedata r:id="rId6" o:title=""/>
                      </v:shape>
                      <w:control r:id="rId15" w:name="DefaultOcxName8" w:shapeid="_x0000_i121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3" type="#_x0000_t75" style="width:20.25pt;height:15.75pt" o:ole="">
                        <v:imagedata r:id="rId6" o:title=""/>
                      </v:shape>
                      <w:control r:id="rId16" w:name="DefaultOcxName9" w:shapeid="_x0000_i121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6" type="#_x0000_t75" style="width:20.25pt;height:15.75pt" o:ole="">
                        <v:imagedata r:id="rId6" o:title=""/>
                      </v:shape>
                      <w:control r:id="rId17" w:name="DefaultOcxName10" w:shapeid="_x0000_i121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9" type="#_x0000_t75" style="width:20.25pt;height:15.75pt" o:ole="">
                        <v:imagedata r:id="rId6" o:title=""/>
                      </v:shape>
                      <w:control r:id="rId18" w:name="DefaultOcxName11" w:shapeid="_x0000_i121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在设计程序时，应采纳的原则之一是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不限制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goto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语句的使用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减少或取消注解行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程序越短越好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程字结构应有助于读者理解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2" type="#_x0000_t75" style="width:20.25pt;height:15.75pt" o:ole="">
                        <v:imagedata r:id="rId6" o:title=""/>
                      </v:shape>
                      <w:control r:id="rId19" w:name="DefaultOcxName12" w:shapeid="_x0000_i122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5" type="#_x0000_t75" style="width:20.25pt;height:15.75pt" o:ole="">
                        <v:imagedata r:id="rId6" o:title=""/>
                      </v:shape>
                      <w:control r:id="rId20" w:name="DefaultOcxName13" w:shapeid="_x0000_i122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8" type="#_x0000_t75" style="width:20.25pt;height:15.75pt" o:ole="">
                        <v:imagedata r:id="rId6" o:title=""/>
                      </v:shape>
                      <w:control r:id="rId21" w:name="DefaultOcxName14" w:shapeid="_x0000_i122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1" type="#_x0000_t75" style="width:20.25pt;height:15.75pt" o:ole="">
                        <v:imagedata r:id="rId6" o:title=""/>
                      </v:shape>
                      <w:control r:id="rId22" w:name="DefaultOcxName15" w:shapeid="_x0000_i123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5.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程序设计语言的基本成分是数据成分、运算成分、控制成分和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对象成分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变量成分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语句成份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传输成分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4" type="#_x0000_t75" style="width:20.25pt;height:15.75pt" o:ole="">
                        <v:imagedata r:id="rId6" o:title=""/>
                      </v:shape>
                      <w:control r:id="rId23" w:name="DefaultOcxName16" w:shapeid="_x0000_i123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7" type="#_x0000_t75" style="width:20.25pt;height:15.75pt" o:ole="">
                        <v:imagedata r:id="rId6" o:title=""/>
                      </v:shape>
                      <w:control r:id="rId24" w:name="DefaultOcxName17" w:shapeid="_x0000_i123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0" type="#_x0000_t75" style="width:20.25pt;height:15.75pt" o:ole="">
                        <v:imagedata r:id="rId6" o:title=""/>
                      </v:shape>
                      <w:control r:id="rId25" w:name="DefaultOcxName18" w:shapeid="_x0000_i124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3" type="#_x0000_t75" style="width:20.25pt;height:15.75pt" o:ole="">
                        <v:imagedata r:id="rId6" o:title=""/>
                      </v:shape>
                      <w:control r:id="rId26" w:name="DefaultOcxName19" w:shapeid="_x0000_i124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下列叙述中，不属于软件需求规格说明书的作用的是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便于用户、开发人员进行理解和交流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反映出用户问题的结构，可以作为软件开发工作的基础和依据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作为确认测试和验收的依据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便于开发人员进行需求分析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6" type="#_x0000_t75" style="width:20.25pt;height:15.75pt" o:ole="">
                        <v:imagedata r:id="rId6" o:title=""/>
                      </v:shape>
                      <w:control r:id="rId27" w:name="DefaultOcxName20" w:shapeid="_x0000_i124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9" type="#_x0000_t75" style="width:20.25pt;height:15.75pt" o:ole="">
                        <v:imagedata r:id="rId6" o:title=""/>
                      </v:shape>
                      <w:control r:id="rId28" w:name="DefaultOcxName21" w:shapeid="_x0000_i124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52" type="#_x0000_t75" style="width:20.25pt;height:15.75pt" o:ole="">
                        <v:imagedata r:id="rId6" o:title=""/>
                      </v:shape>
                      <w:control r:id="rId29" w:name="DefaultOcxName22" w:shapeid="_x0000_i125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55" type="#_x0000_t75" style="width:20.25pt;height:15.75pt" o:ole="">
                        <v:imagedata r:id="rId6" o:title=""/>
                      </v:shape>
                      <w:control r:id="rId30" w:name="DefaultOcxName23" w:shapeid="_x0000_i125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下列不属于软件工程的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个要素的是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工具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过程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方法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环境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58" type="#_x0000_t75" style="width:20.25pt;height:15.75pt" o:ole="">
                        <v:imagedata r:id="rId6" o:title=""/>
                      </v:shape>
                      <w:control r:id="rId31" w:name="DefaultOcxName24" w:shapeid="_x0000_i125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61" type="#_x0000_t75" style="width:20.25pt;height:15.75pt" o:ole="">
                        <v:imagedata r:id="rId6" o:title=""/>
                      </v:shape>
                      <w:control r:id="rId32" w:name="DefaultOcxName25" w:shapeid="_x0000_i126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64" type="#_x0000_t75" style="width:20.25pt;height:15.75pt" o:ole="">
                        <v:imagedata r:id="rId6" o:title=""/>
                      </v:shape>
                      <w:control r:id="rId33" w:name="DefaultOcxName26" w:shapeid="_x0000_i126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67" type="#_x0000_t75" style="width:20.25pt;height:15.75pt" o:ole="">
                        <v:imagedata r:id="rId6" o:title=""/>
                      </v:shape>
                      <w:control r:id="rId34" w:name="DefaultOcxName27" w:shapeid="_x0000_i126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单个用户使用的数据视图的描述称为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外模式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概念模式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内模式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存储模式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0" type="#_x0000_t75" style="width:20.25pt;height:15.75pt" o:ole="">
                        <v:imagedata r:id="rId6" o:title=""/>
                      </v:shape>
                      <w:control r:id="rId35" w:name="DefaultOcxName28" w:shapeid="_x0000_i127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3" type="#_x0000_t75" style="width:20.25pt;height:15.75pt" o:ole="">
                        <v:imagedata r:id="rId6" o:title=""/>
                      </v:shape>
                      <w:control r:id="rId36" w:name="DefaultOcxName29" w:shapeid="_x0000_i127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6" type="#_x0000_t75" style="width:20.25pt;height:15.75pt" o:ole="">
                        <v:imagedata r:id="rId6" o:title=""/>
                      </v:shape>
                      <w:control r:id="rId37" w:name="DefaultOcxName30" w:shapeid="_x0000_i127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9" type="#_x0000_t75" style="width:20.25pt;height:15.75pt" o:ole="">
                        <v:imagedata r:id="rId6" o:title=""/>
                      </v:shape>
                      <w:control r:id="rId38" w:name="DefaultOcxName31" w:shapeid="_x0000_i127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将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E-R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图转换到关系模式时，实体与联系都可以表示成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属性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关系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键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域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282" type="#_x0000_t75" style="width:20.25pt;height:15.75pt" o:ole="">
                        <v:imagedata r:id="rId6" o:title=""/>
                      </v:shape>
                      <w:control r:id="rId39" w:name="DefaultOcxName32" w:shapeid="_x0000_i128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85" type="#_x0000_t75" style="width:20.25pt;height:15.75pt" o:ole="">
                        <v:imagedata r:id="rId6" o:title=""/>
                      </v:shape>
                      <w:control r:id="rId40" w:name="DefaultOcxName33" w:shapeid="_x0000_i128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88" type="#_x0000_t75" style="width:20.25pt;height:15.75pt" o:ole="">
                        <v:imagedata r:id="rId6" o:title=""/>
                      </v:shape>
                      <w:control r:id="rId41" w:name="DefaultOcxName34" w:shapeid="_x0000_i128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91" type="#_x0000_t75" style="width:20.25pt;height:15.75pt" o:ole="">
                        <v:imagedata r:id="rId6" o:title=""/>
                      </v:shape>
                      <w:control r:id="rId42" w:name="DefaultOcxName35" w:shapeid="_x0000_i129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10.SQL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语言又称为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结构化定义语言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结构化控制语言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结构化查询语言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结构化操纵语言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94" type="#_x0000_t75" style="width:20.25pt;height:15.75pt" o:ole="">
                        <v:imagedata r:id="rId6" o:title=""/>
                      </v:shape>
                      <w:control r:id="rId43" w:name="DefaultOcxName36" w:shapeid="_x0000_i129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97" type="#_x0000_t75" style="width:20.25pt;height:15.75pt" o:ole="">
                        <v:imagedata r:id="rId6" o:title=""/>
                      </v:shape>
                      <w:control r:id="rId44" w:name="DefaultOcxName37" w:shapeid="_x0000_i129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0" type="#_x0000_t75" style="width:20.25pt;height:15.75pt" o:ole="">
                        <v:imagedata r:id="rId6" o:title=""/>
                      </v:shape>
                      <w:control r:id="rId45" w:name="DefaultOcxName38" w:shapeid="_x0000_i130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3" type="#_x0000_t75" style="width:20.25pt;height:15.75pt" o:ole="">
                        <v:imagedata r:id="rId6" o:title=""/>
                      </v:shape>
                      <w:control r:id="rId46" w:name="DefaultOcxName39" w:shapeid="_x0000_i130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下面关于类和对象的描述中，错误的是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类就是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语言中的结构体类型，对象就是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语言中的结构体变量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类和对象之间的关系是抽象和具体的关系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对象是类的实例，一个对象必须属于一个已知的类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类是具有共同行为的若干对象的统一描述体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6" type="#_x0000_t75" style="width:20.25pt;height:15.75pt" o:ole="">
                        <v:imagedata r:id="rId6" o:title=""/>
                      </v:shape>
                      <w:control r:id="rId47" w:name="DefaultOcxName40" w:shapeid="_x0000_i130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9" type="#_x0000_t75" style="width:20.25pt;height:15.75pt" o:ole="">
                        <v:imagedata r:id="rId6" o:title=""/>
                      </v:shape>
                      <w:control r:id="rId48" w:name="DefaultOcxName41" w:shapeid="_x0000_i130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12" type="#_x0000_t75" style="width:20.25pt;height:15.75pt" o:ole="">
                        <v:imagedata r:id="rId6" o:title=""/>
                      </v:shape>
                      <w:control r:id="rId49" w:name="DefaultOcxName42" w:shapeid="_x0000_i131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15" type="#_x0000_t75" style="width:20.25pt;height:15.75pt" o:ole="">
                        <v:imagedata r:id="rId6" o:title=""/>
                      </v:shape>
                      <w:control r:id="rId50" w:name="DefaultOcxName43" w:shapeid="_x0000_i131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以下各选项组中，均是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语言关键字的组是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 public operator this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B)shod string static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C)it while&gt;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D)private cout printf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18" type="#_x0000_t75" style="width:20.25pt;height:15.75pt" o:ole="">
                        <v:imagedata r:id="rId6" o:title=""/>
                      </v:shape>
                      <w:control r:id="rId51" w:name="DefaultOcxName44" w:shapeid="_x0000_i131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21" type="#_x0000_t75" style="width:20.25pt;height:15.75pt" o:ole="">
                        <v:imagedata r:id="rId6" o:title=""/>
                      </v:shape>
                      <w:control r:id="rId52" w:name="DefaultOcxName45" w:shapeid="_x0000_i132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24" type="#_x0000_t75" style="width:20.25pt;height:15.75pt" o:ole="">
                        <v:imagedata r:id="rId6" o:title=""/>
                      </v:shape>
                      <w:control r:id="rId53" w:name="DefaultOcxName46" w:shapeid="_x0000_i132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27" type="#_x0000_t75" style="width:20.25pt;height:15.75pt" o:ole="">
                        <v:imagedata r:id="rId6" o:title=""/>
                      </v:shape>
                      <w:control r:id="rId54" w:name="DefaultOcxName47" w:shapeid="_x0000_i132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设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 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，表达式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(a+b)&lt;c&amp;&amp;b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的值是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A)2 B)0 C)-2 D)1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0" type="#_x0000_t75" style="width:20.25pt;height:15.75pt" o:ole="">
                        <v:imagedata r:id="rId6" o:title=""/>
                      </v:shape>
                      <w:control r:id="rId55" w:name="DefaultOcxName48" w:shapeid="_x0000_i133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3" type="#_x0000_t75" style="width:20.25pt;height:15.75pt" o:ole="">
                        <v:imagedata r:id="rId6" o:title=""/>
                      </v:shape>
                      <w:control r:id="rId56" w:name="DefaultOcxName49" w:shapeid="_x0000_i133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6" type="#_x0000_t75" style="width:20.25pt;height:15.75pt" o:ole="">
                        <v:imagedata r:id="rId6" o:title=""/>
                      </v:shape>
                      <w:control r:id="rId57" w:name="DefaultOcxName50" w:shapeid="_x0000_i133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9" type="#_x0000_t75" style="width:20.25pt;height:15.75pt" o:ole="">
                        <v:imagedata r:id="rId6" o:title=""/>
                      </v:shape>
                      <w:control r:id="rId58" w:name="DefaultOcxName51" w:shapeid="_x0000_i133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14.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下列描述正确的是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表示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m&gt;n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true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或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m&lt;n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true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的表达式为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m&gt;n&amp;&amp;m&lt;n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B)switch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语句结构中必须有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default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C)if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语句结构中必须有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else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如果至少有一个操作数为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true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，则包含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“‖”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运算符的表达式为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true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42" type="#_x0000_t75" style="width:20.25pt;height:15.75pt" o:ole="">
                        <v:imagedata r:id="rId6" o:title=""/>
                      </v:shape>
                      <w:control r:id="rId59" w:name="DefaultOcxName52" w:shapeid="_x0000_i134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45" type="#_x0000_t75" style="width:20.25pt;height:15.75pt" o:ole="">
                        <v:imagedata r:id="rId6" o:title=""/>
                      </v:shape>
                      <w:control r:id="rId60" w:name="DefaultOcxName53" w:shapeid="_x0000_i134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48" type="#_x0000_t75" style="width:20.25pt;height:15.75pt" o:ole="">
                        <v:imagedata r:id="rId6" o:title=""/>
                      </v:shape>
                      <w:control r:id="rId61" w:name="DefaultOcxName54" w:shapeid="_x0000_i134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51" type="#_x0000_t75" style="width:20.25pt;height:15.75pt" o:ole="">
                        <v:imagedata r:id="rId6" o:title=""/>
                      </v:shape>
                      <w:control r:id="rId62" w:name="DefaultOcxName55" w:shapeid="_x0000_i135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下列语句中不是死循环的是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A)int i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10; B)for( int i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i&lt;10;i++)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while(1) 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 i--;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i--; 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if(i==1)break;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C)int i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 D)int i=1;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do{ for(;;)i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i+1;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i++;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}while(i&gt;=0)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54" type="#_x0000_t75" style="width:20.25pt;height:15.75pt" o:ole="">
                        <v:imagedata r:id="rId6" o:title=""/>
                      </v:shape>
                      <w:control r:id="rId63" w:name="DefaultOcxName56" w:shapeid="_x0000_i135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57" type="#_x0000_t75" style="width:20.25pt;height:15.75pt" o:ole="">
                        <v:imagedata r:id="rId6" o:title=""/>
                      </v:shape>
                      <w:control r:id="rId64" w:name="DefaultOcxName57" w:shapeid="_x0000_i135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0" type="#_x0000_t75" style="width:20.25pt;height:15.75pt" o:ole="">
                        <v:imagedata r:id="rId6" o:title=""/>
                      </v:shape>
                      <w:control r:id="rId65" w:name="DefaultOcxName58" w:shapeid="_x0000_i136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3" type="#_x0000_t75" style="width:20.25pt;height:15.75pt" o:ole="">
                        <v:imagedata r:id="rId6" o:title=""/>
                      </v:shape>
                      <w:control r:id="rId66" w:name="DefaultOcxName59" w:shapeid="_x0000_i136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16.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下面关于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break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语句的描述中，不正确的是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A)break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可以用于循环体内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 break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语句可以在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for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循环语句中出现多次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C)break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语句可以在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switch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语句中出现多次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D)break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语句可用于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if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条件判断语句内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6" type="#_x0000_t75" style="width:20.25pt;height:15.75pt" o:ole="">
                        <v:imagedata r:id="rId6" o:title=""/>
                      </v:shape>
                      <w:control r:id="rId67" w:name="DefaultOcxName60" w:shapeid="_x0000_i136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9" type="#_x0000_t75" style="width:20.25pt;height:15.75pt" o:ole="">
                        <v:imagedata r:id="rId6" o:title=""/>
                      </v:shape>
                      <w:control r:id="rId68" w:name="DefaultOcxName61" w:shapeid="_x0000_i136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2" type="#_x0000_t75" style="width:20.25pt;height:15.75pt" o:ole="">
                        <v:imagedata r:id="rId6" o:title=""/>
                      </v:shape>
                      <w:control r:id="rId69" w:name="DefaultOcxName62" w:shapeid="_x0000_i137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5" type="#_x0000_t75" style="width:20.25pt;height:15.75pt" o:ole="">
                        <v:imagedata r:id="rId6" o:title=""/>
                      </v:shape>
                      <w:control r:id="rId70" w:name="DefaultOcxName63" w:shapeid="_x0000_i137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17.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下面关于数组的描述错误的是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语言中数组的名字就是指向该数组第一个元素的指针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长度为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的数组，下标的范围是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0-n-1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数组的大小必须在编译时确定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数组只能通过值参数和引用参数两种方式传递给函数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8" type="#_x0000_t75" style="width:20.25pt;height:15.75pt" o:ole="">
                        <v:imagedata r:id="rId6" o:title=""/>
                      </v:shape>
                      <w:control r:id="rId71" w:name="DefaultOcxName64" w:shapeid="_x0000_i137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1" type="#_x0000_t75" style="width:20.25pt;height:15.75pt" o:ole="">
                        <v:imagedata r:id="rId6" o:title=""/>
                      </v:shape>
                      <w:control r:id="rId72" w:name="DefaultOcxName65" w:shapeid="_x0000_i138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4" type="#_x0000_t75" style="width:20.25pt;height:15.75pt" o:ole="">
                        <v:imagedata r:id="rId6" o:title=""/>
                      </v:shape>
                      <w:control r:id="rId73" w:name="DefaultOcxName66" w:shapeid="_x0000_i138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7" type="#_x0000_t75" style="width:20.25pt;height:15.75pt" o:ole="">
                        <v:imagedata r:id="rId6" o:title=""/>
                      </v:shape>
                      <w:control r:id="rId74" w:name="DefaultOcxName67" w:shapeid="_x0000_i138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18.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下面程序错误的语句是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①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#include&lt;iostream.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③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④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int*p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new int[1];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⑤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p=9;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 &lt;&lt;*p&lt;&lt;eddl;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⑦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delete[]p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⑧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④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⑤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⑦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0" type="#_x0000_t75" style="width:20.25pt;height:15.75pt" o:ole="">
                        <v:imagedata r:id="rId6" o:title=""/>
                      </v:shape>
                      <w:control r:id="rId75" w:name="DefaultOcxName68" w:shapeid="_x0000_i139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3" type="#_x0000_t75" style="width:20.25pt;height:15.75pt" o:ole="">
                        <v:imagedata r:id="rId6" o:title=""/>
                      </v:shape>
                      <w:control r:id="rId76" w:name="DefaultOcxName69" w:shapeid="_x0000_i139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6" type="#_x0000_t75" style="width:20.25pt;height:15.75pt" o:ole="">
                        <v:imagedata r:id="rId6" o:title=""/>
                      </v:shape>
                      <w:control r:id="rId77" w:name="DefaultOcxName70" w:shapeid="_x0000_i139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9" type="#_x0000_t75" style="width:20.25pt;height:15.75pt" o:ole="">
                        <v:imagedata r:id="rId6" o:title=""/>
                      </v:shape>
                      <w:control r:id="rId78" w:name="DefaultOcxName71" w:shapeid="_x0000_i139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19.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下面的哪个选项不能作为函数的返回类型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?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A)void B)int C)new D)long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2" type="#_x0000_t75" style="width:20.25pt;height:15.75pt" o:ole="">
                        <v:imagedata r:id="rId6" o:title=""/>
                      </v:shape>
                      <w:control r:id="rId79" w:name="DefaultOcxName72" w:shapeid="_x0000_i140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5" type="#_x0000_t75" style="width:20.25pt;height:15.75pt" o:ole="">
                        <v:imagedata r:id="rId6" o:title=""/>
                      </v:shape>
                      <w:control r:id="rId80" w:name="DefaultOcxName73" w:shapeid="_x0000_i140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8" type="#_x0000_t75" style="width:20.25pt;height:15.75pt" o:ole="">
                        <v:imagedata r:id="rId6" o:title=""/>
                      </v:shape>
                      <w:control r:id="rId81" w:name="DefaultOcxName74" w:shapeid="_x0000_i140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1" type="#_x0000_t75" style="width:20.25pt;height:15.75pt" o:ole="">
                        <v:imagedata r:id="rId6" o:title=""/>
                      </v:shape>
                      <w:control r:id="rId82" w:name="DefaultOcxName75" w:shapeid="_x0000_i141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20.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不能作为重载函数的调用的依据是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参数个数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参数类型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函数类型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函数名称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414" type="#_x0000_t75" style="width:20.25pt;height:15.75pt" o:ole="">
                        <v:imagedata r:id="rId6" o:title=""/>
                      </v:shape>
                      <w:control r:id="rId83" w:name="DefaultOcxName76" w:shapeid="_x0000_i141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7" type="#_x0000_t75" style="width:20.25pt;height:15.75pt" o:ole="">
                        <v:imagedata r:id="rId6" o:title=""/>
                      </v:shape>
                      <w:control r:id="rId84" w:name="DefaultOcxName77" w:shapeid="_x0000_i141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0" type="#_x0000_t75" style="width:20.25pt;height:15.75pt" o:ole="">
                        <v:imagedata r:id="rId6" o:title=""/>
                      </v:shape>
                      <w:control r:id="rId85" w:name="DefaultOcxName78" w:shapeid="_x0000_i142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3" type="#_x0000_t75" style="width:20.25pt;height:15.75pt" o:ole="">
                        <v:imagedata r:id="rId6" o:title=""/>
                      </v:shape>
                      <w:control r:id="rId86" w:name="DefaultOcxName79" w:shapeid="_x0000_i142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21.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下列程序的输出结果为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 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func(int n)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if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〔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n&lt;1)return 1;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else return n+tune(n-1)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return 0;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cout&lt;&lt;func(5)&lt;&lt;endl;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 0 B)10 C)15 D)16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6" type="#_x0000_t75" style="width:20.25pt;height:15.75pt" o:ole="">
                        <v:imagedata r:id="rId6" o:title=""/>
                      </v:shape>
                      <w:control r:id="rId87" w:name="DefaultOcxName80" w:shapeid="_x0000_i142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9" type="#_x0000_t75" style="width:20.25pt;height:15.75pt" o:ole="">
                        <v:imagedata r:id="rId6" o:title=""/>
                      </v:shape>
                      <w:control r:id="rId88" w:name="DefaultOcxName81" w:shapeid="_x0000_i142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2" type="#_x0000_t75" style="width:20.25pt;height:15.75pt" o:ole="">
                        <v:imagedata r:id="rId6" o:title=""/>
                      </v:shape>
                      <w:control r:id="rId89" w:name="DefaultOcxName82" w:shapeid="_x0000_i143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5" type="#_x0000_t75" style="width:20.25pt;height:15.75pt" o:ole="">
                        <v:imagedata r:id="rId6" o:title=""/>
                      </v:shape>
                      <w:control r:id="rId90" w:name="DefaultOcxName83" w:shapeid="_x0000_i143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22.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语言中，数据封装要解决的问题是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数据的规范化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便于数据转换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避免数据丢失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防止不同模块之间数据的非法访问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8" type="#_x0000_t75" style="width:20.25pt;height:15.75pt" o:ole="">
                        <v:imagedata r:id="rId6" o:title=""/>
                      </v:shape>
                      <w:control r:id="rId91" w:name="DefaultOcxName84" w:shapeid="_x0000_i143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1" type="#_x0000_t75" style="width:20.25pt;height:15.75pt" o:ole="">
                        <v:imagedata r:id="rId6" o:title=""/>
                      </v:shape>
                      <w:control r:id="rId92" w:name="DefaultOcxName85" w:shapeid="_x0000_i144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4" type="#_x0000_t75" style="width:20.25pt;height:15.75pt" o:ole="">
                        <v:imagedata r:id="rId6" o:title=""/>
                      </v:shape>
                      <w:control r:id="rId93" w:name="DefaultOcxName86" w:shapeid="_x0000_i144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7" type="#_x0000_t75" style="width:20.25pt;height:15.75pt" o:ole="">
                        <v:imagedata r:id="rId6" o:title=""/>
                      </v:shape>
                      <w:control r:id="rId94" w:name="DefaultOcxName87" w:shapeid="_x0000_i144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23.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以下程序中，错误的行是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①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#include&lt;iostream.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class 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lastRenderedPageBreak/>
                    <w:t>③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④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public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⑤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int n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A( int val){cout&lt;&lt;val&lt;&lt;endl;}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⑦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～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A(){};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⑧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⑩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⑩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A a(0);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⑩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⑤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⑦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DF7936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⑩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450" type="#_x0000_t75" style="width:20.25pt;height:15.75pt" o:ole="">
                        <v:imagedata r:id="rId6" o:title=""/>
                      </v:shape>
                      <w:control r:id="rId95" w:name="DefaultOcxName88" w:shapeid="_x0000_i145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3" type="#_x0000_t75" style="width:20.25pt;height:15.75pt" o:ole="">
                        <v:imagedata r:id="rId6" o:title=""/>
                      </v:shape>
                      <w:control r:id="rId96" w:name="DefaultOcxName89" w:shapeid="_x0000_i145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6" type="#_x0000_t75" style="width:20.25pt;height:15.75pt" o:ole="">
                        <v:imagedata r:id="rId6" o:title=""/>
                      </v:shape>
                      <w:control r:id="rId97" w:name="DefaultOcxName90" w:shapeid="_x0000_i145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9" type="#_x0000_t75" style="width:20.25pt;height:15.75pt" o:ole="">
                        <v:imagedata r:id="rId6" o:title=""/>
                      </v:shape>
                      <w:control r:id="rId98" w:name="DefaultOcxName91" w:shapeid="_x0000_i145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24.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对类的构造函数和析构函数描述正确的是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构造函数可以重载，析构函数不能重载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构造函数不能重载，析构函数可以重载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构造函数可以重载，析构函数也可以重载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构造函数不能重载，析构函数也不能重载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2" type="#_x0000_t75" style="width:20.25pt;height:15.75pt" o:ole="">
                        <v:imagedata r:id="rId6" o:title=""/>
                      </v:shape>
                      <w:control r:id="rId99" w:name="DefaultOcxName92" w:shapeid="_x0000_i146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5" type="#_x0000_t75" style="width:20.25pt;height:15.75pt" o:ole="">
                        <v:imagedata r:id="rId6" o:title=""/>
                      </v:shape>
                      <w:control r:id="rId100" w:name="DefaultOcxName93" w:shapeid="_x0000_i146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8" type="#_x0000_t75" style="width:20.25pt;height:15.75pt" o:ole="">
                        <v:imagedata r:id="rId6" o:title=""/>
                      </v:shape>
                      <w:control r:id="rId101" w:name="DefaultOcxName94" w:shapeid="_x0000_i146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1" type="#_x0000_t75" style="width:20.25pt;height:15.75pt" o:ole="">
                        <v:imagedata r:id="rId6" o:title=""/>
                      </v:shape>
                      <w:control r:id="rId102" w:name="DefaultOcxName95" w:shapeid="_x0000_i147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25.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下面程序的运行结果为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#include(iostream.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 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num;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A(int i){num=i;}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A(A &amp;a){num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a. num++;}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void print(){cout&lt;&lt;num;}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 a(1)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b(a);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a. print();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b.print();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A)11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B)12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C)21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D)22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474" type="#_x0000_t75" style="width:20.25pt;height:15.75pt" o:ole="">
                        <v:imagedata r:id="rId6" o:title=""/>
                      </v:shape>
                      <w:control r:id="rId103" w:name="DefaultOcxName96" w:shapeid="_x0000_i147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7" type="#_x0000_t75" style="width:20.25pt;height:15.75pt" o:ole="">
                        <v:imagedata r:id="rId6" o:title=""/>
                      </v:shape>
                      <w:control r:id="rId104" w:name="DefaultOcxName97" w:shapeid="_x0000_i147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0" type="#_x0000_t75" style="width:20.25pt;height:15.75pt" o:ole="">
                        <v:imagedata r:id="rId6" o:title=""/>
                      </v:shape>
                      <w:control r:id="rId105" w:name="DefaultOcxName98" w:shapeid="_x0000_i148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3" type="#_x0000_t75" style="width:20.25pt;height:15.75pt" o:ole="">
                        <v:imagedata r:id="rId6" o:title=""/>
                      </v:shape>
                      <w:control r:id="rId106" w:name="DefaultOcxName99" w:shapeid="_x0000_i148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26.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下面对静态数据成员的描述中，正确的是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静态数据成员是类的所有对象共享的数据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类的每个对象都有自己的静态数据成员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类的不同对象有不同的静态数据成员值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静态数据成员不能通过类的对象调用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6" type="#_x0000_t75" style="width:20.25pt;height:15.75pt" o:ole="">
                        <v:imagedata r:id="rId6" o:title=""/>
                      </v:shape>
                      <w:control r:id="rId107" w:name="DefaultOcxName100" w:shapeid="_x0000_i148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9" type="#_x0000_t75" style="width:20.25pt;height:15.75pt" o:ole="">
                        <v:imagedata r:id="rId6" o:title=""/>
                      </v:shape>
                      <w:control r:id="rId108" w:name="DefaultOcxName101" w:shapeid="_x0000_i148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2" type="#_x0000_t75" style="width:20.25pt;height:15.75pt" o:ole="">
                        <v:imagedata r:id="rId6" o:title=""/>
                      </v:shape>
                      <w:control r:id="rId109" w:name="DefaultOcxName102" w:shapeid="_x0000_i149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5" type="#_x0000_t75" style="width:20.25pt;height:15.75pt" o:ole="">
                        <v:imagedata r:id="rId6" o:title=""/>
                      </v:shape>
                      <w:control r:id="rId110" w:name="DefaultOcxName103" w:shapeid="_x0000_i149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27.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被说明成类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的友元，则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的成员即类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的成员即类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的成员函数不得访问类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不一定是类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的友元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8" type="#_x0000_t75" style="width:20.25pt;height:15.75pt" o:ole="">
                        <v:imagedata r:id="rId6" o:title=""/>
                      </v:shape>
                      <w:control r:id="rId111" w:name="DefaultOcxName104" w:shapeid="_x0000_i149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1" type="#_x0000_t75" style="width:20.25pt;height:15.75pt" o:ole="">
                        <v:imagedata r:id="rId6" o:title=""/>
                      </v:shape>
                      <w:control r:id="rId112" w:name="DefaultOcxName105" w:shapeid="_x0000_i150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4" type="#_x0000_t75" style="width:20.25pt;height:15.75pt" o:ole="">
                        <v:imagedata r:id="rId6" o:title=""/>
                      </v:shape>
                      <w:control r:id="rId113" w:name="DefaultOcxName106" w:shapeid="_x0000_i150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7" type="#_x0000_t75" style="width:20.25pt;height:15.75pt" o:ole="">
                        <v:imagedata r:id="rId6" o:title=""/>
                      </v:shape>
                      <w:control r:id="rId114" w:name="DefaultOcxName107" w:shapeid="_x0000_i150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28.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可以用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p.a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的形式访问派生类对象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的基类成员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a,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其中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私有继承的公有成员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公有继承的私有成员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公有继承的保护成员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公有继承的公有成员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510" type="#_x0000_t75" style="width:20.25pt;height:15.75pt" o:ole="">
                        <v:imagedata r:id="rId6" o:title=""/>
                      </v:shape>
                      <w:control r:id="rId115" w:name="DefaultOcxName108" w:shapeid="_x0000_i151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3" type="#_x0000_t75" style="width:20.25pt;height:15.75pt" o:ole="">
                        <v:imagedata r:id="rId6" o:title=""/>
                      </v:shape>
                      <w:control r:id="rId116" w:name="DefaultOcxName109" w:shapeid="_x0000_i151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6" type="#_x0000_t75" style="width:20.25pt;height:15.75pt" o:ole="">
                        <v:imagedata r:id="rId6" o:title=""/>
                      </v:shape>
                      <w:control r:id="rId117" w:name="DefaultOcxName110" w:shapeid="_x0000_i151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9" type="#_x0000_t75" style="width:20.25pt;height:15.75pt" o:ole="">
                        <v:imagedata r:id="rId6" o:title=""/>
                      </v:shape>
                      <w:control r:id="rId118" w:name="DefaultOcxName111" w:shapeid="_x0000_i151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29.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建立派生类对象时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,3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种构造函数分别是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a(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基类的构造函数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b(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成员对象的构造函数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c(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派生类的构造函数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这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种构造函数的调用顺序为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A)abc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B)acb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C)cab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D)cba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22" type="#_x0000_t75" style="width:20.25pt;height:15.75pt" o:ole="">
                        <v:imagedata r:id="rId6" o:title=""/>
                      </v:shape>
                      <w:control r:id="rId119" w:name="DefaultOcxName112" w:shapeid="_x0000_i152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25" type="#_x0000_t75" style="width:20.25pt;height:15.75pt" o:ole="">
                        <v:imagedata r:id="rId6" o:title=""/>
                      </v:shape>
                      <w:control r:id="rId120" w:name="DefaultOcxName113" w:shapeid="_x0000_i152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28" type="#_x0000_t75" style="width:20.25pt;height:15.75pt" o:ole="">
                        <v:imagedata r:id="rId6" o:title=""/>
                      </v:shape>
                      <w:control r:id="rId121" w:name="DefaultOcxName114" w:shapeid="_x0000_i152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31" type="#_x0000_t75" style="width:20.25pt;height:15.75pt" o:ole="">
                        <v:imagedata r:id="rId6" o:title=""/>
                      </v:shape>
                      <w:control r:id="rId122" w:name="DefaultOcxName115" w:shapeid="_x0000_i153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30.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下面关于虚函数的描述，错误的是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在成员函数声明的前面加上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virtual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修饰，就可把该函数声明为虚函数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基类中说明了虚函数后，派生类中对应的函数也必须说明为虚函数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虚函数可以是另一个类的友元函数，但不能是静态成员函数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基类中说明的纯虚函数在其任何派生类中都必须实现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34" type="#_x0000_t75" style="width:20.25pt;height:15.75pt" o:ole="">
                        <v:imagedata r:id="rId6" o:title=""/>
                      </v:shape>
                      <w:control r:id="rId123" w:name="DefaultOcxName116" w:shapeid="_x0000_i153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37" type="#_x0000_t75" style="width:20.25pt;height:15.75pt" o:ole="">
                        <v:imagedata r:id="rId6" o:title=""/>
                      </v:shape>
                      <w:control r:id="rId124" w:name="DefaultOcxName117" w:shapeid="_x0000_i153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0" type="#_x0000_t75" style="width:20.25pt;height:15.75pt" o:ole="">
                        <v:imagedata r:id="rId6" o:title=""/>
                      </v:shape>
                      <w:control r:id="rId125" w:name="DefaultOcxName118" w:shapeid="_x0000_i154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3" type="#_x0000_t75" style="width:20.25pt;height:15.75pt" o:ole="">
                        <v:imagedata r:id="rId6" o:title=""/>
                      </v:shape>
                      <w:control r:id="rId126" w:name="DefaultOcxName119" w:shapeid="_x0000_i154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31.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下面关于模板的描述，错误的是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函数模板和类模板的参数可以是任意的数据类型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类模板不能直接使用，必须先实例化为相应的模板类．然后定义了模板类的对象后才能使用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函数模板不能直接使用，需要实例化为模板函数后才能使用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类模板的成员函数都是模板函数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6" type="#_x0000_t75" style="width:20.25pt;height:15.75pt" o:ole="">
                        <v:imagedata r:id="rId6" o:title=""/>
                      </v:shape>
                      <w:control r:id="rId127" w:name="DefaultOcxName120" w:shapeid="_x0000_i154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9" type="#_x0000_t75" style="width:20.25pt;height:15.75pt" o:ole="">
                        <v:imagedata r:id="rId6" o:title=""/>
                      </v:shape>
                      <w:control r:id="rId128" w:name="DefaultOcxName121" w:shapeid="_x0000_i154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52" type="#_x0000_t75" style="width:20.25pt;height:15.75pt" o:ole="">
                        <v:imagedata r:id="rId6" o:title=""/>
                      </v:shape>
                      <w:control r:id="rId129" w:name="DefaultOcxName122" w:shapeid="_x0000_i155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55" type="#_x0000_t75" style="width:20.25pt;height:15.75pt" o:ole="">
                        <v:imagedata r:id="rId6" o:title=""/>
                      </v:shape>
                      <w:control r:id="rId130" w:name="DefaultOcxName123" w:shapeid="_x0000_i155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32.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ofstream f(”SALARY. DAT"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app iios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binary);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的功能是建立流对象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f,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试图打开文件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SAL:aRY. D AT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并与之连接，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并且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若文件存在，将文件写指针定位于文件尾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若文件不存在，建立一个新文件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若文件存在，将其置为空文件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若文件不存在，打开失败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若文件存在，将文件写指针定位于文件首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若文件不存在，建立一个新文件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若文件存在，打开失败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若文件不存在，建立一个新文件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558" type="#_x0000_t75" style="width:20.25pt;height:15.75pt" o:ole="">
                        <v:imagedata r:id="rId6" o:title=""/>
                      </v:shape>
                      <w:control r:id="rId131" w:name="DefaultOcxName124" w:shapeid="_x0000_i155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61" type="#_x0000_t75" style="width:20.25pt;height:15.75pt" o:ole="">
                        <v:imagedata r:id="rId6" o:title=""/>
                      </v:shape>
                      <w:control r:id="rId132" w:name="DefaultOcxName125" w:shapeid="_x0000_i156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64" type="#_x0000_t75" style="width:20.25pt;height:15.75pt" o:ole="">
                        <v:imagedata r:id="rId6" o:title=""/>
                      </v:shape>
                      <w:control r:id="rId133" w:name="DefaultOcxName126" w:shapeid="_x0000_i156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67" type="#_x0000_t75" style="width:20.25pt;height:15.75pt" o:ole="">
                        <v:imagedata r:id="rId6" o:title=""/>
                      </v:shape>
                      <w:control r:id="rId134" w:name="DefaultOcxName127" w:shapeid="_x0000_i156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33.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下面程序的运行结果是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num=1;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&amp;ref=num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ref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ref+2;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cout&lt;(num;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num=num+3;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cout&lt;&lt;ref&lt;&lt;endl;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A)13 B)16 C)36 D)33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0" type="#_x0000_t75" style="width:20.25pt;height:15.75pt" o:ole="">
                        <v:imagedata r:id="rId6" o:title=""/>
                      </v:shape>
                      <w:control r:id="rId135" w:name="DefaultOcxName128" w:shapeid="_x0000_i157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3" type="#_x0000_t75" style="width:20.25pt;height:15.75pt" o:ole="">
                        <v:imagedata r:id="rId6" o:title=""/>
                      </v:shape>
                      <w:control r:id="rId136" w:name="DefaultOcxName129" w:shapeid="_x0000_i157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6" type="#_x0000_t75" style="width:20.25pt;height:15.75pt" o:ole="">
                        <v:imagedata r:id="rId6" o:title=""/>
                      </v:shape>
                      <w:control r:id="rId137" w:name="DefaultOcxName130" w:shapeid="_x0000_i1576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9" type="#_x0000_t75" style="width:20.25pt;height:15.75pt" o:ole="">
                        <v:imagedata r:id="rId6" o:title=""/>
                      </v:shape>
                      <w:control r:id="rId138" w:name="DefaultOcxName131" w:shapeid="_x0000_i1579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34.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下面程序的运行结果是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fun(int*a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int*b)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x=*a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*a=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b;*b=x;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cout&lt;&lt;*a&lt;&lt;*b&lt;&lt;” ”;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x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y=2;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fun(&amp;x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&amp;y);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cout&lt;&lt;x&lt;&lt;y&lt;&lt;endl;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A)12 12 B)12 21 C)21 12 D)21 21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582" type="#_x0000_t75" style="width:20.25pt;height:15.75pt" o:ole="">
                        <v:imagedata r:id="rId6" o:title=""/>
                      </v:shape>
                      <w:control r:id="rId139" w:name="DefaultOcxName132" w:shapeid="_x0000_i1582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85" type="#_x0000_t75" style="width:20.25pt;height:15.75pt" o:ole="">
                        <v:imagedata r:id="rId6" o:title=""/>
                      </v:shape>
                      <w:control r:id="rId140" w:name="DefaultOcxName133" w:shapeid="_x0000_i1585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88" type="#_x0000_t75" style="width:20.25pt;height:15.75pt" o:ole="">
                        <v:imagedata r:id="rId6" o:title=""/>
                      </v:shape>
                      <w:control r:id="rId141" w:name="DefaultOcxName134" w:shapeid="_x0000_i1588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91" type="#_x0000_t75" style="width:20.25pt;height:15.75pt" o:ole="">
                        <v:imagedata r:id="rId6" o:title=""/>
                      </v:shape>
                      <w:control r:id="rId142" w:name="DefaultOcxName135" w:shapeid="_x0000_i1591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35.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下列程序的运行结果为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i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 A{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A()}i++;}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Aa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b[3]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*c;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cout&lt;&lt;i&lt;&lt;endl;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A)2 B)3 C)4 D)5 </w:t>
                  </w:r>
                </w:p>
              </w:tc>
            </w:tr>
            <w:tr w:rsidR="00DF7936" w:rsidRPr="00DF793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DF7936" w:rsidRPr="00DF7936" w:rsidRDefault="0077461F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94" type="#_x0000_t75" style="width:20.25pt;height:15.75pt" o:ole="">
                        <v:imagedata r:id="rId6" o:title=""/>
                      </v:shape>
                      <w:control r:id="rId143" w:name="DefaultOcxName136" w:shapeid="_x0000_i1594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97" type="#_x0000_t75" style="width:20.25pt;height:15.75pt" o:ole="">
                        <v:imagedata r:id="rId6" o:title=""/>
                      </v:shape>
                      <w:control r:id="rId144" w:name="DefaultOcxName137" w:shapeid="_x0000_i1597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00" type="#_x0000_t75" style="width:20.25pt;height:15.75pt" o:ole="">
                        <v:imagedata r:id="rId6" o:title=""/>
                      </v:shape>
                      <w:control r:id="rId145" w:name="DefaultOcxName138" w:shapeid="_x0000_i1600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03" type="#_x0000_t75" style="width:20.25pt;height:15.75pt" o:ole="">
                        <v:imagedata r:id="rId6" o:title=""/>
                      </v:shape>
                      <w:control r:id="rId146" w:name="DefaultOcxName139" w:shapeid="_x0000_i1603"/>
                    </w:object>
                  </w:r>
                  <w:r w:rsidR="00DF7936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hd w:val="clear" w:color="auto" w:fill="EEFFEE"/>
                    <w:spacing w:before="100" w:beforeAutospacing="1" w:after="75" w:line="360" w:lineRule="auto"/>
                    <w:jc w:val="left"/>
                    <w:outlineLvl w:val="2"/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</w:pP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二、填空题（每空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2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分，共计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30</w:t>
                  </w:r>
                  <w:r w:rsidRPr="00DF793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分）</w:t>
                  </w: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数据结构分为逻辑结构与存储结构，线性链表属于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07" type="#_x0000_t75" style="width:237pt;height:18pt" o:ole="">
                        <v:imagedata r:id="rId147" o:title=""/>
                      </v:shape>
                      <w:control r:id="rId148" w:name="DefaultOcxName140" w:shapeid="_x0000_i1607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在面向对象方法中，类之间共享属性和操作的机制称为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0" type="#_x0000_t75" style="width:237pt;height:18pt" o:ole="">
                        <v:imagedata r:id="rId147" o:title=""/>
                      </v:shape>
                      <w:control r:id="rId149" w:name="DefaultOcxName141" w:shapeid="_x0000_i1610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耦合和内聚是评价模块独立性的两个主要标准．其中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反映了模块内各成份之间的联系。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3" type="#_x0000_t75" style="width:237pt;height:18pt" o:ole="">
                        <v:imagedata r:id="rId147" o:title=""/>
                      </v:shape>
                      <w:control r:id="rId150" w:name="DefaultOcxName142" w:shapeid="_x0000_i1613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一个项目具有一个项目主管一个项目主管可管理多个项目，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则实体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“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项目主管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与实体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“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项目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的联系属于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的联系。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6" type="#_x0000_t75" style="width:237pt;height:18pt" o:ole="">
                        <v:imagedata r:id="rId147" o:title=""/>
                      </v:shape>
                      <w:control r:id="rId151" w:name="DefaultOcxName143" w:shapeid="_x0000_i1616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数据库设计分为以下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个设计阶段：需求分析阶段、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逻辑设计阶段、物理设设计阶段、实施阶段、运行和维护阶段。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9" type="#_x0000_t75" style="width:237pt;height:18pt" o:ole="">
                        <v:imagedata r:id="rId147" o:title=""/>
                      </v:shape>
                      <w:control r:id="rId152" w:name="DefaultOcxName144" w:shapeid="_x0000_i1619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开发一个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语言程序的步骤通常包括编辑、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、链接、运行和调试。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22" type="#_x0000_t75" style="width:237pt;height:18pt" o:ole="">
                        <v:imagedata r:id="rId147" o:title=""/>
                      </v:shape>
                      <w:control r:id="rId153" w:name="DefaultOcxName145" w:shapeid="_x0000_i1622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假设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 a=1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则表达式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a+++--b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的值为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25" type="#_x0000_t75" style="width:237pt;height:18pt" o:ole="">
                        <v:imagedata r:id="rId147" o:title=""/>
                      </v:shape>
                      <w:control r:id="rId154" w:name="DefaultOcxName146" w:shapeid="_x0000_i1625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下面程序的输出结果为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．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num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do{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i--;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num++;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}while(--i)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cout&lt;&lt;num&lt;&lt;endl;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28" type="#_x0000_t75" style="width:237pt;height:18pt" o:ole="">
                        <v:imagedata r:id="rId147" o:title=""/>
                      </v:shape>
                      <w:control r:id="rId155" w:name="DefaultOcxName147" w:shapeid="_x0000_i1628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通过使用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new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delete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两个运算符进行的分配为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存储分配。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31" type="#_x0000_t75" style="width:237pt;height:18pt" o:ole="">
                        <v:imagedata r:id="rId147" o:title=""/>
                      </v:shape>
                      <w:control r:id="rId156" w:name="DefaultOcxName148" w:shapeid="_x0000_i1631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下面程序的运行结果为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#include(iostream. h&gt;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fun(int x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 y=0)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cout&lt;&lt;x&lt;&lt;y;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fun(5);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34" type="#_x0000_t75" style="width:237pt;height:18pt" o:ole="">
                        <v:imagedata r:id="rId147" o:title=""/>
                      </v:shape>
                      <w:control r:id="rId157" w:name="DefaultOcxName149" w:shapeid="_x0000_i1634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语言中，访问一个对象的成员所用的运算符是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访问一个指针所指向的对象的成员所用的运算符是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37" type="#_x0000_t75" style="width:237pt;height:18pt" o:ole="">
                        <v:imagedata r:id="rId147" o:title=""/>
                      </v:shape>
                      <w:control r:id="rId158" w:name="DefaultOcxName150" w:shapeid="_x0000_i1637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上一题【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0" type="#_x0000_t75" style="width:237pt;height:18pt" o:ole="">
                        <v:imagedata r:id="rId147" o:title=""/>
                      </v:shape>
                      <w:control r:id="rId159" w:name="DefaultOcxName151" w:shapeid="_x0000_i1640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13.C++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语言支持的两种多态性分别是编译时的多态性和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的多态性。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3" type="#_x0000_t75" style="width:237pt;height:18pt" o:ole="">
                        <v:imagedata r:id="rId147" o:title=""/>
                      </v:shape>
                      <w:control r:id="rId160" w:name="DefaultOcxName152" w:shapeid="_x0000_i1643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14.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重载的运算符保持其原有的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、优先级和结合性不变。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6" type="#_x0000_t75" style="width:237pt;height:18pt" o:ole="">
                        <v:imagedata r:id="rId147" o:title=""/>
                      </v:shape>
                      <w:control r:id="rId161" w:name="DefaultOcxName153" w:shapeid="_x0000_i1646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15.cout. put( 'A');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，还可以表示为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DF7936" w:rsidRPr="00DF793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77461F"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9" type="#_x0000_t75" style="width:237pt;height:18pt" o:ole="">
                        <v:imagedata r:id="rId147" o:title=""/>
                      </v:shape>
                      <w:control r:id="rId162" w:name="DefaultOcxName154" w:shapeid="_x0000_i1649"/>
                    </w:object>
                  </w:r>
                  <w:r w:rsidRPr="00DF793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DF7936" w:rsidRPr="00DF7936" w:rsidRDefault="00DF7936" w:rsidP="00DF793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DF7936" w:rsidRPr="00DF7936" w:rsidRDefault="00DF7936" w:rsidP="00DF7936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DF7936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</w:tbl>
    <w:p w:rsidR="006628E3" w:rsidRDefault="006577CA">
      <w:pPr>
        <w:rPr>
          <w:rFonts w:hint="eastAsia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946"/>
        <w:gridCol w:w="1831"/>
        <w:gridCol w:w="4644"/>
        <w:gridCol w:w="945"/>
      </w:tblGrid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序号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您的答案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正确答案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得分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存储结构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继承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内聚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一对多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数据库概念设计阶段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编译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动态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成员选择运算符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”.”)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成员访问运算符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或</w:t>
            </w: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”-&gt;”)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运行时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操作符个数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6577CA" w:rsidRPr="006577C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cout&lt;&lt;‘A’;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6577CA" w:rsidRPr="006577CA" w:rsidRDefault="006577CA" w:rsidP="006577C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6577C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</w:tbl>
    <w:p w:rsidR="006577CA" w:rsidRDefault="006577CA"/>
    <w:sectPr w:rsidR="006577CA" w:rsidSect="0015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936" w:rsidRDefault="00DF7936" w:rsidP="00DF7936">
      <w:r>
        <w:separator/>
      </w:r>
    </w:p>
  </w:endnote>
  <w:endnote w:type="continuationSeparator" w:id="0">
    <w:p w:rsidR="00DF7936" w:rsidRDefault="00DF7936" w:rsidP="00DF7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936" w:rsidRDefault="00DF7936" w:rsidP="00DF7936">
      <w:r>
        <w:separator/>
      </w:r>
    </w:p>
  </w:footnote>
  <w:footnote w:type="continuationSeparator" w:id="0">
    <w:p w:rsidR="00DF7936" w:rsidRDefault="00DF7936" w:rsidP="00DF79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936"/>
    <w:rsid w:val="00153E49"/>
    <w:rsid w:val="006577CA"/>
    <w:rsid w:val="0077461F"/>
    <w:rsid w:val="00A41CAF"/>
    <w:rsid w:val="00BB4458"/>
    <w:rsid w:val="00DF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E4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7936"/>
    <w:pPr>
      <w:widowControl/>
      <w:pBdr>
        <w:bottom w:val="single" w:sz="6" w:space="6" w:color="DDDDDD"/>
      </w:pBdr>
      <w:spacing w:after="270"/>
      <w:jc w:val="left"/>
      <w:outlineLvl w:val="0"/>
    </w:pPr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paragraph" w:styleId="2">
    <w:name w:val="heading 2"/>
    <w:basedOn w:val="a"/>
    <w:link w:val="2Char"/>
    <w:uiPriority w:val="9"/>
    <w:qFormat/>
    <w:rsid w:val="00DF7936"/>
    <w:pPr>
      <w:widowControl/>
      <w:spacing w:before="100" w:beforeAutospacing="1" w:after="75" w:line="360" w:lineRule="auto"/>
      <w:jc w:val="left"/>
      <w:outlineLvl w:val="1"/>
    </w:pPr>
    <w:rPr>
      <w:rFonts w:ascii="Arial" w:eastAsia="宋体" w:hAnsi="Arial" w:cs="Arial"/>
      <w:color w:val="006600"/>
      <w:kern w:val="0"/>
      <w:sz w:val="22"/>
    </w:rPr>
  </w:style>
  <w:style w:type="paragraph" w:styleId="3">
    <w:name w:val="heading 3"/>
    <w:basedOn w:val="a"/>
    <w:link w:val="3Char"/>
    <w:uiPriority w:val="9"/>
    <w:qFormat/>
    <w:rsid w:val="00DF7936"/>
    <w:pPr>
      <w:widowControl/>
      <w:shd w:val="clear" w:color="auto" w:fill="EEFFEE"/>
      <w:spacing w:before="100" w:beforeAutospacing="1" w:after="75" w:line="360" w:lineRule="auto"/>
      <w:jc w:val="left"/>
      <w:outlineLvl w:val="2"/>
    </w:pPr>
    <w:rPr>
      <w:rFonts w:ascii="Arial" w:eastAsia="宋体" w:hAnsi="Arial" w:cs="Arial"/>
      <w:b/>
      <w:bCs/>
      <w:color w:val="666666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DF79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DF793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F793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9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7936"/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character" w:customStyle="1" w:styleId="2Char">
    <w:name w:val="标题 2 Char"/>
    <w:basedOn w:val="a0"/>
    <w:link w:val="2"/>
    <w:uiPriority w:val="9"/>
    <w:rsid w:val="00DF7936"/>
    <w:rPr>
      <w:rFonts w:ascii="Arial" w:eastAsia="宋体" w:hAnsi="Arial" w:cs="Arial"/>
      <w:color w:val="006600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DF7936"/>
    <w:rPr>
      <w:rFonts w:ascii="Arial" w:eastAsia="宋体" w:hAnsi="Arial" w:cs="Arial"/>
      <w:b/>
      <w:bCs/>
      <w:color w:val="666666"/>
      <w:kern w:val="0"/>
      <w:sz w:val="22"/>
      <w:shd w:val="clear" w:color="auto" w:fill="EEFFEE"/>
    </w:rPr>
  </w:style>
  <w:style w:type="character" w:customStyle="1" w:styleId="4Char">
    <w:name w:val="标题 4 Char"/>
    <w:basedOn w:val="a0"/>
    <w:link w:val="4"/>
    <w:uiPriority w:val="9"/>
    <w:rsid w:val="00DF793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F793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F7936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DF7936"/>
    <w:rPr>
      <w:color w:val="336699"/>
      <w:u w:val="single"/>
    </w:rPr>
  </w:style>
  <w:style w:type="character" w:styleId="a6">
    <w:name w:val="FollowedHyperlink"/>
    <w:basedOn w:val="a0"/>
    <w:uiPriority w:val="99"/>
    <w:semiHidden/>
    <w:unhideWhenUsed/>
    <w:rsid w:val="00DF7936"/>
    <w:rPr>
      <w:color w:val="666699"/>
      <w:u w:val="single"/>
    </w:rPr>
  </w:style>
  <w:style w:type="paragraph" w:styleId="a7">
    <w:name w:val="Normal (Web)"/>
    <w:basedOn w:val="a"/>
    <w:uiPriority w:val="99"/>
    <w:semiHidden/>
    <w:unhideWhenUsed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mtd">
    <w:name w:val="ptmtd"/>
    <w:basedOn w:val="a"/>
    <w:rsid w:val="00DF793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td">
    <w:name w:val="ptttd"/>
    <w:basedOn w:val="a"/>
    <w:rsid w:val="00DF7936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ztd">
    <w:name w:val="lztd"/>
    <w:basedOn w:val="a"/>
    <w:rsid w:val="00DF7936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v">
    <w:name w:val="fdiv"/>
    <w:basedOn w:val="a"/>
    <w:rsid w:val="00DF7936"/>
    <w:pPr>
      <w:widowControl/>
      <w:pBdr>
        <w:top w:val="single" w:sz="6" w:space="0" w:color="DDDDDD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r">
    <w:name w:val="mmpr"/>
    <w:basedOn w:val="a"/>
    <w:rsid w:val="00DF7936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">
    <w:name w:val="act"/>
    <w:basedOn w:val="a"/>
    <w:rsid w:val="00DF7936"/>
    <w:pPr>
      <w:widowControl/>
      <w:pBdr>
        <w:bottom w:val="single" w:sz="6" w:space="2" w:color="FFAAAA"/>
        <w:right w:val="single" w:sz="6" w:space="2" w:color="FFAAAA"/>
      </w:pBdr>
      <w:shd w:val="clear" w:color="auto" w:fill="FFDDDD"/>
      <w:spacing w:before="100" w:beforeAutospacing="1" w:after="100" w:afterAutospacing="1"/>
      <w:jc w:val="center"/>
    </w:pPr>
    <w:rPr>
      <w:rFonts w:ascii="宋体" w:eastAsia="宋体" w:hAnsi="宋体" w:cs="宋体"/>
      <w:color w:val="FF5555"/>
      <w:kern w:val="0"/>
      <w:sz w:val="18"/>
      <w:szCs w:val="18"/>
    </w:rPr>
  </w:style>
  <w:style w:type="paragraph" w:customStyle="1" w:styleId="ptttd2">
    <w:name w:val="ptttd2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sbjtd">
    <w:name w:val="sbjtd"/>
    <w:basedOn w:val="a"/>
    <w:rsid w:val="00DF7936"/>
    <w:pPr>
      <w:widowControl/>
      <w:shd w:val="clear" w:color="auto" w:fill="FFFF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t">
    <w:name w:val="mmt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">
    <w:name w:val="mmp"/>
    <w:basedOn w:val="a"/>
    <w:rsid w:val="00DF7936"/>
    <w:pPr>
      <w:widowControl/>
      <w:spacing w:before="180" w:after="100" w:afterAutospacing="1" w:line="384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olt">
    <w:name w:val="olt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">
    <w:name w:val="sst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">
    <w:name w:val="sldiv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r">
    <w:name w:val="sldivr"/>
    <w:basedOn w:val="a"/>
    <w:rsid w:val="00DF793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DF7936"/>
    <w:pPr>
      <w:widowControl/>
      <w:spacing w:before="100" w:beforeAutospacing="1" w:after="100" w:afterAutospacing="1" w:line="288" w:lineRule="auto"/>
      <w:jc w:val="left"/>
    </w:pPr>
    <w:rPr>
      <w:rFonts w:ascii="宋体" w:eastAsia="宋体" w:hAnsi="宋体" w:cs="宋体"/>
      <w:color w:val="006600"/>
      <w:kern w:val="0"/>
      <w:sz w:val="36"/>
      <w:szCs w:val="36"/>
    </w:rPr>
  </w:style>
  <w:style w:type="paragraph" w:customStyle="1" w:styleId="mn">
    <w:name w:val="mn"/>
    <w:basedOn w:val="a"/>
    <w:rsid w:val="00DF793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6600"/>
      <w:kern w:val="0"/>
      <w:sz w:val="22"/>
    </w:rPr>
  </w:style>
  <w:style w:type="paragraph" w:customStyle="1" w:styleId="pl">
    <w:name w:val="pl"/>
    <w:basedOn w:val="a"/>
    <w:rsid w:val="00DF793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l2">
    <w:name w:val="pl2"/>
    <w:basedOn w:val="a"/>
    <w:rsid w:val="00DF793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22"/>
    </w:rPr>
  </w:style>
  <w:style w:type="paragraph" w:customStyle="1" w:styleId="attn">
    <w:name w:val="attn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st">
    <w:name w:val="lst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">
    <w:name w:val="pp"/>
    <w:basedOn w:val="a"/>
    <w:rsid w:val="00DF7936"/>
    <w:pPr>
      <w:widowControl/>
      <w:spacing w:before="75" w:after="75"/>
      <w:ind w:left="75" w:right="75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pil">
    <w:name w:val="pil"/>
    <w:basedOn w:val="a"/>
    <w:rsid w:val="00DF793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">
    <w:name w:val="picon"/>
    <w:basedOn w:val="a"/>
    <w:rsid w:val="00DF793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l">
    <w:name w:val="sil"/>
    <w:basedOn w:val="a"/>
    <w:rsid w:val="00DF7936"/>
    <w:pPr>
      <w:widowControl/>
      <w:spacing w:before="75" w:after="75"/>
      <w:ind w:left="75" w:right="75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sicon">
    <w:name w:val="sicon"/>
    <w:basedOn w:val="a"/>
    <w:rsid w:val="00DF7936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75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">
    <w:name w:val="fil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">
    <w:name w:val="imgt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">
    <w:name w:val="imgb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g">
    <w:name w:val="imgg"/>
    <w:basedOn w:val="a"/>
    <w:rsid w:val="00DF7936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subimg">
    <w:name w:val="mr_sub_img"/>
    <w:basedOn w:val="a"/>
    <w:rsid w:val="00DF7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DF7936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">
    <w:name w:val="hot"/>
    <w:basedOn w:val="a"/>
    <w:rsid w:val="00DF793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18"/>
      <w:szCs w:val="18"/>
    </w:rPr>
  </w:style>
  <w:style w:type="paragraph" w:customStyle="1" w:styleId="hot2">
    <w:name w:val="hot2"/>
    <w:basedOn w:val="a"/>
    <w:rsid w:val="00DF793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22"/>
    </w:rPr>
  </w:style>
  <w:style w:type="paragraph" w:customStyle="1" w:styleId="ul">
    <w:name w:val="ul"/>
    <w:basedOn w:val="a"/>
    <w:rsid w:val="00DF7936"/>
    <w:pPr>
      <w:widowControl/>
      <w:pBdr>
        <w:bottom w:val="dotted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st">
    <w:name w:val="clist"/>
    <w:basedOn w:val="a"/>
    <w:rsid w:val="00DF7936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ist2">
    <w:name w:val="clist2"/>
    <w:basedOn w:val="a"/>
    <w:rsid w:val="00DF7936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mg">
    <w:name w:val="climg"/>
    <w:basedOn w:val="a"/>
    <w:rsid w:val="00DF7936"/>
    <w:pPr>
      <w:widowControl/>
      <w:spacing w:before="75" w:after="75"/>
      <w:ind w:left="75" w:right="7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ble">
    <w:name w:val="stable"/>
    <w:basedOn w:val="a"/>
    <w:rsid w:val="00DF793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">
    <w:name w:val="tbl"/>
    <w:basedOn w:val="a"/>
    <w:rsid w:val="00DF7936"/>
    <w:pPr>
      <w:widowControl/>
      <w:pBdr>
        <w:top w:val="single" w:sz="6" w:space="4" w:color="808080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793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793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DF793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DF7936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2.xml"/><Relationship Id="rId5" Type="http://schemas.openxmlformats.org/officeDocument/2006/relationships/endnotes" Target="endnote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3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6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image" Target="media/image2.wmf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3</cp:revision>
  <dcterms:created xsi:type="dcterms:W3CDTF">2011-02-13T05:59:00Z</dcterms:created>
  <dcterms:modified xsi:type="dcterms:W3CDTF">2011-02-13T06:47:00Z</dcterms:modified>
</cp:coreProperties>
</file>