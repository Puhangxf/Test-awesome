
<file path=[Content_Types].xml><?xml version="1.0" encoding="utf-8"?>
<Types xmlns="http://schemas.openxmlformats.org/package/2006/content-types">
  <Override PartName="/word/activeX/activeX8.xml" ContentType="application/vnd.ms-office.activeX+xml"/>
  <Override PartName="/word/activeX/activeX88.xml" ContentType="application/vnd.ms-office.activeX+xml"/>
  <Override PartName="/word/activeX/activeX99.xml" ContentType="application/vnd.ms-office.activeX+xml"/>
  <Override PartName="/word/activeX/activeX149.xml" ContentType="application/vnd.ms-office.activeX+xml"/>
  <Override PartName="/word/activeX/activeX59.xml" ContentType="application/vnd.ms-office.activeX+xml"/>
  <Override PartName="/word/activeX/activeX77.xml" ContentType="application/vnd.ms-office.activeX+xml"/>
  <Override PartName="/word/activeX/activeX109.xml" ContentType="application/vnd.ms-office.activeX+xml"/>
  <Override PartName="/word/activeX/activeX138.xml" ContentType="application/vnd.ms-office.activeX+xml"/>
  <Override PartName="/word/activeX/activeX4.xml" ContentType="application/vnd.ms-office.activeX+xml"/>
  <Override PartName="/word/activeX/activeX19.xml" ContentType="application/vnd.ms-office.activeX+xml"/>
  <Override PartName="/word/activeX/activeX37.xml" ContentType="application/vnd.ms-office.activeX+xml"/>
  <Override PartName="/word/activeX/activeX48.xml" ContentType="application/vnd.ms-office.activeX+xml"/>
  <Override PartName="/word/activeX/activeX66.xml" ContentType="application/vnd.ms-office.activeX+xml"/>
  <Override PartName="/word/activeX/activeX84.xml" ContentType="application/vnd.ms-office.activeX+xml"/>
  <Override PartName="/word/activeX/activeX95.xml" ContentType="application/vnd.ms-office.activeX+xml"/>
  <Override PartName="/word/activeX/activeX116.xml" ContentType="application/vnd.ms-office.activeX+xml"/>
  <Override PartName="/word/activeX/activeX127.xml" ContentType="application/vnd.ms-office.activeX+xml"/>
  <Override PartName="/word/activeX/activeX145.xml" ContentType="application/vnd.ms-office.activeX+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26.xml" ContentType="application/vnd.ms-office.activeX+xml"/>
  <Override PartName="/word/activeX/activeX44.xml" ContentType="application/vnd.ms-office.activeX+xml"/>
  <Override PartName="/word/activeX/activeX55.xml" ContentType="application/vnd.ms-office.activeX+xml"/>
  <Override PartName="/word/activeX/activeX73.xml" ContentType="application/vnd.ms-office.activeX+xml"/>
  <Override PartName="/word/activeX/activeX91.xml" ContentType="application/vnd.ms-office.activeX+xml"/>
  <Override PartName="/word/activeX/activeX105.xml" ContentType="application/vnd.ms-office.activeX+xml"/>
  <Override PartName="/word/activeX/activeX134.xml" ContentType="application/vnd.ms-office.activeX+xml"/>
  <Override PartName="/word/activeX/activeX152.xml" ContentType="application/vnd.ms-office.activeX+xml"/>
  <Override PartName="/word/activeX/activeX15.xml" ContentType="application/vnd.ms-office.activeX+xml"/>
  <Override PartName="/word/activeX/activeX33.xml" ContentType="application/vnd.ms-office.activeX+xml"/>
  <Override PartName="/word/activeX/activeX62.xml" ContentType="application/vnd.ms-office.activeX+xml"/>
  <Override PartName="/word/activeX/activeX80.xml" ContentType="application/vnd.ms-office.activeX+xml"/>
  <Override PartName="/word/activeX/activeX112.xml" ContentType="application/vnd.ms-office.activeX+xml"/>
  <Override PartName="/word/activeX/activeX123.xml" ContentType="application/vnd.ms-office.activeX+xml"/>
  <Override PartName="/word/activeX/activeX141.xml" ContentType="application/vnd.ms-office.activeX+xml"/>
  <Override PartName="/word/activeX/activeX22.xml" ContentType="application/vnd.ms-office.activeX+xml"/>
  <Override PartName="/word/activeX/activeX40.xml" ContentType="application/vnd.ms-office.activeX+xml"/>
  <Override PartName="/word/activeX/activeX51.xml" ContentType="application/vnd.ms-office.activeX+xml"/>
  <Override PartName="/word/activeX/activeX101.xml" ContentType="application/vnd.ms-office.activeX+xml"/>
  <Override PartName="/word/activeX/activeX130.xml" ContentType="application/vnd.ms-office.activeX+xml"/>
  <Override PartName="/word/activeX/activeX11.xml" ContentType="application/vnd.ms-office.activeX+xml"/>
  <Override PartName="/word/activeX/activeX9.xml" ContentType="application/vnd.ms-office.activeX+xml"/>
  <Default Extension="bin" ContentType="application/vnd.ms-office.activeX"/>
  <Override PartName="/word/activeX/activeX89.xml" ContentType="application/vnd.ms-office.activeX+xml"/>
  <Override PartName="/word/activeX/activeX139.xml" ContentType="application/vnd.ms-office.activeX+xml"/>
  <Override PartName="/word/activeX/activeX5.xml" ContentType="application/vnd.ms-office.activeX+xml"/>
  <Override PartName="/word/activeX/activeX49.xml" ContentType="application/vnd.ms-office.activeX+xml"/>
  <Override PartName="/word/activeX/activeX67.xml" ContentType="application/vnd.ms-office.activeX+xml"/>
  <Override PartName="/word/activeX/activeX78.xml" ContentType="application/vnd.ms-office.activeX+xml"/>
  <Override PartName="/word/activeX/activeX96.xml" ContentType="application/vnd.ms-office.activeX+xml"/>
  <Override PartName="/word/activeX/activeX128.xml" ContentType="application/vnd.ms-office.activeX+xml"/>
  <Override PartName="/word/activeX/activeX38.xml" ContentType="application/vnd.ms-office.activeX+xml"/>
  <Override PartName="/word/activeX/activeX56.xml" ContentType="application/vnd.ms-office.activeX+xml"/>
  <Override PartName="/word/activeX/activeX85.xml" ContentType="application/vnd.ms-office.activeX+xml"/>
  <Override PartName="/word/activeX/activeX117.xml" ContentType="application/vnd.ms-office.activeX+xml"/>
  <Override PartName="/word/activeX/activeX135.xml" ContentType="application/vnd.ms-office.activeX+xml"/>
  <Override PartName="/word/activeX/activeX146.xml" ContentType="application/vnd.ms-office.activeX+xml"/>
  <Override PartName="/word/activeX/activeX1.xml" ContentType="application/vnd.ms-office.activeX+xml"/>
  <Override PartName="/word/activeX/activeX16.xml" ContentType="application/vnd.ms-office.activeX+xml"/>
  <Override PartName="/word/activeX/activeX27.xml" ContentType="application/vnd.ms-office.activeX+xml"/>
  <Override PartName="/word/activeX/activeX45.xml" ContentType="application/vnd.ms-office.activeX+xml"/>
  <Override PartName="/word/activeX/activeX63.xml" ContentType="application/vnd.ms-office.activeX+xml"/>
  <Override PartName="/word/activeX/activeX74.xml" ContentType="application/vnd.ms-office.activeX+xml"/>
  <Override PartName="/word/activeX/activeX92.xml" ContentType="application/vnd.ms-office.activeX+xml"/>
  <Override PartName="/word/activeX/activeX106.xml" ContentType="application/vnd.ms-office.activeX+xml"/>
  <Override PartName="/word/activeX/activeX124.xml" ContentType="application/vnd.ms-office.activeX+xml"/>
  <Override PartName="/word/activeX/activeX142.xml" ContentType="application/vnd.ms-office.activeX+xml"/>
  <Override PartName="/word/activeX/activeX153.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25.xml" ContentType="application/vnd.ms-office.activeX+xml"/>
  <Override PartName="/word/activeX/activeX34.xml" ContentType="application/vnd.ms-office.activeX+xml"/>
  <Override PartName="/word/activeX/activeX43.xml" ContentType="application/vnd.ms-office.activeX+xml"/>
  <Override PartName="/word/activeX/activeX52.xml" ContentType="application/vnd.ms-office.activeX+xml"/>
  <Override PartName="/word/activeX/activeX61.xml" ContentType="application/vnd.ms-office.activeX+xml"/>
  <Override PartName="/word/activeX/activeX72.xml" ContentType="application/vnd.ms-office.activeX+xml"/>
  <Override PartName="/word/activeX/activeX81.xml" ContentType="application/vnd.ms-office.activeX+xml"/>
  <Override PartName="/word/activeX/activeX90.xml" ContentType="application/vnd.ms-office.activeX+xml"/>
  <Override PartName="/word/activeX/activeX104.xml" ContentType="application/vnd.ms-office.activeX+xml"/>
  <Override PartName="/word/activeX/activeX113.xml" ContentType="application/vnd.ms-office.activeX+xml"/>
  <Override PartName="/word/activeX/activeX122.xml" ContentType="application/vnd.ms-office.activeX+xml"/>
  <Override PartName="/word/activeX/activeX131.xml" ContentType="application/vnd.ms-office.activeX+xml"/>
  <Override PartName="/word/activeX/activeX140.xml" ContentType="application/vnd.ms-office.activeX+xml"/>
  <Override PartName="/word/activeX/activeX151.xml" ContentType="application/vnd.ms-office.activeX+xml"/>
  <Override PartName="/word/activeX/activeX12.xml" ContentType="application/vnd.ms-office.activeX+xml"/>
  <Override PartName="/word/activeX/activeX21.xml" ContentType="application/vnd.ms-office.activeX+xml"/>
  <Override PartName="/word/activeX/activeX23.xml" ContentType="application/vnd.ms-office.activeX+xml"/>
  <Override PartName="/word/activeX/activeX32.xml" ContentType="application/vnd.ms-office.activeX+xml"/>
  <Override PartName="/word/activeX/activeX41.xml" ContentType="application/vnd.ms-office.activeX+xml"/>
  <Override PartName="/word/activeX/activeX50.xml" ContentType="application/vnd.ms-office.activeX+xml"/>
  <Override PartName="/word/activeX/activeX70.xml" ContentType="application/vnd.ms-office.activeX+xml"/>
  <Override PartName="/word/activeX/activeX102.xml" ContentType="application/vnd.ms-office.activeX+xml"/>
  <Override PartName="/word/activeX/activeX111.xml" ContentType="application/vnd.ms-office.activeX+xml"/>
  <Override PartName="/word/activeX/activeX120.xml" ContentType="application/vnd.ms-office.activeX+xml"/>
  <Override PartName="/word/theme/theme1.xml" ContentType="application/vnd.openxmlformats-officedocument.theme+xml"/>
  <Override PartName="/word/activeX/activeX10.xml" ContentType="application/vnd.ms-office.activeX+xml"/>
  <Override PartName="/word/activeX/activeX30.xml" ContentType="application/vnd.ms-office.activeX+xml"/>
  <Override PartName="/word/activeX/activeX10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footnotes.xml" ContentType="application/vnd.openxmlformats-officedocument.wordprocessingml.footnotes+xml"/>
  <Override PartName="/word/activeX/activeX79.xml" ContentType="application/vnd.ms-office.activeX+xml"/>
  <Override PartName="/word/activeX/activeX6.xml" ContentType="application/vnd.ms-office.activeX+xml"/>
  <Override PartName="/word/activeX/activeX39.xml" ContentType="application/vnd.ms-office.activeX+xml"/>
  <Override PartName="/word/activeX/activeX68.xml" ContentType="application/vnd.ms-office.activeX+xml"/>
  <Override PartName="/word/activeX/activeX86.xml" ContentType="application/vnd.ms-office.activeX+xml"/>
  <Override PartName="/word/activeX/activeX97.xml" ContentType="application/vnd.ms-office.activeX+xml"/>
  <Override PartName="/word/activeX/activeX118.xml" ContentType="application/vnd.ms-office.activeX+xml"/>
  <Override PartName="/word/activeX/activeX129.xml" ContentType="application/vnd.ms-office.activeX+xml"/>
  <Override PartName="/word/activeX/activeX147.xml" ContentType="application/vnd.ms-office.activeX+xml"/>
  <Default Extension="wmf" ContentType="image/x-wmf"/>
  <Override PartName="/word/activeX/activeX28.xml" ContentType="application/vnd.ms-office.activeX+xml"/>
  <Override PartName="/word/activeX/activeX57.xml" ContentType="application/vnd.ms-office.activeX+xml"/>
  <Override PartName="/word/activeX/activeX75.xml" ContentType="application/vnd.ms-office.activeX+xml"/>
  <Override PartName="/word/activeX/activeX107.xml" ContentType="application/vnd.ms-office.activeX+xml"/>
  <Override PartName="/word/activeX/activeX136.xml" ContentType="application/vnd.ms-office.activeX+xml"/>
  <Override PartName="/word/activeX/activeX154.xml" ContentType="application/vnd.ms-office.activeX+xml"/>
  <Default Extension="rels" ContentType="application/vnd.openxmlformats-package.relationships+xml"/>
  <Override PartName="/word/activeX/activeX2.xml" ContentType="application/vnd.ms-office.activeX+xml"/>
  <Override PartName="/word/activeX/activeX17.xml" ContentType="application/vnd.ms-office.activeX+xml"/>
  <Override PartName="/word/activeX/activeX35.xml" ContentType="application/vnd.ms-office.activeX+xml"/>
  <Override PartName="/word/activeX/activeX46.xml" ContentType="application/vnd.ms-office.activeX+xml"/>
  <Override PartName="/word/activeX/activeX64.xml" ContentType="application/vnd.ms-office.activeX+xml"/>
  <Override PartName="/word/activeX/activeX82.xml" ContentType="application/vnd.ms-office.activeX+xml"/>
  <Override PartName="/word/activeX/activeX93.xml" ContentType="application/vnd.ms-office.activeX+xml"/>
  <Override PartName="/word/activeX/activeX114.xml" ContentType="application/vnd.ms-office.activeX+xml"/>
  <Override PartName="/word/activeX/activeX125.xml" ContentType="application/vnd.ms-office.activeX+xml"/>
  <Override PartName="/word/activeX/activeX143.xml" ContentType="application/vnd.ms-office.activeX+xml"/>
  <Override PartName="/word/activeX/activeX24.xml" ContentType="application/vnd.ms-office.activeX+xml"/>
  <Override PartName="/word/activeX/activeX42.xml" ContentType="application/vnd.ms-office.activeX+xml"/>
  <Override PartName="/word/activeX/activeX53.xml" ContentType="application/vnd.ms-office.activeX+xml"/>
  <Override PartName="/word/activeX/activeX71.xml" ContentType="application/vnd.ms-office.activeX+xml"/>
  <Override PartName="/word/activeX/activeX103.xml" ContentType="application/vnd.ms-office.activeX+xml"/>
  <Override PartName="/word/activeX/activeX132.xml" ContentType="application/vnd.ms-office.activeX+xml"/>
  <Override PartName="/word/activeX/activeX150.xml" ContentType="application/vnd.ms-office.activeX+xml"/>
  <Override PartName="/word/activeX/activeX13.xml" ContentType="application/vnd.ms-office.activeX+xml"/>
  <Override PartName="/word/activeX/activeX31.xml" ContentType="application/vnd.ms-office.activeX+xml"/>
  <Override PartName="/word/activeX/activeX60.xml" ContentType="application/vnd.ms-office.activeX+xml"/>
  <Override PartName="/word/activeX/activeX110.xml" ContentType="application/vnd.ms-office.activeX+xml"/>
  <Override PartName="/word/activeX/activeX121.xml" ContentType="application/vnd.ms-office.activeX+xml"/>
  <Override PartName="/word/activeX/activeX20.xml" ContentType="application/vnd.ms-office.activeX+xml"/>
  <Override PartName="/word/activeX/activeX7.xml" ContentType="application/vnd.ms-office.activeX+xml"/>
  <Override PartName="/word/activeX/activeX98.xml" ContentType="application/vnd.ms-office.activeX+xml"/>
  <Override PartName="/word/activeX/activeX58.xml" ContentType="application/vnd.ms-office.activeX+xml"/>
  <Override PartName="/word/activeX/activeX69.xml" ContentType="application/vnd.ms-office.activeX+xml"/>
  <Override PartName="/word/activeX/activeX87.xml" ContentType="application/vnd.ms-office.activeX+xml"/>
  <Override PartName="/word/activeX/activeX119.xml" ContentType="application/vnd.ms-office.activeX+xml"/>
  <Override PartName="/word/activeX/activeX137.xml" ContentType="application/vnd.ms-office.activeX+xml"/>
  <Override PartName="/word/activeX/activeX148.xml" ContentType="application/vnd.ms-office.activeX+xml"/>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47.xml" ContentType="application/vnd.ms-office.activeX+xml"/>
  <Override PartName="/word/activeX/activeX65.xml" ContentType="application/vnd.ms-office.activeX+xml"/>
  <Override PartName="/word/activeX/activeX76.xml" ContentType="application/vnd.ms-office.activeX+xml"/>
  <Override PartName="/word/activeX/activeX94.xml" ContentType="application/vnd.ms-office.activeX+xml"/>
  <Override PartName="/word/activeX/activeX108.xml" ContentType="application/vnd.ms-office.activeX+xml"/>
  <Override PartName="/word/activeX/activeX126.xml" ContentType="application/vnd.ms-office.activeX+xml"/>
  <Override PartName="/word/endnotes.xml" ContentType="application/vnd.openxmlformats-officedocument.wordprocessingml.endnotes+xml"/>
  <Override PartName="/word/activeX/activeX36.xml" ContentType="application/vnd.ms-office.activeX+xml"/>
  <Override PartName="/word/activeX/activeX54.xml" ContentType="application/vnd.ms-office.activeX+xml"/>
  <Override PartName="/word/activeX/activeX83.xml" ContentType="application/vnd.ms-office.activeX+xml"/>
  <Override PartName="/word/activeX/activeX115.xml" ContentType="application/vnd.ms-office.activeX+xml"/>
  <Override PartName="/word/activeX/activeX133.xml" ContentType="application/vnd.ms-office.activeX+xml"/>
  <Override PartName="/word/activeX/activeX144.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15" w:type="dxa"/>
        <w:tblCellMar>
          <w:top w:w="120" w:type="dxa"/>
          <w:left w:w="300" w:type="dxa"/>
          <w:right w:w="300" w:type="dxa"/>
        </w:tblCellMar>
        <w:tblLook w:val="04A0"/>
      </w:tblPr>
      <w:tblGrid>
        <w:gridCol w:w="7715"/>
        <w:gridCol w:w="651"/>
      </w:tblGrid>
      <w:tr w:rsidR="00425977" w:rsidRPr="00425977">
        <w:trPr>
          <w:gridAfter w:val="1"/>
          <w:tblCellSpacing w:w="15" w:type="dxa"/>
        </w:trPr>
        <w:tc>
          <w:tcPr>
            <w:tcW w:w="0" w:type="auto"/>
            <w:tcMar>
              <w:top w:w="0" w:type="dxa"/>
              <w:left w:w="0" w:type="dxa"/>
              <w:bottom w:w="0" w:type="dxa"/>
              <w:right w:w="0" w:type="dxa"/>
            </w:tcMar>
            <w:vAlign w:val="center"/>
            <w:hideMark/>
          </w:tcPr>
          <w:p w:rsidR="00425977" w:rsidRPr="00425977" w:rsidRDefault="00425977" w:rsidP="00425977">
            <w:pPr>
              <w:widowControl/>
              <w:spacing w:line="360" w:lineRule="auto"/>
              <w:jc w:val="center"/>
              <w:rPr>
                <w:rFonts w:ascii="Arial" w:eastAsia="宋体" w:hAnsi="Arial" w:cs="Arial"/>
                <w:kern w:val="0"/>
                <w:sz w:val="18"/>
                <w:szCs w:val="18"/>
              </w:rPr>
            </w:pPr>
            <w:r w:rsidRPr="00425977">
              <w:rPr>
                <w:rFonts w:ascii="Arial" w:eastAsia="宋体" w:hAnsi="Arial" w:cs="Arial"/>
                <w:kern w:val="0"/>
                <w:sz w:val="24"/>
                <w:szCs w:val="24"/>
              </w:rPr>
              <w:t>全国计算机等级考试</w:t>
            </w:r>
            <w:r w:rsidRPr="00425977">
              <w:rPr>
                <w:rFonts w:ascii="Arial" w:eastAsia="宋体" w:hAnsi="Arial" w:cs="Arial"/>
                <w:kern w:val="0"/>
                <w:sz w:val="24"/>
                <w:szCs w:val="24"/>
              </w:rPr>
              <w:t xml:space="preserve"> </w:t>
            </w:r>
            <w:r w:rsidRPr="00425977">
              <w:rPr>
                <w:rFonts w:ascii="Arial" w:eastAsia="宋体" w:hAnsi="Arial" w:cs="Arial"/>
                <w:kern w:val="0"/>
                <w:sz w:val="24"/>
                <w:szCs w:val="24"/>
              </w:rPr>
              <w:t xml:space="preserve">历年真题　</w:t>
            </w:r>
            <w:r w:rsidRPr="00425977">
              <w:rPr>
                <w:rFonts w:ascii="Arial" w:eastAsia="宋体" w:hAnsi="Arial" w:cs="Arial"/>
                <w:kern w:val="0"/>
                <w:sz w:val="24"/>
                <w:szCs w:val="24"/>
              </w:rPr>
              <w:t>2007</w:t>
            </w:r>
            <w:r w:rsidRPr="00425977">
              <w:rPr>
                <w:rFonts w:ascii="Arial" w:eastAsia="宋体" w:hAnsi="Arial" w:cs="Arial"/>
                <w:kern w:val="0"/>
                <w:sz w:val="24"/>
                <w:szCs w:val="24"/>
              </w:rPr>
              <w:t>年计算机等级考试二级</w:t>
            </w:r>
            <w:r w:rsidRPr="00425977">
              <w:rPr>
                <w:rFonts w:ascii="Arial" w:eastAsia="宋体" w:hAnsi="Arial" w:cs="Arial"/>
                <w:kern w:val="0"/>
                <w:sz w:val="24"/>
                <w:szCs w:val="24"/>
              </w:rPr>
              <w:t>C++</w:t>
            </w:r>
            <w:r w:rsidRPr="00425977">
              <w:rPr>
                <w:rFonts w:ascii="Arial" w:eastAsia="宋体" w:hAnsi="Arial" w:cs="Arial"/>
                <w:kern w:val="0"/>
                <w:sz w:val="24"/>
                <w:szCs w:val="24"/>
              </w:rPr>
              <w:t>笔试模拟试题</w:t>
            </w:r>
            <w:r w:rsidRPr="00425977">
              <w:rPr>
                <w:rFonts w:ascii="Arial" w:eastAsia="宋体" w:hAnsi="Arial" w:cs="Arial"/>
                <w:kern w:val="0"/>
                <w:sz w:val="24"/>
                <w:szCs w:val="24"/>
              </w:rPr>
              <w:t>(1)</w:t>
            </w:r>
          </w:p>
        </w:tc>
      </w:tr>
      <w:tr w:rsidR="00425977" w:rsidRPr="00425977">
        <w:trPr>
          <w:gridAfter w:val="1"/>
          <w:tblCellSpacing w:w="15" w:type="dxa"/>
        </w:trPr>
        <w:tc>
          <w:tcPr>
            <w:tcW w:w="0" w:type="auto"/>
            <w:tcMar>
              <w:top w:w="0" w:type="dxa"/>
              <w:left w:w="0" w:type="dxa"/>
              <w:bottom w:w="0" w:type="dxa"/>
              <w:right w:w="0" w:type="dxa"/>
            </w:tcMar>
            <w:vAlign w:val="center"/>
            <w:hideMark/>
          </w:tcPr>
          <w:p w:rsidR="00425977" w:rsidRPr="00425977" w:rsidRDefault="00425977" w:rsidP="00425977">
            <w:pPr>
              <w:widowControl/>
              <w:shd w:val="clear" w:color="auto" w:fill="EEFFEE"/>
              <w:spacing w:before="100" w:beforeAutospacing="1" w:after="75" w:line="360" w:lineRule="auto"/>
              <w:jc w:val="left"/>
              <w:outlineLvl w:val="2"/>
              <w:rPr>
                <w:rFonts w:ascii="Arial" w:eastAsia="宋体" w:hAnsi="Arial" w:cs="Arial"/>
                <w:b/>
                <w:bCs/>
                <w:color w:val="666666"/>
                <w:kern w:val="0"/>
                <w:sz w:val="22"/>
              </w:rPr>
            </w:pPr>
            <w:r w:rsidRPr="00425977">
              <w:rPr>
                <w:rFonts w:ascii="Arial" w:eastAsia="宋体" w:hAnsi="Arial" w:cs="Arial"/>
                <w:b/>
                <w:bCs/>
                <w:color w:val="666666"/>
                <w:kern w:val="0"/>
                <w:sz w:val="22"/>
              </w:rPr>
              <w:t>一、选择题（每题</w:t>
            </w:r>
            <w:r w:rsidRPr="00425977">
              <w:rPr>
                <w:rFonts w:ascii="Arial" w:eastAsia="宋体" w:hAnsi="Arial" w:cs="Arial"/>
                <w:b/>
                <w:bCs/>
                <w:color w:val="666666"/>
                <w:kern w:val="0"/>
                <w:sz w:val="22"/>
              </w:rPr>
              <w:t>2</w:t>
            </w:r>
            <w:r w:rsidRPr="00425977">
              <w:rPr>
                <w:rFonts w:ascii="Arial" w:eastAsia="宋体" w:hAnsi="Arial" w:cs="Arial"/>
                <w:b/>
                <w:bCs/>
                <w:color w:val="666666"/>
                <w:kern w:val="0"/>
                <w:sz w:val="22"/>
              </w:rPr>
              <w:t>分，共计</w:t>
            </w:r>
            <w:r w:rsidRPr="00425977">
              <w:rPr>
                <w:rFonts w:ascii="Arial" w:eastAsia="宋体" w:hAnsi="Arial" w:cs="Arial"/>
                <w:b/>
                <w:bCs/>
                <w:color w:val="666666"/>
                <w:kern w:val="0"/>
                <w:sz w:val="22"/>
              </w:rPr>
              <w:t>70</w:t>
            </w:r>
            <w:r w:rsidRPr="00425977">
              <w:rPr>
                <w:rFonts w:ascii="Arial" w:eastAsia="宋体" w:hAnsi="Arial" w:cs="Arial"/>
                <w:b/>
                <w:bCs/>
                <w:color w:val="666666"/>
                <w:kern w:val="0"/>
                <w:sz w:val="22"/>
              </w:rPr>
              <w:t>分）</w:t>
            </w:r>
          </w:p>
        </w:tc>
      </w:tr>
      <w:tr w:rsidR="00425977" w:rsidRPr="00425977">
        <w:trPr>
          <w:gridAfter w:val="1"/>
          <w:tblCellSpacing w:w="15" w:type="dxa"/>
        </w:trPr>
        <w:tc>
          <w:tcPr>
            <w:tcW w:w="0" w:type="auto"/>
            <w:tcMar>
              <w:top w:w="0" w:type="dxa"/>
              <w:left w:w="0" w:type="dxa"/>
              <w:bottom w:w="0" w:type="dxa"/>
              <w:right w:w="0" w:type="dxa"/>
            </w:tcMar>
            <w:vAlign w:val="center"/>
            <w:hideMark/>
          </w:tcPr>
          <w:tbl>
            <w:tblPr>
              <w:tblW w:w="5000" w:type="pct"/>
              <w:tblCellSpacing w:w="15" w:type="dxa"/>
              <w:tblCellMar>
                <w:left w:w="0" w:type="dxa"/>
                <w:right w:w="0" w:type="dxa"/>
              </w:tblCellMar>
              <w:tblLook w:val="04A0"/>
            </w:tblPr>
            <w:tblGrid>
              <w:gridCol w:w="7597"/>
              <w:gridCol w:w="58"/>
            </w:tblGrid>
            <w:tr w:rsidR="00425977" w:rsidRPr="00425977">
              <w:trPr>
                <w:tblCellSpacing w:w="15" w:type="dxa"/>
              </w:trPr>
              <w:tc>
                <w:tcPr>
                  <w:tcW w:w="0" w:type="auto"/>
                  <w:shd w:val="clear" w:color="auto" w:fill="FFFFFA"/>
                  <w:tcMar>
                    <w:top w:w="150" w:type="dxa"/>
                    <w:left w:w="150" w:type="dxa"/>
                    <w:bottom w:w="150" w:type="dxa"/>
                    <w:right w:w="150" w:type="dxa"/>
                  </w:tcMar>
                  <w:vAlign w:val="center"/>
                  <w:hideMark/>
                </w:tcPr>
                <w:p w:rsidR="00425977" w:rsidRPr="00425977" w:rsidRDefault="00425977" w:rsidP="00425977">
                  <w:pPr>
                    <w:widowControl/>
                    <w:spacing w:line="360" w:lineRule="auto"/>
                    <w:jc w:val="left"/>
                    <w:rPr>
                      <w:rFonts w:ascii="Arial" w:eastAsia="宋体" w:hAnsi="Arial" w:cs="Arial"/>
                      <w:kern w:val="0"/>
                      <w:sz w:val="18"/>
                      <w:szCs w:val="18"/>
                    </w:rPr>
                  </w:pPr>
                  <w:r w:rsidRPr="00425977">
                    <w:rPr>
                      <w:rFonts w:ascii="Arial" w:eastAsia="宋体" w:hAnsi="Arial" w:cs="Arial"/>
                      <w:kern w:val="0"/>
                      <w:sz w:val="18"/>
                      <w:szCs w:val="18"/>
                    </w:rPr>
                    <w:t>1.</w:t>
                  </w:r>
                  <w:r w:rsidRPr="00425977">
                    <w:rPr>
                      <w:rFonts w:ascii="Arial" w:eastAsia="宋体" w:hAnsi="Arial" w:cs="Arial"/>
                      <w:kern w:val="0"/>
                      <w:sz w:val="18"/>
                      <w:szCs w:val="18"/>
                    </w:rPr>
                    <w:t>栈和队列的共同特点是</w:t>
                  </w:r>
                  <w:r w:rsidRPr="00425977">
                    <w:rPr>
                      <w:rFonts w:ascii="Arial" w:eastAsia="宋体" w:hAnsi="Arial" w:cs="Arial"/>
                      <w:kern w:val="0"/>
                      <w:sz w:val="18"/>
                      <w:szCs w:val="18"/>
                    </w:rPr>
                    <w:br/>
                  </w:r>
                  <w:r w:rsidRPr="00425977">
                    <w:rPr>
                      <w:rFonts w:ascii="Arial" w:eastAsia="宋体" w:hAnsi="Arial" w:cs="Arial"/>
                      <w:kern w:val="0"/>
                      <w:sz w:val="18"/>
                      <w:szCs w:val="18"/>
                    </w:rPr>
                    <w:t xml:space="preserve">　　</w:t>
                  </w:r>
                  <w:r w:rsidRPr="00425977">
                    <w:rPr>
                      <w:rFonts w:ascii="Arial" w:eastAsia="宋体" w:hAnsi="Arial" w:cs="Arial"/>
                      <w:kern w:val="0"/>
                      <w:sz w:val="18"/>
                      <w:szCs w:val="18"/>
                    </w:rPr>
                    <w:t>A)</w:t>
                  </w:r>
                  <w:r w:rsidRPr="00425977">
                    <w:rPr>
                      <w:rFonts w:ascii="Arial" w:eastAsia="宋体" w:hAnsi="Arial" w:cs="Arial"/>
                      <w:kern w:val="0"/>
                      <w:sz w:val="18"/>
                      <w:szCs w:val="18"/>
                    </w:rPr>
                    <w:t>都是先进先出</w:t>
                  </w:r>
                  <w:r w:rsidRPr="00425977">
                    <w:rPr>
                      <w:rFonts w:ascii="Arial" w:eastAsia="宋体" w:hAnsi="Arial" w:cs="Arial"/>
                      <w:kern w:val="0"/>
                      <w:sz w:val="18"/>
                      <w:szCs w:val="18"/>
                    </w:rPr>
                    <w:t xml:space="preserve"> </w:t>
                  </w:r>
                  <w:r w:rsidRPr="00425977">
                    <w:rPr>
                      <w:rFonts w:ascii="Arial" w:eastAsia="宋体" w:hAnsi="Arial" w:cs="Arial"/>
                      <w:kern w:val="0"/>
                      <w:sz w:val="18"/>
                      <w:szCs w:val="18"/>
                    </w:rPr>
                    <w:br/>
                  </w:r>
                  <w:r w:rsidRPr="00425977">
                    <w:rPr>
                      <w:rFonts w:ascii="Arial" w:eastAsia="宋体" w:hAnsi="Arial" w:cs="Arial"/>
                      <w:kern w:val="0"/>
                      <w:sz w:val="18"/>
                      <w:szCs w:val="18"/>
                    </w:rPr>
                    <w:t xml:space="preserve">　　</w:t>
                  </w:r>
                  <w:r w:rsidRPr="00425977">
                    <w:rPr>
                      <w:rFonts w:ascii="Arial" w:eastAsia="宋体" w:hAnsi="Arial" w:cs="Arial"/>
                      <w:kern w:val="0"/>
                      <w:sz w:val="18"/>
                      <w:szCs w:val="18"/>
                    </w:rPr>
                    <w:t>B)</w:t>
                  </w:r>
                  <w:r w:rsidRPr="00425977">
                    <w:rPr>
                      <w:rFonts w:ascii="Arial" w:eastAsia="宋体" w:hAnsi="Arial" w:cs="Arial"/>
                      <w:kern w:val="0"/>
                      <w:sz w:val="18"/>
                      <w:szCs w:val="18"/>
                    </w:rPr>
                    <w:t>都是先进后出</w:t>
                  </w:r>
                  <w:r w:rsidRPr="00425977">
                    <w:rPr>
                      <w:rFonts w:ascii="Arial" w:eastAsia="宋体" w:hAnsi="Arial" w:cs="Arial"/>
                      <w:kern w:val="0"/>
                      <w:sz w:val="18"/>
                      <w:szCs w:val="18"/>
                    </w:rPr>
                    <w:br/>
                  </w:r>
                  <w:r w:rsidRPr="00425977">
                    <w:rPr>
                      <w:rFonts w:ascii="Arial" w:eastAsia="宋体" w:hAnsi="Arial" w:cs="Arial"/>
                      <w:kern w:val="0"/>
                      <w:sz w:val="18"/>
                      <w:szCs w:val="18"/>
                    </w:rPr>
                    <w:t xml:space="preserve">　　</w:t>
                  </w:r>
                  <w:r w:rsidRPr="00425977">
                    <w:rPr>
                      <w:rFonts w:ascii="Arial" w:eastAsia="宋体" w:hAnsi="Arial" w:cs="Arial"/>
                      <w:kern w:val="0"/>
                      <w:sz w:val="18"/>
                      <w:szCs w:val="18"/>
                    </w:rPr>
                    <w:t>C)</w:t>
                  </w:r>
                  <w:r w:rsidRPr="00425977">
                    <w:rPr>
                      <w:rFonts w:ascii="Arial" w:eastAsia="宋体" w:hAnsi="Arial" w:cs="Arial"/>
                      <w:kern w:val="0"/>
                      <w:sz w:val="18"/>
                      <w:szCs w:val="18"/>
                    </w:rPr>
                    <w:t>只允许在端点处插入和删除元素</w:t>
                  </w:r>
                  <w:r w:rsidRPr="00425977">
                    <w:rPr>
                      <w:rFonts w:ascii="Arial" w:eastAsia="宋体" w:hAnsi="Arial" w:cs="Arial"/>
                      <w:kern w:val="0"/>
                      <w:sz w:val="18"/>
                      <w:szCs w:val="18"/>
                    </w:rPr>
                    <w:t xml:space="preserve"> </w:t>
                  </w:r>
                  <w:r w:rsidRPr="00425977">
                    <w:rPr>
                      <w:rFonts w:ascii="Arial" w:eastAsia="宋体" w:hAnsi="Arial" w:cs="Arial"/>
                      <w:kern w:val="0"/>
                      <w:sz w:val="18"/>
                      <w:szCs w:val="18"/>
                    </w:rPr>
                    <w:br/>
                  </w:r>
                  <w:r w:rsidRPr="00425977">
                    <w:rPr>
                      <w:rFonts w:ascii="Arial" w:eastAsia="宋体" w:hAnsi="Arial" w:cs="Arial"/>
                      <w:kern w:val="0"/>
                      <w:sz w:val="18"/>
                      <w:szCs w:val="18"/>
                    </w:rPr>
                    <w:t xml:space="preserve">　　</w:t>
                  </w:r>
                  <w:r w:rsidRPr="00425977">
                    <w:rPr>
                      <w:rFonts w:ascii="Arial" w:eastAsia="宋体" w:hAnsi="Arial" w:cs="Arial"/>
                      <w:kern w:val="0"/>
                      <w:sz w:val="18"/>
                      <w:szCs w:val="18"/>
                    </w:rPr>
                    <w:t>D)</w:t>
                  </w:r>
                  <w:r w:rsidRPr="00425977">
                    <w:rPr>
                      <w:rFonts w:ascii="Arial" w:eastAsia="宋体" w:hAnsi="Arial" w:cs="Arial"/>
                      <w:kern w:val="0"/>
                      <w:sz w:val="18"/>
                      <w:szCs w:val="18"/>
                    </w:rPr>
                    <w:t>没有共同点</w:t>
                  </w:r>
                  <w:r w:rsidRPr="00425977">
                    <w:rPr>
                      <w:rFonts w:ascii="Arial" w:eastAsia="宋体" w:hAnsi="Arial" w:cs="Arial"/>
                      <w:kern w:val="0"/>
                      <w:sz w:val="18"/>
                      <w:szCs w:val="18"/>
                    </w:rPr>
                    <w:t xml:space="preserve"> </w:t>
                  </w:r>
                </w:p>
              </w:tc>
              <w:tc>
                <w:tcPr>
                  <w:tcW w:w="0" w:type="auto"/>
                  <w:vMerge w:val="restart"/>
                  <w:vAlign w:val="center"/>
                  <w:hideMark/>
                </w:tcPr>
                <w:p w:rsidR="00425977" w:rsidRPr="00425977" w:rsidRDefault="00425977" w:rsidP="00425977">
                  <w:pPr>
                    <w:widowControl/>
                    <w:spacing w:line="360" w:lineRule="auto"/>
                    <w:jc w:val="left"/>
                    <w:rPr>
                      <w:rFonts w:ascii="Arial" w:eastAsia="宋体" w:hAnsi="Arial" w:cs="Arial"/>
                      <w:kern w:val="0"/>
                      <w:sz w:val="18"/>
                      <w:szCs w:val="18"/>
                    </w:rPr>
                  </w:pPr>
                </w:p>
              </w:tc>
            </w:tr>
            <w:tr w:rsidR="00425977" w:rsidRPr="00425977">
              <w:trPr>
                <w:tblCellSpacing w:w="15" w:type="dxa"/>
              </w:trPr>
              <w:tc>
                <w:tcPr>
                  <w:tcW w:w="0" w:type="auto"/>
                  <w:shd w:val="clear" w:color="auto" w:fill="EEEEDE"/>
                  <w:vAlign w:val="center"/>
                  <w:hideMark/>
                </w:tcPr>
                <w:p w:rsidR="00425977" w:rsidRPr="00425977" w:rsidRDefault="00184E16" w:rsidP="00425977">
                  <w:pPr>
                    <w:widowControl/>
                    <w:spacing w:line="360" w:lineRule="auto"/>
                    <w:jc w:val="left"/>
                    <w:rPr>
                      <w:ins w:id="0" w:author="Unknown"/>
                      <w:rFonts w:ascii="Arial" w:eastAsia="宋体" w:hAnsi="Arial" w:cs="Arial"/>
                      <w:kern w:val="0"/>
                      <w:sz w:val="18"/>
                      <w:szCs w:val="18"/>
                    </w:rPr>
                  </w:pPr>
                  <w:ins w:id="1" w:author="Unknown">
                    <w:r w:rsidRPr="00425977">
                      <w:rPr>
                        <w:rFonts w:ascii="Arial" w:eastAsia="宋体" w:hAnsi="Arial" w:cs="Arial"/>
                        <w:kern w:val="0"/>
                        <w:sz w:val="18"/>
                        <w:szCs w:val="1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4" type="#_x0000_t75" style="width:20.25pt;height:15.75pt" o:ole="">
                          <v:imagedata r:id="rId6" o:title=""/>
                        </v:shape>
                        <w:control r:id="rId7" w:name="DefaultOcxName" w:shapeid="_x0000_i1184"/>
                      </w:object>
                    </w:r>
                    <w:r w:rsidR="00425977" w:rsidRPr="00425977">
                      <w:rPr>
                        <w:rFonts w:ascii="Arial" w:eastAsia="宋体" w:hAnsi="Arial" w:cs="Arial"/>
                        <w:kern w:val="0"/>
                        <w:sz w:val="18"/>
                        <w:szCs w:val="18"/>
                      </w:rPr>
                      <w:t xml:space="preserve">A       </w:t>
                    </w:r>
                    <w:r w:rsidRPr="00425977">
                      <w:rPr>
                        <w:rFonts w:ascii="Arial" w:eastAsia="宋体" w:hAnsi="Arial" w:cs="Arial"/>
                        <w:kern w:val="0"/>
                        <w:sz w:val="18"/>
                        <w:szCs w:val="18"/>
                      </w:rPr>
                      <w:object w:dxaOrig="1440" w:dyaOrig="1440">
                        <v:shape id="_x0000_i1187" type="#_x0000_t75" style="width:20.25pt;height:15.75pt" o:ole="">
                          <v:imagedata r:id="rId6" o:title=""/>
                        </v:shape>
                        <w:control r:id="rId8" w:name="DefaultOcxName1" w:shapeid="_x0000_i1187"/>
                      </w:object>
                    </w:r>
                    <w:r w:rsidR="00425977" w:rsidRPr="00425977">
                      <w:rPr>
                        <w:rFonts w:ascii="Arial" w:eastAsia="宋体" w:hAnsi="Arial" w:cs="Arial"/>
                        <w:kern w:val="0"/>
                        <w:sz w:val="18"/>
                        <w:szCs w:val="18"/>
                      </w:rPr>
                      <w:t xml:space="preserve">B       </w:t>
                    </w:r>
                    <w:r w:rsidRPr="00425977">
                      <w:rPr>
                        <w:rFonts w:ascii="Arial" w:eastAsia="宋体" w:hAnsi="Arial" w:cs="Arial"/>
                        <w:kern w:val="0"/>
                        <w:sz w:val="18"/>
                        <w:szCs w:val="18"/>
                      </w:rPr>
                      <w:object w:dxaOrig="1440" w:dyaOrig="1440">
                        <v:shape id="_x0000_i1190" type="#_x0000_t75" style="width:20.25pt;height:15.75pt" o:ole="">
                          <v:imagedata r:id="rId6" o:title=""/>
                        </v:shape>
                        <w:control r:id="rId9" w:name="DefaultOcxName2" w:shapeid="_x0000_i1190"/>
                      </w:object>
                    </w:r>
                    <w:r w:rsidR="00425977" w:rsidRPr="00425977">
                      <w:rPr>
                        <w:rFonts w:ascii="Arial" w:eastAsia="宋体" w:hAnsi="Arial" w:cs="Arial"/>
                        <w:kern w:val="0"/>
                        <w:sz w:val="18"/>
                        <w:szCs w:val="18"/>
                      </w:rPr>
                      <w:t xml:space="preserve">C       </w:t>
                    </w:r>
                    <w:r w:rsidRPr="00425977">
                      <w:rPr>
                        <w:rFonts w:ascii="Arial" w:eastAsia="宋体" w:hAnsi="Arial" w:cs="Arial"/>
                        <w:kern w:val="0"/>
                        <w:sz w:val="18"/>
                        <w:szCs w:val="18"/>
                      </w:rPr>
                      <w:object w:dxaOrig="1440" w:dyaOrig="1440">
                        <v:shape id="_x0000_i1193" type="#_x0000_t75" style="width:20.25pt;height:15.75pt" o:ole="">
                          <v:imagedata r:id="rId6" o:title=""/>
                        </v:shape>
                        <w:control r:id="rId10" w:name="DefaultOcxName3" w:shapeid="_x0000_i1193"/>
                      </w:object>
                    </w:r>
                    <w:r w:rsidR="00425977" w:rsidRPr="00425977">
                      <w:rPr>
                        <w:rFonts w:ascii="Arial" w:eastAsia="宋体" w:hAnsi="Arial" w:cs="Arial"/>
                        <w:kern w:val="0"/>
                        <w:sz w:val="18"/>
                        <w:szCs w:val="18"/>
                      </w:rPr>
                      <w:t xml:space="preserve">D       </w:t>
                    </w:r>
                  </w:ins>
                </w:p>
              </w:tc>
              <w:tc>
                <w:tcPr>
                  <w:tcW w:w="0" w:type="auto"/>
                  <w:vMerge/>
                  <w:shd w:val="clear" w:color="auto" w:fill="EEEEDE"/>
                  <w:vAlign w:val="center"/>
                  <w:hideMark/>
                </w:tcPr>
                <w:p w:rsidR="00425977" w:rsidRPr="00425977" w:rsidRDefault="00425977" w:rsidP="00425977">
                  <w:pPr>
                    <w:widowControl/>
                    <w:jc w:val="left"/>
                    <w:rPr>
                      <w:rFonts w:ascii="Arial" w:eastAsia="宋体" w:hAnsi="Arial" w:cs="Arial"/>
                      <w:kern w:val="0"/>
                      <w:sz w:val="18"/>
                      <w:szCs w:val="18"/>
                    </w:rPr>
                  </w:pPr>
                </w:p>
              </w:tc>
            </w:tr>
          </w:tbl>
          <w:p w:rsidR="00425977" w:rsidRPr="00425977" w:rsidRDefault="00425977" w:rsidP="00425977">
            <w:pPr>
              <w:widowControl/>
              <w:spacing w:line="360" w:lineRule="auto"/>
              <w:jc w:val="left"/>
              <w:rPr>
                <w:rFonts w:ascii="Arial" w:eastAsia="宋体" w:hAnsi="Arial" w:cs="Arial"/>
                <w:kern w:val="0"/>
                <w:sz w:val="18"/>
                <w:szCs w:val="18"/>
              </w:rPr>
            </w:pPr>
          </w:p>
        </w:tc>
      </w:tr>
      <w:tr w:rsidR="00425977" w:rsidRPr="00425977">
        <w:trPr>
          <w:gridAfter w:val="1"/>
          <w:tblCellSpacing w:w="15" w:type="dxa"/>
        </w:trPr>
        <w:tc>
          <w:tcPr>
            <w:tcW w:w="0" w:type="auto"/>
            <w:vAlign w:val="center"/>
            <w:hideMark/>
          </w:tcPr>
          <w:p w:rsidR="00425977" w:rsidRPr="00425977" w:rsidRDefault="00425977" w:rsidP="00425977">
            <w:pPr>
              <w:widowControl/>
              <w:spacing w:line="360" w:lineRule="auto"/>
              <w:jc w:val="left"/>
              <w:rPr>
                <w:rFonts w:ascii="Arial" w:eastAsia="宋体" w:hAnsi="Arial" w:cs="Arial"/>
                <w:kern w:val="0"/>
                <w:sz w:val="18"/>
                <w:szCs w:val="18"/>
              </w:rPr>
            </w:pPr>
          </w:p>
        </w:tc>
      </w:tr>
      <w:tr w:rsidR="00425977" w:rsidRPr="00425977">
        <w:trPr>
          <w:gridAfter w:val="1"/>
          <w:tblCellSpacing w:w="15" w:type="dxa"/>
        </w:trPr>
        <w:tc>
          <w:tcPr>
            <w:tcW w:w="0" w:type="auto"/>
            <w:shd w:val="clear" w:color="auto" w:fill="FFFFFA"/>
            <w:tcMar>
              <w:top w:w="150" w:type="dxa"/>
              <w:left w:w="150" w:type="dxa"/>
              <w:bottom w:w="150" w:type="dxa"/>
              <w:right w:w="150" w:type="dxa"/>
            </w:tcMar>
            <w:vAlign w:val="center"/>
            <w:hideMark/>
          </w:tcPr>
          <w:p w:rsidR="00425977" w:rsidRPr="00425977" w:rsidRDefault="00425977" w:rsidP="00425977">
            <w:pPr>
              <w:widowControl/>
              <w:spacing w:line="360" w:lineRule="auto"/>
              <w:jc w:val="left"/>
              <w:rPr>
                <w:rFonts w:ascii="Arial" w:eastAsia="宋体" w:hAnsi="Arial" w:cs="Arial"/>
                <w:kern w:val="0"/>
                <w:sz w:val="18"/>
                <w:szCs w:val="18"/>
              </w:rPr>
            </w:pPr>
            <w:r w:rsidRPr="00425977">
              <w:rPr>
                <w:rFonts w:ascii="Arial" w:eastAsia="宋体" w:hAnsi="Arial" w:cs="Arial"/>
                <w:kern w:val="0"/>
                <w:sz w:val="18"/>
                <w:szCs w:val="18"/>
              </w:rPr>
              <w:t>2.</w:t>
            </w:r>
            <w:r w:rsidRPr="00425977">
              <w:rPr>
                <w:rFonts w:ascii="Arial" w:eastAsia="宋体" w:hAnsi="Arial" w:cs="Arial"/>
                <w:kern w:val="0"/>
                <w:sz w:val="18"/>
                <w:szCs w:val="18"/>
              </w:rPr>
              <w:t>已知二叉树后序遍历序列是</w:t>
            </w:r>
            <w:r w:rsidRPr="00425977">
              <w:rPr>
                <w:rFonts w:ascii="Arial" w:eastAsia="宋体" w:hAnsi="Arial" w:cs="Arial"/>
                <w:kern w:val="0"/>
                <w:sz w:val="18"/>
                <w:szCs w:val="18"/>
              </w:rPr>
              <w:t>dabec</w:t>
            </w:r>
            <w:r w:rsidRPr="00425977">
              <w:rPr>
                <w:rFonts w:ascii="Arial" w:eastAsia="宋体" w:hAnsi="Arial" w:cs="Arial"/>
                <w:kern w:val="0"/>
                <w:sz w:val="18"/>
                <w:szCs w:val="18"/>
              </w:rPr>
              <w:t>，中序遍历序列是</w:t>
            </w:r>
            <w:r w:rsidRPr="00425977">
              <w:rPr>
                <w:rFonts w:ascii="Arial" w:eastAsia="宋体" w:hAnsi="Arial" w:cs="Arial"/>
                <w:kern w:val="0"/>
                <w:sz w:val="18"/>
                <w:szCs w:val="18"/>
              </w:rPr>
              <w:t>debac</w:t>
            </w:r>
            <w:r w:rsidRPr="00425977">
              <w:rPr>
                <w:rFonts w:ascii="Arial" w:eastAsia="宋体" w:hAnsi="Arial" w:cs="Arial"/>
                <w:kern w:val="0"/>
                <w:sz w:val="18"/>
                <w:szCs w:val="18"/>
              </w:rPr>
              <w:t>，它的前序遍历序列是</w:t>
            </w:r>
            <w:r w:rsidRPr="00425977">
              <w:rPr>
                <w:rFonts w:ascii="Arial" w:eastAsia="宋体" w:hAnsi="Arial" w:cs="Arial"/>
                <w:kern w:val="0"/>
                <w:sz w:val="18"/>
                <w:szCs w:val="18"/>
              </w:rPr>
              <w:br/>
            </w:r>
            <w:r w:rsidRPr="00425977">
              <w:rPr>
                <w:rFonts w:ascii="Arial" w:eastAsia="宋体" w:hAnsi="Arial" w:cs="Arial"/>
                <w:kern w:val="0"/>
                <w:sz w:val="18"/>
                <w:szCs w:val="18"/>
              </w:rPr>
              <w:t xml:space="preserve">　　</w:t>
            </w:r>
            <w:r w:rsidRPr="00425977">
              <w:rPr>
                <w:rFonts w:ascii="Arial" w:eastAsia="宋体" w:hAnsi="Arial" w:cs="Arial"/>
                <w:kern w:val="0"/>
                <w:sz w:val="18"/>
                <w:szCs w:val="18"/>
              </w:rPr>
              <w:t xml:space="preserve">A)acbed </w:t>
            </w:r>
            <w:r w:rsidRPr="00425977">
              <w:rPr>
                <w:rFonts w:ascii="Arial" w:eastAsia="宋体" w:hAnsi="Arial" w:cs="Arial"/>
                <w:kern w:val="0"/>
                <w:sz w:val="18"/>
                <w:szCs w:val="18"/>
              </w:rPr>
              <w:br/>
            </w:r>
            <w:r w:rsidRPr="00425977">
              <w:rPr>
                <w:rFonts w:ascii="Arial" w:eastAsia="宋体" w:hAnsi="Arial" w:cs="Arial"/>
                <w:kern w:val="0"/>
                <w:sz w:val="18"/>
                <w:szCs w:val="18"/>
              </w:rPr>
              <w:t xml:space="preserve">　　</w:t>
            </w:r>
            <w:r w:rsidRPr="00425977">
              <w:rPr>
                <w:rFonts w:ascii="Arial" w:eastAsia="宋体" w:hAnsi="Arial" w:cs="Arial"/>
                <w:kern w:val="0"/>
                <w:sz w:val="18"/>
                <w:szCs w:val="18"/>
              </w:rPr>
              <w:t xml:space="preserve">B)decab </w:t>
            </w:r>
            <w:r w:rsidRPr="00425977">
              <w:rPr>
                <w:rFonts w:ascii="Arial" w:eastAsia="宋体" w:hAnsi="Arial" w:cs="Arial"/>
                <w:kern w:val="0"/>
                <w:sz w:val="18"/>
                <w:szCs w:val="18"/>
              </w:rPr>
              <w:br/>
            </w:r>
            <w:r w:rsidRPr="00425977">
              <w:rPr>
                <w:rFonts w:ascii="Arial" w:eastAsia="宋体" w:hAnsi="Arial" w:cs="Arial"/>
                <w:kern w:val="0"/>
                <w:sz w:val="18"/>
                <w:szCs w:val="18"/>
              </w:rPr>
              <w:t xml:space="preserve">　　</w:t>
            </w:r>
            <w:r w:rsidRPr="00425977">
              <w:rPr>
                <w:rFonts w:ascii="Arial" w:eastAsia="宋体" w:hAnsi="Arial" w:cs="Arial"/>
                <w:kern w:val="0"/>
                <w:sz w:val="18"/>
                <w:szCs w:val="18"/>
              </w:rPr>
              <w:t xml:space="preserve">C)deabc </w:t>
            </w:r>
            <w:r w:rsidRPr="00425977">
              <w:rPr>
                <w:rFonts w:ascii="Arial" w:eastAsia="宋体" w:hAnsi="Arial" w:cs="Arial"/>
                <w:kern w:val="0"/>
                <w:sz w:val="18"/>
                <w:szCs w:val="18"/>
              </w:rPr>
              <w:br/>
            </w:r>
            <w:r w:rsidRPr="00425977">
              <w:rPr>
                <w:rFonts w:ascii="Arial" w:eastAsia="宋体" w:hAnsi="Arial" w:cs="Arial"/>
                <w:kern w:val="0"/>
                <w:sz w:val="18"/>
                <w:szCs w:val="18"/>
              </w:rPr>
              <w:t xml:space="preserve">　　</w:t>
            </w:r>
            <w:r w:rsidRPr="00425977">
              <w:rPr>
                <w:rFonts w:ascii="Arial" w:eastAsia="宋体" w:hAnsi="Arial" w:cs="Arial"/>
                <w:kern w:val="0"/>
                <w:sz w:val="18"/>
                <w:szCs w:val="18"/>
              </w:rPr>
              <w:t xml:space="preserve">D)cedba </w:t>
            </w:r>
          </w:p>
        </w:tc>
      </w:tr>
      <w:tr w:rsidR="00425977" w:rsidRPr="00425977">
        <w:trPr>
          <w:gridAfter w:val="1"/>
          <w:tblCellSpacing w:w="15" w:type="dxa"/>
        </w:trPr>
        <w:tc>
          <w:tcPr>
            <w:tcW w:w="0" w:type="auto"/>
            <w:shd w:val="clear" w:color="auto" w:fill="EEEEDE"/>
            <w:vAlign w:val="center"/>
            <w:hideMark/>
          </w:tcPr>
          <w:p w:rsidR="00425977" w:rsidRPr="00425977" w:rsidRDefault="00184E16" w:rsidP="00425977">
            <w:pPr>
              <w:widowControl/>
              <w:spacing w:line="360" w:lineRule="auto"/>
              <w:jc w:val="left"/>
              <w:rPr>
                <w:rFonts w:ascii="Arial" w:eastAsia="宋体" w:hAnsi="Arial" w:cs="Arial"/>
                <w:kern w:val="0"/>
                <w:sz w:val="18"/>
                <w:szCs w:val="18"/>
              </w:rPr>
            </w:pPr>
            <w:r w:rsidRPr="00425977">
              <w:rPr>
                <w:rFonts w:ascii="Arial" w:eastAsia="宋体" w:hAnsi="Arial" w:cs="Arial"/>
                <w:kern w:val="0"/>
                <w:sz w:val="18"/>
                <w:szCs w:val="18"/>
              </w:rPr>
              <w:object w:dxaOrig="1440" w:dyaOrig="1440">
                <v:shape id="_x0000_i1196" type="#_x0000_t75" style="width:20.25pt;height:15.75pt" o:ole="">
                  <v:imagedata r:id="rId6" o:title=""/>
                </v:shape>
                <w:control r:id="rId11" w:name="DefaultOcxName4" w:shapeid="_x0000_i1196"/>
              </w:object>
            </w:r>
            <w:r w:rsidR="00425977" w:rsidRPr="00425977">
              <w:rPr>
                <w:rFonts w:ascii="Arial" w:eastAsia="宋体" w:hAnsi="Arial" w:cs="Arial"/>
                <w:kern w:val="0"/>
                <w:sz w:val="18"/>
                <w:szCs w:val="18"/>
              </w:rPr>
              <w:t xml:space="preserve">A       </w:t>
            </w:r>
            <w:r w:rsidRPr="00425977">
              <w:rPr>
                <w:rFonts w:ascii="Arial" w:eastAsia="宋体" w:hAnsi="Arial" w:cs="Arial"/>
                <w:kern w:val="0"/>
                <w:sz w:val="18"/>
                <w:szCs w:val="18"/>
              </w:rPr>
              <w:object w:dxaOrig="1440" w:dyaOrig="1440">
                <v:shape id="_x0000_i1199" type="#_x0000_t75" style="width:20.25pt;height:15.75pt" o:ole="">
                  <v:imagedata r:id="rId6" o:title=""/>
                </v:shape>
                <w:control r:id="rId12" w:name="DefaultOcxName5" w:shapeid="_x0000_i1199"/>
              </w:object>
            </w:r>
            <w:r w:rsidR="00425977" w:rsidRPr="00425977">
              <w:rPr>
                <w:rFonts w:ascii="Arial" w:eastAsia="宋体" w:hAnsi="Arial" w:cs="Arial"/>
                <w:kern w:val="0"/>
                <w:sz w:val="18"/>
                <w:szCs w:val="18"/>
              </w:rPr>
              <w:t xml:space="preserve">B       </w:t>
            </w:r>
            <w:r w:rsidRPr="00425977">
              <w:rPr>
                <w:rFonts w:ascii="Arial" w:eastAsia="宋体" w:hAnsi="Arial" w:cs="Arial"/>
                <w:kern w:val="0"/>
                <w:sz w:val="18"/>
                <w:szCs w:val="18"/>
              </w:rPr>
              <w:object w:dxaOrig="1440" w:dyaOrig="1440">
                <v:shape id="_x0000_i1202" type="#_x0000_t75" style="width:20.25pt;height:15.75pt" o:ole="">
                  <v:imagedata r:id="rId6" o:title=""/>
                </v:shape>
                <w:control r:id="rId13" w:name="DefaultOcxName6" w:shapeid="_x0000_i1202"/>
              </w:object>
            </w:r>
            <w:r w:rsidR="00425977" w:rsidRPr="00425977">
              <w:rPr>
                <w:rFonts w:ascii="Arial" w:eastAsia="宋体" w:hAnsi="Arial" w:cs="Arial"/>
                <w:kern w:val="0"/>
                <w:sz w:val="18"/>
                <w:szCs w:val="18"/>
              </w:rPr>
              <w:t xml:space="preserve">C       </w:t>
            </w:r>
            <w:r w:rsidRPr="00425977">
              <w:rPr>
                <w:rFonts w:ascii="Arial" w:eastAsia="宋体" w:hAnsi="Arial" w:cs="Arial"/>
                <w:kern w:val="0"/>
                <w:sz w:val="18"/>
                <w:szCs w:val="18"/>
              </w:rPr>
              <w:object w:dxaOrig="1440" w:dyaOrig="1440">
                <v:shape id="_x0000_i1205" type="#_x0000_t75" style="width:20.25pt;height:15.75pt" o:ole="">
                  <v:imagedata r:id="rId6" o:title=""/>
                </v:shape>
                <w:control r:id="rId14" w:name="DefaultOcxName7" w:shapeid="_x0000_i1205"/>
              </w:object>
            </w:r>
            <w:r w:rsidR="00425977" w:rsidRPr="00425977">
              <w:rPr>
                <w:rFonts w:ascii="Arial" w:eastAsia="宋体" w:hAnsi="Arial" w:cs="Arial"/>
                <w:kern w:val="0"/>
                <w:sz w:val="18"/>
                <w:szCs w:val="18"/>
              </w:rPr>
              <w:t xml:space="preserve">D       </w:t>
            </w:r>
          </w:p>
        </w:tc>
      </w:tr>
      <w:tr w:rsidR="00425977" w:rsidRPr="00425977">
        <w:trPr>
          <w:gridAfter w:val="1"/>
          <w:tblCellSpacing w:w="15" w:type="dxa"/>
        </w:trPr>
        <w:tc>
          <w:tcPr>
            <w:tcW w:w="0" w:type="auto"/>
            <w:shd w:val="clear" w:color="auto" w:fill="FFFFFA"/>
            <w:tcMar>
              <w:top w:w="150" w:type="dxa"/>
              <w:left w:w="150" w:type="dxa"/>
              <w:bottom w:w="150" w:type="dxa"/>
              <w:right w:w="150" w:type="dxa"/>
            </w:tcMar>
            <w:vAlign w:val="center"/>
            <w:hideMark/>
          </w:tcPr>
          <w:p w:rsidR="00425977" w:rsidRPr="00425977" w:rsidRDefault="00425977" w:rsidP="00425977">
            <w:pPr>
              <w:widowControl/>
              <w:spacing w:line="360" w:lineRule="auto"/>
              <w:jc w:val="left"/>
              <w:rPr>
                <w:rFonts w:ascii="Arial" w:eastAsia="宋体" w:hAnsi="Arial" w:cs="Arial"/>
                <w:kern w:val="0"/>
                <w:sz w:val="18"/>
                <w:szCs w:val="18"/>
              </w:rPr>
            </w:pPr>
            <w:r w:rsidRPr="00425977">
              <w:rPr>
                <w:rFonts w:ascii="Arial" w:eastAsia="宋体" w:hAnsi="Arial" w:cs="Arial"/>
                <w:kern w:val="0"/>
                <w:sz w:val="18"/>
                <w:szCs w:val="18"/>
              </w:rPr>
              <w:t>3.</w:t>
            </w:r>
            <w:r w:rsidRPr="00425977">
              <w:rPr>
                <w:rFonts w:ascii="Arial" w:eastAsia="宋体" w:hAnsi="Arial" w:cs="Arial"/>
                <w:kern w:val="0"/>
                <w:sz w:val="18"/>
                <w:szCs w:val="18"/>
              </w:rPr>
              <w:t>链表不具有的特点是</w:t>
            </w:r>
            <w:r w:rsidRPr="00425977">
              <w:rPr>
                <w:rFonts w:ascii="Arial" w:eastAsia="宋体" w:hAnsi="Arial" w:cs="Arial"/>
                <w:kern w:val="0"/>
                <w:sz w:val="18"/>
                <w:szCs w:val="18"/>
              </w:rPr>
              <w:br/>
            </w:r>
            <w:r w:rsidRPr="00425977">
              <w:rPr>
                <w:rFonts w:ascii="Arial" w:eastAsia="宋体" w:hAnsi="Arial" w:cs="Arial"/>
                <w:kern w:val="0"/>
                <w:sz w:val="18"/>
                <w:szCs w:val="18"/>
              </w:rPr>
              <w:t xml:space="preserve">　　</w:t>
            </w:r>
            <w:r w:rsidRPr="00425977">
              <w:rPr>
                <w:rFonts w:ascii="Arial" w:eastAsia="宋体" w:hAnsi="Arial" w:cs="Arial"/>
                <w:kern w:val="0"/>
                <w:sz w:val="18"/>
                <w:szCs w:val="18"/>
              </w:rPr>
              <w:t>A)</w:t>
            </w:r>
            <w:r w:rsidRPr="00425977">
              <w:rPr>
                <w:rFonts w:ascii="Arial" w:eastAsia="宋体" w:hAnsi="Arial" w:cs="Arial"/>
                <w:kern w:val="0"/>
                <w:sz w:val="18"/>
                <w:szCs w:val="18"/>
              </w:rPr>
              <w:t>不必事先估计存储空间</w:t>
            </w:r>
            <w:r w:rsidRPr="00425977">
              <w:rPr>
                <w:rFonts w:ascii="Arial" w:eastAsia="宋体" w:hAnsi="Arial" w:cs="Arial"/>
                <w:kern w:val="0"/>
                <w:sz w:val="18"/>
                <w:szCs w:val="18"/>
              </w:rPr>
              <w:t xml:space="preserve"> </w:t>
            </w:r>
            <w:r w:rsidRPr="00425977">
              <w:rPr>
                <w:rFonts w:ascii="Arial" w:eastAsia="宋体" w:hAnsi="Arial" w:cs="Arial"/>
                <w:kern w:val="0"/>
                <w:sz w:val="18"/>
                <w:szCs w:val="18"/>
              </w:rPr>
              <w:br/>
            </w:r>
            <w:r w:rsidRPr="00425977">
              <w:rPr>
                <w:rFonts w:ascii="Arial" w:eastAsia="宋体" w:hAnsi="Arial" w:cs="Arial"/>
                <w:kern w:val="0"/>
                <w:sz w:val="18"/>
                <w:szCs w:val="18"/>
              </w:rPr>
              <w:t xml:space="preserve">　　</w:t>
            </w:r>
            <w:r w:rsidRPr="00425977">
              <w:rPr>
                <w:rFonts w:ascii="Arial" w:eastAsia="宋体" w:hAnsi="Arial" w:cs="Arial"/>
                <w:kern w:val="0"/>
                <w:sz w:val="18"/>
                <w:szCs w:val="18"/>
              </w:rPr>
              <w:t>B)</w:t>
            </w:r>
            <w:r w:rsidRPr="00425977">
              <w:rPr>
                <w:rFonts w:ascii="Arial" w:eastAsia="宋体" w:hAnsi="Arial" w:cs="Arial"/>
                <w:kern w:val="0"/>
                <w:sz w:val="18"/>
                <w:szCs w:val="18"/>
              </w:rPr>
              <w:t>可随机访问任一元素</w:t>
            </w:r>
            <w:r w:rsidRPr="00425977">
              <w:rPr>
                <w:rFonts w:ascii="Arial" w:eastAsia="宋体" w:hAnsi="Arial" w:cs="Arial"/>
                <w:kern w:val="0"/>
                <w:sz w:val="18"/>
                <w:szCs w:val="18"/>
              </w:rPr>
              <w:br/>
            </w:r>
            <w:r w:rsidRPr="00425977">
              <w:rPr>
                <w:rFonts w:ascii="Arial" w:eastAsia="宋体" w:hAnsi="Arial" w:cs="Arial"/>
                <w:kern w:val="0"/>
                <w:sz w:val="18"/>
                <w:szCs w:val="18"/>
              </w:rPr>
              <w:t xml:space="preserve">　　</w:t>
            </w:r>
            <w:r w:rsidRPr="00425977">
              <w:rPr>
                <w:rFonts w:ascii="Arial" w:eastAsia="宋体" w:hAnsi="Arial" w:cs="Arial"/>
                <w:kern w:val="0"/>
                <w:sz w:val="18"/>
                <w:szCs w:val="18"/>
              </w:rPr>
              <w:t>C)</w:t>
            </w:r>
            <w:r w:rsidRPr="00425977">
              <w:rPr>
                <w:rFonts w:ascii="Arial" w:eastAsia="宋体" w:hAnsi="Arial" w:cs="Arial"/>
                <w:kern w:val="0"/>
                <w:sz w:val="18"/>
                <w:szCs w:val="18"/>
              </w:rPr>
              <w:t>插入删除不需要移动元素</w:t>
            </w:r>
            <w:r w:rsidRPr="00425977">
              <w:rPr>
                <w:rFonts w:ascii="Arial" w:eastAsia="宋体" w:hAnsi="Arial" w:cs="Arial"/>
                <w:kern w:val="0"/>
                <w:sz w:val="18"/>
                <w:szCs w:val="18"/>
              </w:rPr>
              <w:t xml:space="preserve"> </w:t>
            </w:r>
            <w:r w:rsidRPr="00425977">
              <w:rPr>
                <w:rFonts w:ascii="Arial" w:eastAsia="宋体" w:hAnsi="Arial" w:cs="Arial"/>
                <w:kern w:val="0"/>
                <w:sz w:val="18"/>
                <w:szCs w:val="18"/>
              </w:rPr>
              <w:br/>
            </w:r>
            <w:r w:rsidRPr="00425977">
              <w:rPr>
                <w:rFonts w:ascii="Arial" w:eastAsia="宋体" w:hAnsi="Arial" w:cs="Arial"/>
                <w:kern w:val="0"/>
                <w:sz w:val="18"/>
                <w:szCs w:val="18"/>
              </w:rPr>
              <w:t xml:space="preserve">　　</w:t>
            </w:r>
            <w:r w:rsidRPr="00425977">
              <w:rPr>
                <w:rFonts w:ascii="Arial" w:eastAsia="宋体" w:hAnsi="Arial" w:cs="Arial"/>
                <w:kern w:val="0"/>
                <w:sz w:val="18"/>
                <w:szCs w:val="18"/>
              </w:rPr>
              <w:t>D)</w:t>
            </w:r>
            <w:r w:rsidRPr="00425977">
              <w:rPr>
                <w:rFonts w:ascii="Arial" w:eastAsia="宋体" w:hAnsi="Arial" w:cs="Arial"/>
                <w:kern w:val="0"/>
                <w:sz w:val="18"/>
                <w:szCs w:val="18"/>
              </w:rPr>
              <w:t>所需空间与线性表长度成正比</w:t>
            </w:r>
            <w:r w:rsidRPr="00425977">
              <w:rPr>
                <w:rFonts w:ascii="Arial" w:eastAsia="宋体" w:hAnsi="Arial" w:cs="Arial"/>
                <w:kern w:val="0"/>
                <w:sz w:val="18"/>
                <w:szCs w:val="18"/>
              </w:rPr>
              <w:t xml:space="preserve"> </w:t>
            </w:r>
          </w:p>
        </w:tc>
      </w:tr>
      <w:tr w:rsidR="00425977" w:rsidRPr="00425977">
        <w:trPr>
          <w:gridAfter w:val="1"/>
          <w:tblCellSpacing w:w="15" w:type="dxa"/>
        </w:trPr>
        <w:tc>
          <w:tcPr>
            <w:tcW w:w="0" w:type="auto"/>
            <w:shd w:val="clear" w:color="auto" w:fill="EEEEDE"/>
            <w:vAlign w:val="center"/>
            <w:hideMark/>
          </w:tcPr>
          <w:p w:rsidR="00425977" w:rsidRPr="00425977" w:rsidRDefault="00184E16" w:rsidP="00425977">
            <w:pPr>
              <w:widowControl/>
              <w:spacing w:line="360" w:lineRule="auto"/>
              <w:jc w:val="left"/>
              <w:rPr>
                <w:rFonts w:ascii="Arial" w:eastAsia="宋体" w:hAnsi="Arial" w:cs="Arial"/>
                <w:kern w:val="0"/>
                <w:sz w:val="18"/>
                <w:szCs w:val="18"/>
              </w:rPr>
            </w:pPr>
            <w:r w:rsidRPr="00425977">
              <w:rPr>
                <w:rFonts w:ascii="Arial" w:eastAsia="宋体" w:hAnsi="Arial" w:cs="Arial"/>
                <w:kern w:val="0"/>
                <w:sz w:val="18"/>
                <w:szCs w:val="18"/>
              </w:rPr>
              <w:object w:dxaOrig="1440" w:dyaOrig="1440">
                <v:shape id="_x0000_i1208" type="#_x0000_t75" style="width:20.25pt;height:15.75pt" o:ole="">
                  <v:imagedata r:id="rId6" o:title=""/>
                </v:shape>
                <w:control r:id="rId15" w:name="DefaultOcxName8" w:shapeid="_x0000_i1208"/>
              </w:object>
            </w:r>
            <w:r w:rsidR="00425977" w:rsidRPr="00425977">
              <w:rPr>
                <w:rFonts w:ascii="Arial" w:eastAsia="宋体" w:hAnsi="Arial" w:cs="Arial"/>
                <w:kern w:val="0"/>
                <w:sz w:val="18"/>
                <w:szCs w:val="18"/>
              </w:rPr>
              <w:t xml:space="preserve">A       </w:t>
            </w:r>
            <w:r w:rsidRPr="00425977">
              <w:rPr>
                <w:rFonts w:ascii="Arial" w:eastAsia="宋体" w:hAnsi="Arial" w:cs="Arial"/>
                <w:kern w:val="0"/>
                <w:sz w:val="18"/>
                <w:szCs w:val="18"/>
              </w:rPr>
              <w:object w:dxaOrig="1440" w:dyaOrig="1440">
                <v:shape id="_x0000_i1211" type="#_x0000_t75" style="width:20.25pt;height:15.75pt" o:ole="">
                  <v:imagedata r:id="rId6" o:title=""/>
                </v:shape>
                <w:control r:id="rId16" w:name="DefaultOcxName9" w:shapeid="_x0000_i1211"/>
              </w:object>
            </w:r>
            <w:r w:rsidR="00425977" w:rsidRPr="00425977">
              <w:rPr>
                <w:rFonts w:ascii="Arial" w:eastAsia="宋体" w:hAnsi="Arial" w:cs="Arial"/>
                <w:kern w:val="0"/>
                <w:sz w:val="18"/>
                <w:szCs w:val="18"/>
              </w:rPr>
              <w:t xml:space="preserve">B       </w:t>
            </w:r>
            <w:r w:rsidRPr="00425977">
              <w:rPr>
                <w:rFonts w:ascii="Arial" w:eastAsia="宋体" w:hAnsi="Arial" w:cs="Arial"/>
                <w:kern w:val="0"/>
                <w:sz w:val="18"/>
                <w:szCs w:val="18"/>
              </w:rPr>
              <w:object w:dxaOrig="1440" w:dyaOrig="1440">
                <v:shape id="_x0000_i1214" type="#_x0000_t75" style="width:20.25pt;height:15.75pt" o:ole="">
                  <v:imagedata r:id="rId6" o:title=""/>
                </v:shape>
                <w:control r:id="rId17" w:name="DefaultOcxName10" w:shapeid="_x0000_i1214"/>
              </w:object>
            </w:r>
            <w:r w:rsidR="00425977" w:rsidRPr="00425977">
              <w:rPr>
                <w:rFonts w:ascii="Arial" w:eastAsia="宋体" w:hAnsi="Arial" w:cs="Arial"/>
                <w:kern w:val="0"/>
                <w:sz w:val="18"/>
                <w:szCs w:val="18"/>
              </w:rPr>
              <w:t xml:space="preserve">C       </w:t>
            </w:r>
            <w:r w:rsidRPr="00425977">
              <w:rPr>
                <w:rFonts w:ascii="Arial" w:eastAsia="宋体" w:hAnsi="Arial" w:cs="Arial"/>
                <w:kern w:val="0"/>
                <w:sz w:val="18"/>
                <w:szCs w:val="18"/>
              </w:rPr>
              <w:object w:dxaOrig="1440" w:dyaOrig="1440">
                <v:shape id="_x0000_i1217" type="#_x0000_t75" style="width:20.25pt;height:15.75pt" o:ole="">
                  <v:imagedata r:id="rId6" o:title=""/>
                </v:shape>
                <w:control r:id="rId18" w:name="DefaultOcxName11" w:shapeid="_x0000_i1217"/>
              </w:object>
            </w:r>
            <w:r w:rsidR="00425977" w:rsidRPr="00425977">
              <w:rPr>
                <w:rFonts w:ascii="Arial" w:eastAsia="宋体" w:hAnsi="Arial" w:cs="Arial"/>
                <w:kern w:val="0"/>
                <w:sz w:val="18"/>
                <w:szCs w:val="18"/>
              </w:rPr>
              <w:t xml:space="preserve">D       </w:t>
            </w:r>
          </w:p>
        </w:tc>
      </w:tr>
      <w:tr w:rsidR="00425977" w:rsidRPr="00425977">
        <w:trPr>
          <w:gridAfter w:val="1"/>
          <w:tblCellSpacing w:w="15" w:type="dxa"/>
        </w:trPr>
        <w:tc>
          <w:tcPr>
            <w:tcW w:w="0" w:type="auto"/>
            <w:shd w:val="clear" w:color="auto" w:fill="FFFFFA"/>
            <w:tcMar>
              <w:top w:w="150" w:type="dxa"/>
              <w:left w:w="150" w:type="dxa"/>
              <w:bottom w:w="150" w:type="dxa"/>
              <w:right w:w="150" w:type="dxa"/>
            </w:tcMar>
            <w:vAlign w:val="center"/>
            <w:hideMark/>
          </w:tcPr>
          <w:p w:rsidR="00425977" w:rsidRPr="00425977" w:rsidRDefault="00425977" w:rsidP="00425977">
            <w:pPr>
              <w:widowControl/>
              <w:spacing w:line="360" w:lineRule="auto"/>
              <w:jc w:val="left"/>
              <w:rPr>
                <w:rFonts w:ascii="Arial" w:eastAsia="宋体" w:hAnsi="Arial" w:cs="Arial"/>
                <w:kern w:val="0"/>
                <w:sz w:val="18"/>
                <w:szCs w:val="18"/>
              </w:rPr>
            </w:pPr>
            <w:r w:rsidRPr="00425977">
              <w:rPr>
                <w:rFonts w:ascii="Arial" w:eastAsia="宋体" w:hAnsi="Arial" w:cs="Arial"/>
                <w:kern w:val="0"/>
                <w:sz w:val="18"/>
                <w:szCs w:val="18"/>
              </w:rPr>
              <w:t>4.</w:t>
            </w:r>
            <w:r w:rsidRPr="00425977">
              <w:rPr>
                <w:rFonts w:ascii="Arial" w:eastAsia="宋体" w:hAnsi="Arial" w:cs="Arial"/>
                <w:kern w:val="0"/>
                <w:sz w:val="18"/>
                <w:szCs w:val="18"/>
              </w:rPr>
              <w:t>结构化程序设计的</w:t>
            </w:r>
            <w:r w:rsidRPr="00425977">
              <w:rPr>
                <w:rFonts w:ascii="Arial" w:eastAsia="宋体" w:hAnsi="Arial" w:cs="Arial"/>
                <w:kern w:val="0"/>
                <w:sz w:val="18"/>
                <w:szCs w:val="18"/>
              </w:rPr>
              <w:t>3</w:t>
            </w:r>
            <w:r w:rsidRPr="00425977">
              <w:rPr>
                <w:rFonts w:ascii="Arial" w:eastAsia="宋体" w:hAnsi="Arial" w:cs="Arial"/>
                <w:kern w:val="0"/>
                <w:sz w:val="18"/>
                <w:szCs w:val="18"/>
              </w:rPr>
              <w:t>种结构是</w:t>
            </w:r>
            <w:r w:rsidRPr="00425977">
              <w:rPr>
                <w:rFonts w:ascii="Arial" w:eastAsia="宋体" w:hAnsi="Arial" w:cs="Arial"/>
                <w:kern w:val="0"/>
                <w:sz w:val="18"/>
                <w:szCs w:val="18"/>
              </w:rPr>
              <w:br/>
            </w:r>
            <w:r w:rsidRPr="00425977">
              <w:rPr>
                <w:rFonts w:ascii="Arial" w:eastAsia="宋体" w:hAnsi="Arial" w:cs="Arial"/>
                <w:kern w:val="0"/>
                <w:sz w:val="18"/>
                <w:szCs w:val="18"/>
              </w:rPr>
              <w:t xml:space="preserve">　　</w:t>
            </w:r>
            <w:r w:rsidRPr="00425977">
              <w:rPr>
                <w:rFonts w:ascii="Arial" w:eastAsia="宋体" w:hAnsi="Arial" w:cs="Arial"/>
                <w:kern w:val="0"/>
                <w:sz w:val="18"/>
                <w:szCs w:val="18"/>
              </w:rPr>
              <w:t>A)</w:t>
            </w:r>
            <w:r w:rsidRPr="00425977">
              <w:rPr>
                <w:rFonts w:ascii="Arial" w:eastAsia="宋体" w:hAnsi="Arial" w:cs="Arial"/>
                <w:kern w:val="0"/>
                <w:sz w:val="18"/>
                <w:szCs w:val="18"/>
              </w:rPr>
              <w:t>顺序结构、选择结构、转移结构</w:t>
            </w:r>
            <w:r w:rsidRPr="00425977">
              <w:rPr>
                <w:rFonts w:ascii="Arial" w:eastAsia="宋体" w:hAnsi="Arial" w:cs="Arial"/>
                <w:kern w:val="0"/>
                <w:sz w:val="18"/>
                <w:szCs w:val="18"/>
              </w:rPr>
              <w:t xml:space="preserve"> </w:t>
            </w:r>
            <w:r w:rsidRPr="00425977">
              <w:rPr>
                <w:rFonts w:ascii="Arial" w:eastAsia="宋体" w:hAnsi="Arial" w:cs="Arial"/>
                <w:kern w:val="0"/>
                <w:sz w:val="18"/>
                <w:szCs w:val="18"/>
              </w:rPr>
              <w:br/>
            </w:r>
            <w:r w:rsidRPr="00425977">
              <w:rPr>
                <w:rFonts w:ascii="Arial" w:eastAsia="宋体" w:hAnsi="Arial" w:cs="Arial"/>
                <w:kern w:val="0"/>
                <w:sz w:val="18"/>
                <w:szCs w:val="18"/>
              </w:rPr>
              <w:t xml:space="preserve">　　</w:t>
            </w:r>
            <w:r w:rsidRPr="00425977">
              <w:rPr>
                <w:rFonts w:ascii="Arial" w:eastAsia="宋体" w:hAnsi="Arial" w:cs="Arial"/>
                <w:kern w:val="0"/>
                <w:sz w:val="18"/>
                <w:szCs w:val="18"/>
              </w:rPr>
              <w:t>B)</w:t>
            </w:r>
            <w:r w:rsidRPr="00425977">
              <w:rPr>
                <w:rFonts w:ascii="Arial" w:eastAsia="宋体" w:hAnsi="Arial" w:cs="Arial"/>
                <w:kern w:val="0"/>
                <w:sz w:val="18"/>
                <w:szCs w:val="18"/>
              </w:rPr>
              <w:t>分支结构、等价结构、循环结构</w:t>
            </w:r>
            <w:r w:rsidRPr="00425977">
              <w:rPr>
                <w:rFonts w:ascii="Arial" w:eastAsia="宋体" w:hAnsi="Arial" w:cs="Arial"/>
                <w:kern w:val="0"/>
                <w:sz w:val="18"/>
                <w:szCs w:val="18"/>
              </w:rPr>
              <w:br/>
            </w:r>
            <w:r w:rsidRPr="00425977">
              <w:rPr>
                <w:rFonts w:ascii="Arial" w:eastAsia="宋体" w:hAnsi="Arial" w:cs="Arial"/>
                <w:kern w:val="0"/>
                <w:sz w:val="18"/>
                <w:szCs w:val="18"/>
              </w:rPr>
              <w:lastRenderedPageBreak/>
              <w:t xml:space="preserve">　　</w:t>
            </w:r>
            <w:r w:rsidRPr="00425977">
              <w:rPr>
                <w:rFonts w:ascii="Arial" w:eastAsia="宋体" w:hAnsi="Arial" w:cs="Arial"/>
                <w:kern w:val="0"/>
                <w:sz w:val="18"/>
                <w:szCs w:val="18"/>
              </w:rPr>
              <w:t>C)</w:t>
            </w:r>
            <w:r w:rsidRPr="00425977">
              <w:rPr>
                <w:rFonts w:ascii="Arial" w:eastAsia="宋体" w:hAnsi="Arial" w:cs="Arial"/>
                <w:kern w:val="0"/>
                <w:sz w:val="18"/>
                <w:szCs w:val="18"/>
              </w:rPr>
              <w:t>多分支结构、赋值结构、等价结构</w:t>
            </w:r>
            <w:r w:rsidRPr="00425977">
              <w:rPr>
                <w:rFonts w:ascii="Arial" w:eastAsia="宋体" w:hAnsi="Arial" w:cs="Arial"/>
                <w:kern w:val="0"/>
                <w:sz w:val="18"/>
                <w:szCs w:val="18"/>
              </w:rPr>
              <w:t xml:space="preserve"> </w:t>
            </w:r>
            <w:r w:rsidRPr="00425977">
              <w:rPr>
                <w:rFonts w:ascii="Arial" w:eastAsia="宋体" w:hAnsi="Arial" w:cs="Arial"/>
                <w:kern w:val="0"/>
                <w:sz w:val="18"/>
                <w:szCs w:val="18"/>
              </w:rPr>
              <w:br/>
            </w:r>
            <w:r w:rsidRPr="00425977">
              <w:rPr>
                <w:rFonts w:ascii="Arial" w:eastAsia="宋体" w:hAnsi="Arial" w:cs="Arial"/>
                <w:kern w:val="0"/>
                <w:sz w:val="18"/>
                <w:szCs w:val="18"/>
              </w:rPr>
              <w:t xml:space="preserve">　　</w:t>
            </w:r>
            <w:r w:rsidRPr="00425977">
              <w:rPr>
                <w:rFonts w:ascii="Arial" w:eastAsia="宋体" w:hAnsi="Arial" w:cs="Arial"/>
                <w:kern w:val="0"/>
                <w:sz w:val="18"/>
                <w:szCs w:val="18"/>
              </w:rPr>
              <w:t>D)</w:t>
            </w:r>
            <w:r w:rsidRPr="00425977">
              <w:rPr>
                <w:rFonts w:ascii="Arial" w:eastAsia="宋体" w:hAnsi="Arial" w:cs="Arial"/>
                <w:kern w:val="0"/>
                <w:sz w:val="18"/>
                <w:szCs w:val="18"/>
              </w:rPr>
              <w:t>顺序结构、选择结构、循环结构</w:t>
            </w:r>
            <w:r w:rsidRPr="00425977">
              <w:rPr>
                <w:rFonts w:ascii="Arial" w:eastAsia="宋体" w:hAnsi="Arial" w:cs="Arial"/>
                <w:kern w:val="0"/>
                <w:sz w:val="18"/>
                <w:szCs w:val="18"/>
              </w:rPr>
              <w:t xml:space="preserve"> </w:t>
            </w:r>
          </w:p>
        </w:tc>
      </w:tr>
      <w:tr w:rsidR="00425977" w:rsidRPr="00425977">
        <w:trPr>
          <w:gridAfter w:val="1"/>
          <w:tblCellSpacing w:w="15" w:type="dxa"/>
        </w:trPr>
        <w:tc>
          <w:tcPr>
            <w:tcW w:w="0" w:type="auto"/>
            <w:shd w:val="clear" w:color="auto" w:fill="EEEEDE"/>
            <w:vAlign w:val="center"/>
            <w:hideMark/>
          </w:tcPr>
          <w:p w:rsidR="00425977" w:rsidRPr="00425977" w:rsidRDefault="00184E16" w:rsidP="00425977">
            <w:pPr>
              <w:widowControl/>
              <w:spacing w:line="360" w:lineRule="auto"/>
              <w:jc w:val="left"/>
              <w:rPr>
                <w:rFonts w:ascii="Arial" w:eastAsia="宋体" w:hAnsi="Arial" w:cs="Arial"/>
                <w:kern w:val="0"/>
                <w:sz w:val="18"/>
                <w:szCs w:val="18"/>
              </w:rPr>
            </w:pPr>
            <w:r w:rsidRPr="00425977">
              <w:rPr>
                <w:rFonts w:ascii="Arial" w:eastAsia="宋体" w:hAnsi="Arial" w:cs="Arial"/>
                <w:kern w:val="0"/>
                <w:sz w:val="18"/>
                <w:szCs w:val="18"/>
              </w:rPr>
              <w:lastRenderedPageBreak/>
              <w:object w:dxaOrig="1440" w:dyaOrig="1440">
                <v:shape id="_x0000_i1220" type="#_x0000_t75" style="width:20.25pt;height:15.75pt" o:ole="">
                  <v:imagedata r:id="rId6" o:title=""/>
                </v:shape>
                <w:control r:id="rId19" w:name="DefaultOcxName12" w:shapeid="_x0000_i1220"/>
              </w:object>
            </w:r>
            <w:r w:rsidR="00425977" w:rsidRPr="00425977">
              <w:rPr>
                <w:rFonts w:ascii="Arial" w:eastAsia="宋体" w:hAnsi="Arial" w:cs="Arial"/>
                <w:kern w:val="0"/>
                <w:sz w:val="18"/>
                <w:szCs w:val="18"/>
              </w:rPr>
              <w:t xml:space="preserve">A       </w:t>
            </w:r>
            <w:r w:rsidRPr="00425977">
              <w:rPr>
                <w:rFonts w:ascii="Arial" w:eastAsia="宋体" w:hAnsi="Arial" w:cs="Arial"/>
                <w:kern w:val="0"/>
                <w:sz w:val="18"/>
                <w:szCs w:val="18"/>
              </w:rPr>
              <w:object w:dxaOrig="1440" w:dyaOrig="1440">
                <v:shape id="_x0000_i1223" type="#_x0000_t75" style="width:20.25pt;height:15.75pt" o:ole="">
                  <v:imagedata r:id="rId6" o:title=""/>
                </v:shape>
                <w:control r:id="rId20" w:name="DefaultOcxName13" w:shapeid="_x0000_i1223"/>
              </w:object>
            </w:r>
            <w:r w:rsidR="00425977" w:rsidRPr="00425977">
              <w:rPr>
                <w:rFonts w:ascii="Arial" w:eastAsia="宋体" w:hAnsi="Arial" w:cs="Arial"/>
                <w:kern w:val="0"/>
                <w:sz w:val="18"/>
                <w:szCs w:val="18"/>
              </w:rPr>
              <w:t xml:space="preserve">B       </w:t>
            </w:r>
            <w:r w:rsidRPr="00425977">
              <w:rPr>
                <w:rFonts w:ascii="Arial" w:eastAsia="宋体" w:hAnsi="Arial" w:cs="Arial"/>
                <w:kern w:val="0"/>
                <w:sz w:val="18"/>
                <w:szCs w:val="18"/>
              </w:rPr>
              <w:object w:dxaOrig="1440" w:dyaOrig="1440">
                <v:shape id="_x0000_i1226" type="#_x0000_t75" style="width:20.25pt;height:15.75pt" o:ole="">
                  <v:imagedata r:id="rId6" o:title=""/>
                </v:shape>
                <w:control r:id="rId21" w:name="DefaultOcxName14" w:shapeid="_x0000_i1226"/>
              </w:object>
            </w:r>
            <w:r w:rsidR="00425977" w:rsidRPr="00425977">
              <w:rPr>
                <w:rFonts w:ascii="Arial" w:eastAsia="宋体" w:hAnsi="Arial" w:cs="Arial"/>
                <w:kern w:val="0"/>
                <w:sz w:val="18"/>
                <w:szCs w:val="18"/>
              </w:rPr>
              <w:t xml:space="preserve">C       </w:t>
            </w:r>
            <w:r w:rsidRPr="00425977">
              <w:rPr>
                <w:rFonts w:ascii="Arial" w:eastAsia="宋体" w:hAnsi="Arial" w:cs="Arial"/>
                <w:kern w:val="0"/>
                <w:sz w:val="18"/>
                <w:szCs w:val="18"/>
              </w:rPr>
              <w:object w:dxaOrig="1440" w:dyaOrig="1440">
                <v:shape id="_x0000_i1229" type="#_x0000_t75" style="width:20.25pt;height:15.75pt" o:ole="">
                  <v:imagedata r:id="rId6" o:title=""/>
                </v:shape>
                <w:control r:id="rId22" w:name="DefaultOcxName15" w:shapeid="_x0000_i1229"/>
              </w:object>
            </w:r>
            <w:r w:rsidR="00425977" w:rsidRPr="00425977">
              <w:rPr>
                <w:rFonts w:ascii="Arial" w:eastAsia="宋体" w:hAnsi="Arial" w:cs="Arial"/>
                <w:kern w:val="0"/>
                <w:sz w:val="18"/>
                <w:szCs w:val="18"/>
              </w:rPr>
              <w:t xml:space="preserve">D       </w:t>
            </w:r>
          </w:p>
        </w:tc>
      </w:tr>
      <w:tr w:rsidR="00425977" w:rsidRPr="00425977">
        <w:trPr>
          <w:gridAfter w:val="1"/>
          <w:tblCellSpacing w:w="15" w:type="dxa"/>
        </w:trPr>
        <w:tc>
          <w:tcPr>
            <w:tcW w:w="0" w:type="auto"/>
            <w:shd w:val="clear" w:color="auto" w:fill="FFFFFA"/>
            <w:tcMar>
              <w:top w:w="150" w:type="dxa"/>
              <w:left w:w="150" w:type="dxa"/>
              <w:bottom w:w="150" w:type="dxa"/>
              <w:right w:w="150" w:type="dxa"/>
            </w:tcMar>
            <w:vAlign w:val="center"/>
            <w:hideMark/>
          </w:tcPr>
          <w:p w:rsidR="00425977" w:rsidRPr="00425977" w:rsidRDefault="00425977" w:rsidP="00425977">
            <w:pPr>
              <w:widowControl/>
              <w:spacing w:line="360" w:lineRule="auto"/>
              <w:jc w:val="left"/>
              <w:rPr>
                <w:rFonts w:ascii="Arial" w:eastAsia="宋体" w:hAnsi="Arial" w:cs="Arial"/>
                <w:kern w:val="0"/>
                <w:sz w:val="18"/>
                <w:szCs w:val="18"/>
              </w:rPr>
            </w:pPr>
            <w:r w:rsidRPr="00425977">
              <w:rPr>
                <w:rFonts w:ascii="Arial" w:eastAsia="宋体" w:hAnsi="Arial" w:cs="Arial"/>
                <w:kern w:val="0"/>
                <w:sz w:val="18"/>
                <w:szCs w:val="18"/>
              </w:rPr>
              <w:t>5.</w:t>
            </w:r>
            <w:r w:rsidRPr="00425977">
              <w:rPr>
                <w:rFonts w:ascii="Arial" w:eastAsia="宋体" w:hAnsi="Arial" w:cs="Arial"/>
                <w:kern w:val="0"/>
                <w:sz w:val="18"/>
                <w:szCs w:val="18"/>
              </w:rPr>
              <w:t>为了提高测试的效率，应该</w:t>
            </w:r>
            <w:r w:rsidRPr="00425977">
              <w:rPr>
                <w:rFonts w:ascii="Arial" w:eastAsia="宋体" w:hAnsi="Arial" w:cs="Arial"/>
                <w:kern w:val="0"/>
                <w:sz w:val="18"/>
                <w:szCs w:val="18"/>
              </w:rPr>
              <w:br/>
            </w:r>
            <w:r w:rsidRPr="00425977">
              <w:rPr>
                <w:rFonts w:ascii="Arial" w:eastAsia="宋体" w:hAnsi="Arial" w:cs="Arial"/>
                <w:kern w:val="0"/>
                <w:sz w:val="18"/>
                <w:szCs w:val="18"/>
              </w:rPr>
              <w:t xml:space="preserve">　　</w:t>
            </w:r>
            <w:r w:rsidRPr="00425977">
              <w:rPr>
                <w:rFonts w:ascii="Arial" w:eastAsia="宋体" w:hAnsi="Arial" w:cs="Arial"/>
                <w:kern w:val="0"/>
                <w:sz w:val="18"/>
                <w:szCs w:val="18"/>
              </w:rPr>
              <w:t>A)</w:t>
            </w:r>
            <w:r w:rsidRPr="00425977">
              <w:rPr>
                <w:rFonts w:ascii="Arial" w:eastAsia="宋体" w:hAnsi="Arial" w:cs="Arial"/>
                <w:kern w:val="0"/>
                <w:sz w:val="18"/>
                <w:szCs w:val="18"/>
              </w:rPr>
              <w:t>随机选取测试数据</w:t>
            </w:r>
            <w:r w:rsidRPr="00425977">
              <w:rPr>
                <w:rFonts w:ascii="Arial" w:eastAsia="宋体" w:hAnsi="Arial" w:cs="Arial"/>
                <w:kern w:val="0"/>
                <w:sz w:val="18"/>
                <w:szCs w:val="18"/>
              </w:rPr>
              <w:t xml:space="preserve"> </w:t>
            </w:r>
            <w:r w:rsidRPr="00425977">
              <w:rPr>
                <w:rFonts w:ascii="Arial" w:eastAsia="宋体" w:hAnsi="Arial" w:cs="Arial"/>
                <w:kern w:val="0"/>
                <w:sz w:val="18"/>
                <w:szCs w:val="18"/>
              </w:rPr>
              <w:br/>
            </w:r>
            <w:r w:rsidRPr="00425977">
              <w:rPr>
                <w:rFonts w:ascii="Arial" w:eastAsia="宋体" w:hAnsi="Arial" w:cs="Arial"/>
                <w:kern w:val="0"/>
                <w:sz w:val="18"/>
                <w:szCs w:val="18"/>
              </w:rPr>
              <w:t xml:space="preserve">　　</w:t>
            </w:r>
            <w:r w:rsidRPr="00425977">
              <w:rPr>
                <w:rFonts w:ascii="Arial" w:eastAsia="宋体" w:hAnsi="Arial" w:cs="Arial"/>
                <w:kern w:val="0"/>
                <w:sz w:val="18"/>
                <w:szCs w:val="18"/>
              </w:rPr>
              <w:t>B)</w:t>
            </w:r>
            <w:r w:rsidRPr="00425977">
              <w:rPr>
                <w:rFonts w:ascii="Arial" w:eastAsia="宋体" w:hAnsi="Arial" w:cs="Arial"/>
                <w:kern w:val="0"/>
                <w:sz w:val="18"/>
                <w:szCs w:val="18"/>
              </w:rPr>
              <w:t>取一切可能的输入数据作为测试数据</w:t>
            </w:r>
            <w:r w:rsidRPr="00425977">
              <w:rPr>
                <w:rFonts w:ascii="Arial" w:eastAsia="宋体" w:hAnsi="Arial" w:cs="Arial"/>
                <w:kern w:val="0"/>
                <w:sz w:val="18"/>
                <w:szCs w:val="18"/>
              </w:rPr>
              <w:br/>
            </w:r>
            <w:r w:rsidRPr="00425977">
              <w:rPr>
                <w:rFonts w:ascii="Arial" w:eastAsia="宋体" w:hAnsi="Arial" w:cs="Arial"/>
                <w:kern w:val="0"/>
                <w:sz w:val="18"/>
                <w:szCs w:val="18"/>
              </w:rPr>
              <w:t xml:space="preserve">　　</w:t>
            </w:r>
            <w:r w:rsidRPr="00425977">
              <w:rPr>
                <w:rFonts w:ascii="Arial" w:eastAsia="宋体" w:hAnsi="Arial" w:cs="Arial"/>
                <w:kern w:val="0"/>
                <w:sz w:val="18"/>
                <w:szCs w:val="18"/>
              </w:rPr>
              <w:t>C)</w:t>
            </w:r>
            <w:r w:rsidRPr="00425977">
              <w:rPr>
                <w:rFonts w:ascii="Arial" w:eastAsia="宋体" w:hAnsi="Arial" w:cs="Arial"/>
                <w:kern w:val="0"/>
                <w:sz w:val="18"/>
                <w:szCs w:val="18"/>
              </w:rPr>
              <w:t>在完成编码以后制定软件的测试计划</w:t>
            </w:r>
            <w:r w:rsidRPr="00425977">
              <w:rPr>
                <w:rFonts w:ascii="Arial" w:eastAsia="宋体" w:hAnsi="Arial" w:cs="Arial"/>
                <w:kern w:val="0"/>
                <w:sz w:val="18"/>
                <w:szCs w:val="18"/>
              </w:rPr>
              <w:t xml:space="preserve"> </w:t>
            </w:r>
            <w:r w:rsidRPr="00425977">
              <w:rPr>
                <w:rFonts w:ascii="Arial" w:eastAsia="宋体" w:hAnsi="Arial" w:cs="Arial"/>
                <w:kern w:val="0"/>
                <w:sz w:val="18"/>
                <w:szCs w:val="18"/>
              </w:rPr>
              <w:br/>
            </w:r>
            <w:r w:rsidRPr="00425977">
              <w:rPr>
                <w:rFonts w:ascii="Arial" w:eastAsia="宋体" w:hAnsi="Arial" w:cs="Arial"/>
                <w:kern w:val="0"/>
                <w:sz w:val="18"/>
                <w:szCs w:val="18"/>
              </w:rPr>
              <w:t xml:space="preserve">　　</w:t>
            </w:r>
            <w:r w:rsidRPr="00425977">
              <w:rPr>
                <w:rFonts w:ascii="Arial" w:eastAsia="宋体" w:hAnsi="Arial" w:cs="Arial"/>
                <w:kern w:val="0"/>
                <w:sz w:val="18"/>
                <w:szCs w:val="18"/>
              </w:rPr>
              <w:t>D)</w:t>
            </w:r>
            <w:r w:rsidRPr="00425977">
              <w:rPr>
                <w:rFonts w:ascii="Arial" w:eastAsia="宋体" w:hAnsi="Arial" w:cs="Arial"/>
                <w:kern w:val="0"/>
                <w:sz w:val="18"/>
                <w:szCs w:val="18"/>
              </w:rPr>
              <w:t>集中对付那些错误群集的程序</w:t>
            </w:r>
            <w:r w:rsidRPr="00425977">
              <w:rPr>
                <w:rFonts w:ascii="Arial" w:eastAsia="宋体" w:hAnsi="Arial" w:cs="Arial"/>
                <w:kern w:val="0"/>
                <w:sz w:val="18"/>
                <w:szCs w:val="18"/>
              </w:rPr>
              <w:t xml:space="preserve"> </w:t>
            </w:r>
          </w:p>
        </w:tc>
      </w:tr>
      <w:tr w:rsidR="00425977" w:rsidRPr="00425977">
        <w:trPr>
          <w:gridAfter w:val="1"/>
          <w:tblCellSpacing w:w="15" w:type="dxa"/>
        </w:trPr>
        <w:tc>
          <w:tcPr>
            <w:tcW w:w="0" w:type="auto"/>
            <w:shd w:val="clear" w:color="auto" w:fill="EEEEDE"/>
            <w:vAlign w:val="center"/>
            <w:hideMark/>
          </w:tcPr>
          <w:p w:rsidR="00425977" w:rsidRPr="00425977" w:rsidRDefault="00184E16" w:rsidP="00425977">
            <w:pPr>
              <w:widowControl/>
              <w:spacing w:line="360" w:lineRule="auto"/>
              <w:jc w:val="left"/>
              <w:rPr>
                <w:rFonts w:ascii="Arial" w:eastAsia="宋体" w:hAnsi="Arial" w:cs="Arial"/>
                <w:kern w:val="0"/>
                <w:sz w:val="18"/>
                <w:szCs w:val="18"/>
              </w:rPr>
            </w:pPr>
            <w:r w:rsidRPr="00425977">
              <w:rPr>
                <w:rFonts w:ascii="Arial" w:eastAsia="宋体" w:hAnsi="Arial" w:cs="Arial"/>
                <w:kern w:val="0"/>
                <w:sz w:val="18"/>
                <w:szCs w:val="18"/>
              </w:rPr>
              <w:object w:dxaOrig="1440" w:dyaOrig="1440">
                <v:shape id="_x0000_i1232" type="#_x0000_t75" style="width:20.25pt;height:15.75pt" o:ole="">
                  <v:imagedata r:id="rId6" o:title=""/>
                </v:shape>
                <w:control r:id="rId23" w:name="DefaultOcxName16" w:shapeid="_x0000_i1232"/>
              </w:object>
            </w:r>
            <w:r w:rsidR="00425977" w:rsidRPr="00425977">
              <w:rPr>
                <w:rFonts w:ascii="Arial" w:eastAsia="宋体" w:hAnsi="Arial" w:cs="Arial"/>
                <w:kern w:val="0"/>
                <w:sz w:val="18"/>
                <w:szCs w:val="18"/>
              </w:rPr>
              <w:t xml:space="preserve">A       </w:t>
            </w:r>
            <w:r w:rsidRPr="00425977">
              <w:rPr>
                <w:rFonts w:ascii="Arial" w:eastAsia="宋体" w:hAnsi="Arial" w:cs="Arial"/>
                <w:kern w:val="0"/>
                <w:sz w:val="18"/>
                <w:szCs w:val="18"/>
              </w:rPr>
              <w:object w:dxaOrig="1440" w:dyaOrig="1440">
                <v:shape id="_x0000_i1235" type="#_x0000_t75" style="width:20.25pt;height:15.75pt" o:ole="">
                  <v:imagedata r:id="rId6" o:title=""/>
                </v:shape>
                <w:control r:id="rId24" w:name="DefaultOcxName17" w:shapeid="_x0000_i1235"/>
              </w:object>
            </w:r>
            <w:r w:rsidR="00425977" w:rsidRPr="00425977">
              <w:rPr>
                <w:rFonts w:ascii="Arial" w:eastAsia="宋体" w:hAnsi="Arial" w:cs="Arial"/>
                <w:kern w:val="0"/>
                <w:sz w:val="18"/>
                <w:szCs w:val="18"/>
              </w:rPr>
              <w:t xml:space="preserve">B       </w:t>
            </w:r>
            <w:r w:rsidRPr="00425977">
              <w:rPr>
                <w:rFonts w:ascii="Arial" w:eastAsia="宋体" w:hAnsi="Arial" w:cs="Arial"/>
                <w:kern w:val="0"/>
                <w:sz w:val="18"/>
                <w:szCs w:val="18"/>
              </w:rPr>
              <w:object w:dxaOrig="1440" w:dyaOrig="1440">
                <v:shape id="_x0000_i1238" type="#_x0000_t75" style="width:20.25pt;height:15.75pt" o:ole="">
                  <v:imagedata r:id="rId6" o:title=""/>
                </v:shape>
                <w:control r:id="rId25" w:name="DefaultOcxName18" w:shapeid="_x0000_i1238"/>
              </w:object>
            </w:r>
            <w:r w:rsidR="00425977" w:rsidRPr="00425977">
              <w:rPr>
                <w:rFonts w:ascii="Arial" w:eastAsia="宋体" w:hAnsi="Arial" w:cs="Arial"/>
                <w:kern w:val="0"/>
                <w:sz w:val="18"/>
                <w:szCs w:val="18"/>
              </w:rPr>
              <w:t xml:space="preserve">C       </w:t>
            </w:r>
            <w:r w:rsidRPr="00425977">
              <w:rPr>
                <w:rFonts w:ascii="Arial" w:eastAsia="宋体" w:hAnsi="Arial" w:cs="Arial"/>
                <w:kern w:val="0"/>
                <w:sz w:val="18"/>
                <w:szCs w:val="18"/>
              </w:rPr>
              <w:object w:dxaOrig="1440" w:dyaOrig="1440">
                <v:shape id="_x0000_i1241" type="#_x0000_t75" style="width:20.25pt;height:15.75pt" o:ole="">
                  <v:imagedata r:id="rId6" o:title=""/>
                </v:shape>
                <w:control r:id="rId26" w:name="DefaultOcxName19" w:shapeid="_x0000_i1241"/>
              </w:object>
            </w:r>
            <w:r w:rsidR="00425977" w:rsidRPr="00425977">
              <w:rPr>
                <w:rFonts w:ascii="Arial" w:eastAsia="宋体" w:hAnsi="Arial" w:cs="Arial"/>
                <w:kern w:val="0"/>
                <w:sz w:val="18"/>
                <w:szCs w:val="18"/>
              </w:rPr>
              <w:t xml:space="preserve">D       </w:t>
            </w:r>
          </w:p>
        </w:tc>
      </w:tr>
      <w:tr w:rsidR="00425977" w:rsidRPr="00425977">
        <w:trPr>
          <w:gridAfter w:val="1"/>
          <w:tblCellSpacing w:w="15" w:type="dxa"/>
        </w:trPr>
        <w:tc>
          <w:tcPr>
            <w:tcW w:w="0" w:type="auto"/>
            <w:shd w:val="clear" w:color="auto" w:fill="FFFFFA"/>
            <w:tcMar>
              <w:top w:w="150" w:type="dxa"/>
              <w:left w:w="150" w:type="dxa"/>
              <w:bottom w:w="150" w:type="dxa"/>
              <w:right w:w="150" w:type="dxa"/>
            </w:tcMar>
            <w:vAlign w:val="center"/>
            <w:hideMark/>
          </w:tcPr>
          <w:p w:rsidR="00425977" w:rsidRPr="00425977" w:rsidRDefault="00425977" w:rsidP="00425977">
            <w:pPr>
              <w:widowControl/>
              <w:spacing w:line="360" w:lineRule="auto"/>
              <w:jc w:val="left"/>
              <w:rPr>
                <w:rFonts w:ascii="Arial" w:eastAsia="宋体" w:hAnsi="Arial" w:cs="Arial"/>
                <w:kern w:val="0"/>
                <w:sz w:val="18"/>
                <w:szCs w:val="18"/>
              </w:rPr>
            </w:pPr>
            <w:r w:rsidRPr="00425977">
              <w:rPr>
                <w:rFonts w:ascii="Arial" w:eastAsia="宋体" w:hAnsi="Arial" w:cs="Arial"/>
                <w:kern w:val="0"/>
                <w:sz w:val="18"/>
                <w:szCs w:val="18"/>
              </w:rPr>
              <w:t>6.</w:t>
            </w:r>
            <w:r w:rsidRPr="00425977">
              <w:rPr>
                <w:rFonts w:ascii="Arial" w:eastAsia="宋体" w:hAnsi="Arial" w:cs="Arial"/>
                <w:kern w:val="0"/>
                <w:sz w:val="18"/>
                <w:szCs w:val="18"/>
              </w:rPr>
              <w:t>算法的时间复杂度是指</w:t>
            </w:r>
            <w:r w:rsidRPr="00425977">
              <w:rPr>
                <w:rFonts w:ascii="Arial" w:eastAsia="宋体" w:hAnsi="Arial" w:cs="Arial"/>
                <w:kern w:val="0"/>
                <w:sz w:val="18"/>
                <w:szCs w:val="18"/>
              </w:rPr>
              <w:br/>
            </w:r>
            <w:r w:rsidRPr="00425977">
              <w:rPr>
                <w:rFonts w:ascii="Arial" w:eastAsia="宋体" w:hAnsi="Arial" w:cs="Arial"/>
                <w:kern w:val="0"/>
                <w:sz w:val="18"/>
                <w:szCs w:val="18"/>
              </w:rPr>
              <w:t xml:space="preserve">　　</w:t>
            </w:r>
            <w:r w:rsidRPr="00425977">
              <w:rPr>
                <w:rFonts w:ascii="Arial" w:eastAsia="宋体" w:hAnsi="Arial" w:cs="Arial"/>
                <w:kern w:val="0"/>
                <w:sz w:val="18"/>
                <w:szCs w:val="18"/>
              </w:rPr>
              <w:t>A)</w:t>
            </w:r>
            <w:r w:rsidRPr="00425977">
              <w:rPr>
                <w:rFonts w:ascii="Arial" w:eastAsia="宋体" w:hAnsi="Arial" w:cs="Arial"/>
                <w:kern w:val="0"/>
                <w:sz w:val="18"/>
                <w:szCs w:val="18"/>
              </w:rPr>
              <w:t>执行算法程序所需要的时间</w:t>
            </w:r>
            <w:r w:rsidRPr="00425977">
              <w:rPr>
                <w:rFonts w:ascii="Arial" w:eastAsia="宋体" w:hAnsi="Arial" w:cs="Arial"/>
                <w:kern w:val="0"/>
                <w:sz w:val="18"/>
                <w:szCs w:val="18"/>
              </w:rPr>
              <w:t xml:space="preserve"> </w:t>
            </w:r>
            <w:r w:rsidRPr="00425977">
              <w:rPr>
                <w:rFonts w:ascii="Arial" w:eastAsia="宋体" w:hAnsi="Arial" w:cs="Arial"/>
                <w:kern w:val="0"/>
                <w:sz w:val="18"/>
                <w:szCs w:val="18"/>
              </w:rPr>
              <w:br/>
            </w:r>
            <w:r w:rsidRPr="00425977">
              <w:rPr>
                <w:rFonts w:ascii="Arial" w:eastAsia="宋体" w:hAnsi="Arial" w:cs="Arial"/>
                <w:kern w:val="0"/>
                <w:sz w:val="18"/>
                <w:szCs w:val="18"/>
              </w:rPr>
              <w:t xml:space="preserve">　　</w:t>
            </w:r>
            <w:r w:rsidRPr="00425977">
              <w:rPr>
                <w:rFonts w:ascii="Arial" w:eastAsia="宋体" w:hAnsi="Arial" w:cs="Arial"/>
                <w:kern w:val="0"/>
                <w:sz w:val="18"/>
                <w:szCs w:val="18"/>
              </w:rPr>
              <w:t>B)</w:t>
            </w:r>
            <w:r w:rsidRPr="00425977">
              <w:rPr>
                <w:rFonts w:ascii="Arial" w:eastAsia="宋体" w:hAnsi="Arial" w:cs="Arial"/>
                <w:kern w:val="0"/>
                <w:sz w:val="18"/>
                <w:szCs w:val="18"/>
              </w:rPr>
              <w:t>算法程序的长度</w:t>
            </w:r>
            <w:r w:rsidRPr="00425977">
              <w:rPr>
                <w:rFonts w:ascii="Arial" w:eastAsia="宋体" w:hAnsi="Arial" w:cs="Arial"/>
                <w:kern w:val="0"/>
                <w:sz w:val="18"/>
                <w:szCs w:val="18"/>
              </w:rPr>
              <w:br/>
            </w:r>
            <w:r w:rsidRPr="00425977">
              <w:rPr>
                <w:rFonts w:ascii="Arial" w:eastAsia="宋体" w:hAnsi="Arial" w:cs="Arial"/>
                <w:kern w:val="0"/>
                <w:sz w:val="18"/>
                <w:szCs w:val="18"/>
              </w:rPr>
              <w:t xml:space="preserve">　　</w:t>
            </w:r>
            <w:r w:rsidRPr="00425977">
              <w:rPr>
                <w:rFonts w:ascii="Arial" w:eastAsia="宋体" w:hAnsi="Arial" w:cs="Arial"/>
                <w:kern w:val="0"/>
                <w:sz w:val="18"/>
                <w:szCs w:val="18"/>
              </w:rPr>
              <w:t>C)</w:t>
            </w:r>
            <w:r w:rsidRPr="00425977">
              <w:rPr>
                <w:rFonts w:ascii="Arial" w:eastAsia="宋体" w:hAnsi="Arial" w:cs="Arial"/>
                <w:kern w:val="0"/>
                <w:sz w:val="18"/>
                <w:szCs w:val="18"/>
              </w:rPr>
              <w:t>算法执行过程中所需要的基本运算次数</w:t>
            </w:r>
            <w:r w:rsidRPr="00425977">
              <w:rPr>
                <w:rFonts w:ascii="Arial" w:eastAsia="宋体" w:hAnsi="Arial" w:cs="Arial"/>
                <w:kern w:val="0"/>
                <w:sz w:val="18"/>
                <w:szCs w:val="18"/>
              </w:rPr>
              <w:t xml:space="preserve"> </w:t>
            </w:r>
            <w:r w:rsidRPr="00425977">
              <w:rPr>
                <w:rFonts w:ascii="Arial" w:eastAsia="宋体" w:hAnsi="Arial" w:cs="Arial"/>
                <w:kern w:val="0"/>
                <w:sz w:val="18"/>
                <w:szCs w:val="18"/>
              </w:rPr>
              <w:br/>
            </w:r>
            <w:r w:rsidRPr="00425977">
              <w:rPr>
                <w:rFonts w:ascii="Arial" w:eastAsia="宋体" w:hAnsi="Arial" w:cs="Arial"/>
                <w:kern w:val="0"/>
                <w:sz w:val="18"/>
                <w:szCs w:val="18"/>
              </w:rPr>
              <w:t xml:space="preserve">　　</w:t>
            </w:r>
            <w:r w:rsidRPr="00425977">
              <w:rPr>
                <w:rFonts w:ascii="Arial" w:eastAsia="宋体" w:hAnsi="Arial" w:cs="Arial"/>
                <w:kern w:val="0"/>
                <w:sz w:val="18"/>
                <w:szCs w:val="18"/>
              </w:rPr>
              <w:t>D)</w:t>
            </w:r>
            <w:r w:rsidRPr="00425977">
              <w:rPr>
                <w:rFonts w:ascii="Arial" w:eastAsia="宋体" w:hAnsi="Arial" w:cs="Arial"/>
                <w:kern w:val="0"/>
                <w:sz w:val="18"/>
                <w:szCs w:val="18"/>
              </w:rPr>
              <w:t>算法程序中的指令条数</w:t>
            </w:r>
            <w:r w:rsidRPr="00425977">
              <w:rPr>
                <w:rFonts w:ascii="Arial" w:eastAsia="宋体" w:hAnsi="Arial" w:cs="Arial"/>
                <w:kern w:val="0"/>
                <w:sz w:val="18"/>
                <w:szCs w:val="18"/>
              </w:rPr>
              <w:t xml:space="preserve"> </w:t>
            </w:r>
          </w:p>
        </w:tc>
      </w:tr>
      <w:tr w:rsidR="00425977" w:rsidRPr="00425977">
        <w:trPr>
          <w:gridAfter w:val="1"/>
          <w:tblCellSpacing w:w="15" w:type="dxa"/>
        </w:trPr>
        <w:tc>
          <w:tcPr>
            <w:tcW w:w="0" w:type="auto"/>
            <w:shd w:val="clear" w:color="auto" w:fill="EEEEDE"/>
            <w:vAlign w:val="center"/>
            <w:hideMark/>
          </w:tcPr>
          <w:p w:rsidR="00425977" w:rsidRPr="00425977" w:rsidRDefault="00184E16" w:rsidP="00425977">
            <w:pPr>
              <w:widowControl/>
              <w:spacing w:line="360" w:lineRule="auto"/>
              <w:jc w:val="left"/>
              <w:rPr>
                <w:rFonts w:ascii="Arial" w:eastAsia="宋体" w:hAnsi="Arial" w:cs="Arial"/>
                <w:kern w:val="0"/>
                <w:sz w:val="18"/>
                <w:szCs w:val="18"/>
              </w:rPr>
            </w:pPr>
            <w:r w:rsidRPr="00425977">
              <w:rPr>
                <w:rFonts w:ascii="Arial" w:eastAsia="宋体" w:hAnsi="Arial" w:cs="Arial"/>
                <w:kern w:val="0"/>
                <w:sz w:val="18"/>
                <w:szCs w:val="18"/>
              </w:rPr>
              <w:object w:dxaOrig="1440" w:dyaOrig="1440">
                <v:shape id="_x0000_i1244" type="#_x0000_t75" style="width:20.25pt;height:15.75pt" o:ole="">
                  <v:imagedata r:id="rId6" o:title=""/>
                </v:shape>
                <w:control r:id="rId27" w:name="DefaultOcxName20" w:shapeid="_x0000_i1244"/>
              </w:object>
            </w:r>
            <w:r w:rsidR="00425977" w:rsidRPr="00425977">
              <w:rPr>
                <w:rFonts w:ascii="Arial" w:eastAsia="宋体" w:hAnsi="Arial" w:cs="Arial"/>
                <w:kern w:val="0"/>
                <w:sz w:val="18"/>
                <w:szCs w:val="18"/>
              </w:rPr>
              <w:t xml:space="preserve">A       </w:t>
            </w:r>
            <w:r w:rsidRPr="00425977">
              <w:rPr>
                <w:rFonts w:ascii="Arial" w:eastAsia="宋体" w:hAnsi="Arial" w:cs="Arial"/>
                <w:kern w:val="0"/>
                <w:sz w:val="18"/>
                <w:szCs w:val="18"/>
              </w:rPr>
              <w:object w:dxaOrig="1440" w:dyaOrig="1440">
                <v:shape id="_x0000_i1247" type="#_x0000_t75" style="width:20.25pt;height:15.75pt" o:ole="">
                  <v:imagedata r:id="rId6" o:title=""/>
                </v:shape>
                <w:control r:id="rId28" w:name="DefaultOcxName21" w:shapeid="_x0000_i1247"/>
              </w:object>
            </w:r>
            <w:r w:rsidR="00425977" w:rsidRPr="00425977">
              <w:rPr>
                <w:rFonts w:ascii="Arial" w:eastAsia="宋体" w:hAnsi="Arial" w:cs="Arial"/>
                <w:kern w:val="0"/>
                <w:sz w:val="18"/>
                <w:szCs w:val="18"/>
              </w:rPr>
              <w:t xml:space="preserve">B       </w:t>
            </w:r>
            <w:r w:rsidRPr="00425977">
              <w:rPr>
                <w:rFonts w:ascii="Arial" w:eastAsia="宋体" w:hAnsi="Arial" w:cs="Arial"/>
                <w:kern w:val="0"/>
                <w:sz w:val="18"/>
                <w:szCs w:val="18"/>
              </w:rPr>
              <w:object w:dxaOrig="1440" w:dyaOrig="1440">
                <v:shape id="_x0000_i1250" type="#_x0000_t75" style="width:20.25pt;height:15.75pt" o:ole="">
                  <v:imagedata r:id="rId6" o:title=""/>
                </v:shape>
                <w:control r:id="rId29" w:name="DefaultOcxName22" w:shapeid="_x0000_i1250"/>
              </w:object>
            </w:r>
            <w:r w:rsidR="00425977" w:rsidRPr="00425977">
              <w:rPr>
                <w:rFonts w:ascii="Arial" w:eastAsia="宋体" w:hAnsi="Arial" w:cs="Arial"/>
                <w:kern w:val="0"/>
                <w:sz w:val="18"/>
                <w:szCs w:val="18"/>
              </w:rPr>
              <w:t xml:space="preserve">C       </w:t>
            </w:r>
            <w:r w:rsidRPr="00425977">
              <w:rPr>
                <w:rFonts w:ascii="Arial" w:eastAsia="宋体" w:hAnsi="Arial" w:cs="Arial"/>
                <w:kern w:val="0"/>
                <w:sz w:val="18"/>
                <w:szCs w:val="18"/>
              </w:rPr>
              <w:object w:dxaOrig="1440" w:dyaOrig="1440">
                <v:shape id="_x0000_i1253" type="#_x0000_t75" style="width:20.25pt;height:15.75pt" o:ole="">
                  <v:imagedata r:id="rId6" o:title=""/>
                </v:shape>
                <w:control r:id="rId30" w:name="DefaultOcxName23" w:shapeid="_x0000_i1253"/>
              </w:object>
            </w:r>
            <w:r w:rsidR="00425977" w:rsidRPr="00425977">
              <w:rPr>
                <w:rFonts w:ascii="Arial" w:eastAsia="宋体" w:hAnsi="Arial" w:cs="Arial"/>
                <w:kern w:val="0"/>
                <w:sz w:val="18"/>
                <w:szCs w:val="18"/>
              </w:rPr>
              <w:t xml:space="preserve">D       </w:t>
            </w:r>
          </w:p>
        </w:tc>
      </w:tr>
      <w:tr w:rsidR="00425977" w:rsidRPr="00425977">
        <w:trPr>
          <w:gridAfter w:val="1"/>
          <w:tblCellSpacing w:w="15" w:type="dxa"/>
        </w:trPr>
        <w:tc>
          <w:tcPr>
            <w:tcW w:w="0" w:type="auto"/>
            <w:shd w:val="clear" w:color="auto" w:fill="FFFFFA"/>
            <w:tcMar>
              <w:top w:w="150" w:type="dxa"/>
              <w:left w:w="150" w:type="dxa"/>
              <w:bottom w:w="150" w:type="dxa"/>
              <w:right w:w="150" w:type="dxa"/>
            </w:tcMar>
            <w:vAlign w:val="center"/>
            <w:hideMark/>
          </w:tcPr>
          <w:p w:rsidR="00425977" w:rsidRPr="00425977" w:rsidRDefault="00425977" w:rsidP="00425977">
            <w:pPr>
              <w:widowControl/>
              <w:spacing w:line="360" w:lineRule="auto"/>
              <w:jc w:val="left"/>
              <w:rPr>
                <w:rFonts w:ascii="Arial" w:eastAsia="宋体" w:hAnsi="Arial" w:cs="Arial"/>
                <w:kern w:val="0"/>
                <w:sz w:val="18"/>
                <w:szCs w:val="18"/>
              </w:rPr>
            </w:pPr>
            <w:r w:rsidRPr="00425977">
              <w:rPr>
                <w:rFonts w:ascii="Arial" w:eastAsia="宋体" w:hAnsi="Arial" w:cs="Arial"/>
                <w:kern w:val="0"/>
                <w:sz w:val="18"/>
                <w:szCs w:val="18"/>
              </w:rPr>
              <w:t>7.</w:t>
            </w:r>
            <w:r w:rsidRPr="00425977">
              <w:rPr>
                <w:rFonts w:ascii="Arial" w:eastAsia="宋体" w:hAnsi="Arial" w:cs="Arial"/>
                <w:kern w:val="0"/>
                <w:sz w:val="18"/>
                <w:szCs w:val="18"/>
              </w:rPr>
              <w:t>软件生命周期中所花费用最多的阶段是</w:t>
            </w:r>
            <w:r w:rsidRPr="00425977">
              <w:rPr>
                <w:rFonts w:ascii="Arial" w:eastAsia="宋体" w:hAnsi="Arial" w:cs="Arial"/>
                <w:kern w:val="0"/>
                <w:sz w:val="18"/>
                <w:szCs w:val="18"/>
              </w:rPr>
              <w:br/>
            </w:r>
            <w:r w:rsidRPr="00425977">
              <w:rPr>
                <w:rFonts w:ascii="Arial" w:eastAsia="宋体" w:hAnsi="Arial" w:cs="Arial"/>
                <w:kern w:val="0"/>
                <w:sz w:val="18"/>
                <w:szCs w:val="18"/>
              </w:rPr>
              <w:t xml:space="preserve">　　</w:t>
            </w:r>
            <w:r w:rsidRPr="00425977">
              <w:rPr>
                <w:rFonts w:ascii="Arial" w:eastAsia="宋体" w:hAnsi="Arial" w:cs="Arial"/>
                <w:kern w:val="0"/>
                <w:sz w:val="18"/>
                <w:szCs w:val="18"/>
              </w:rPr>
              <w:t>A)</w:t>
            </w:r>
            <w:r w:rsidRPr="00425977">
              <w:rPr>
                <w:rFonts w:ascii="Arial" w:eastAsia="宋体" w:hAnsi="Arial" w:cs="Arial"/>
                <w:kern w:val="0"/>
                <w:sz w:val="18"/>
                <w:szCs w:val="18"/>
              </w:rPr>
              <w:t>详细设计</w:t>
            </w:r>
            <w:r w:rsidRPr="00425977">
              <w:rPr>
                <w:rFonts w:ascii="Arial" w:eastAsia="宋体" w:hAnsi="Arial" w:cs="Arial"/>
                <w:kern w:val="0"/>
                <w:sz w:val="18"/>
                <w:szCs w:val="18"/>
              </w:rPr>
              <w:t xml:space="preserve"> </w:t>
            </w:r>
            <w:r w:rsidRPr="00425977">
              <w:rPr>
                <w:rFonts w:ascii="Arial" w:eastAsia="宋体" w:hAnsi="Arial" w:cs="Arial"/>
                <w:kern w:val="0"/>
                <w:sz w:val="18"/>
                <w:szCs w:val="18"/>
              </w:rPr>
              <w:br/>
            </w:r>
            <w:r w:rsidRPr="00425977">
              <w:rPr>
                <w:rFonts w:ascii="Arial" w:eastAsia="宋体" w:hAnsi="Arial" w:cs="Arial"/>
                <w:kern w:val="0"/>
                <w:sz w:val="18"/>
                <w:szCs w:val="18"/>
              </w:rPr>
              <w:t xml:space="preserve">　　</w:t>
            </w:r>
            <w:r w:rsidRPr="00425977">
              <w:rPr>
                <w:rFonts w:ascii="Arial" w:eastAsia="宋体" w:hAnsi="Arial" w:cs="Arial"/>
                <w:kern w:val="0"/>
                <w:sz w:val="18"/>
                <w:szCs w:val="18"/>
              </w:rPr>
              <w:t>B)</w:t>
            </w:r>
            <w:r w:rsidRPr="00425977">
              <w:rPr>
                <w:rFonts w:ascii="Arial" w:eastAsia="宋体" w:hAnsi="Arial" w:cs="Arial"/>
                <w:kern w:val="0"/>
                <w:sz w:val="18"/>
                <w:szCs w:val="18"/>
              </w:rPr>
              <w:t>软件编码</w:t>
            </w:r>
            <w:r w:rsidRPr="00425977">
              <w:rPr>
                <w:rFonts w:ascii="Arial" w:eastAsia="宋体" w:hAnsi="Arial" w:cs="Arial"/>
                <w:kern w:val="0"/>
                <w:sz w:val="18"/>
                <w:szCs w:val="18"/>
              </w:rPr>
              <w:t xml:space="preserve"> </w:t>
            </w:r>
            <w:r w:rsidRPr="00425977">
              <w:rPr>
                <w:rFonts w:ascii="Arial" w:eastAsia="宋体" w:hAnsi="Arial" w:cs="Arial"/>
                <w:kern w:val="0"/>
                <w:sz w:val="18"/>
                <w:szCs w:val="18"/>
              </w:rPr>
              <w:br/>
            </w:r>
            <w:r w:rsidRPr="00425977">
              <w:rPr>
                <w:rFonts w:ascii="Arial" w:eastAsia="宋体" w:hAnsi="Arial" w:cs="Arial"/>
                <w:kern w:val="0"/>
                <w:sz w:val="18"/>
                <w:szCs w:val="18"/>
              </w:rPr>
              <w:t xml:space="preserve">　　</w:t>
            </w:r>
            <w:r w:rsidRPr="00425977">
              <w:rPr>
                <w:rFonts w:ascii="Arial" w:eastAsia="宋体" w:hAnsi="Arial" w:cs="Arial"/>
                <w:kern w:val="0"/>
                <w:sz w:val="18"/>
                <w:szCs w:val="18"/>
              </w:rPr>
              <w:t>C)</w:t>
            </w:r>
            <w:r w:rsidRPr="00425977">
              <w:rPr>
                <w:rFonts w:ascii="Arial" w:eastAsia="宋体" w:hAnsi="Arial" w:cs="Arial"/>
                <w:kern w:val="0"/>
                <w:sz w:val="18"/>
                <w:szCs w:val="18"/>
              </w:rPr>
              <w:t>软件测试</w:t>
            </w:r>
            <w:r w:rsidRPr="00425977">
              <w:rPr>
                <w:rFonts w:ascii="Arial" w:eastAsia="宋体" w:hAnsi="Arial" w:cs="Arial"/>
                <w:kern w:val="0"/>
                <w:sz w:val="18"/>
                <w:szCs w:val="18"/>
              </w:rPr>
              <w:t xml:space="preserve"> </w:t>
            </w:r>
            <w:r w:rsidRPr="00425977">
              <w:rPr>
                <w:rFonts w:ascii="Arial" w:eastAsia="宋体" w:hAnsi="Arial" w:cs="Arial"/>
                <w:kern w:val="0"/>
                <w:sz w:val="18"/>
                <w:szCs w:val="18"/>
              </w:rPr>
              <w:br/>
            </w:r>
            <w:r w:rsidRPr="00425977">
              <w:rPr>
                <w:rFonts w:ascii="Arial" w:eastAsia="宋体" w:hAnsi="Arial" w:cs="Arial"/>
                <w:kern w:val="0"/>
                <w:sz w:val="18"/>
                <w:szCs w:val="18"/>
              </w:rPr>
              <w:t xml:space="preserve">　　</w:t>
            </w:r>
            <w:r w:rsidRPr="00425977">
              <w:rPr>
                <w:rFonts w:ascii="Arial" w:eastAsia="宋体" w:hAnsi="Arial" w:cs="Arial"/>
                <w:kern w:val="0"/>
                <w:sz w:val="18"/>
                <w:szCs w:val="18"/>
              </w:rPr>
              <w:t>D)</w:t>
            </w:r>
            <w:r w:rsidRPr="00425977">
              <w:rPr>
                <w:rFonts w:ascii="Arial" w:eastAsia="宋体" w:hAnsi="Arial" w:cs="Arial"/>
                <w:kern w:val="0"/>
                <w:sz w:val="18"/>
                <w:szCs w:val="18"/>
              </w:rPr>
              <w:t>软件维护</w:t>
            </w:r>
            <w:r w:rsidRPr="00425977">
              <w:rPr>
                <w:rFonts w:ascii="Arial" w:eastAsia="宋体" w:hAnsi="Arial" w:cs="Arial"/>
                <w:kern w:val="0"/>
                <w:sz w:val="18"/>
                <w:szCs w:val="18"/>
              </w:rPr>
              <w:t xml:space="preserve"> </w:t>
            </w:r>
          </w:p>
        </w:tc>
      </w:tr>
      <w:tr w:rsidR="00425977" w:rsidRPr="00425977">
        <w:trPr>
          <w:gridAfter w:val="1"/>
          <w:tblCellSpacing w:w="15" w:type="dxa"/>
        </w:trPr>
        <w:tc>
          <w:tcPr>
            <w:tcW w:w="0" w:type="auto"/>
            <w:shd w:val="clear" w:color="auto" w:fill="EEEEDE"/>
            <w:vAlign w:val="center"/>
            <w:hideMark/>
          </w:tcPr>
          <w:p w:rsidR="00425977" w:rsidRPr="00425977" w:rsidRDefault="00184E16" w:rsidP="00425977">
            <w:pPr>
              <w:widowControl/>
              <w:spacing w:line="360" w:lineRule="auto"/>
              <w:jc w:val="left"/>
              <w:rPr>
                <w:rFonts w:ascii="Arial" w:eastAsia="宋体" w:hAnsi="Arial" w:cs="Arial"/>
                <w:kern w:val="0"/>
                <w:sz w:val="18"/>
                <w:szCs w:val="18"/>
              </w:rPr>
            </w:pPr>
            <w:r w:rsidRPr="00425977">
              <w:rPr>
                <w:rFonts w:ascii="Arial" w:eastAsia="宋体" w:hAnsi="Arial" w:cs="Arial"/>
                <w:kern w:val="0"/>
                <w:sz w:val="18"/>
                <w:szCs w:val="18"/>
              </w:rPr>
              <w:object w:dxaOrig="1440" w:dyaOrig="1440">
                <v:shape id="_x0000_i1256" type="#_x0000_t75" style="width:20.25pt;height:15.75pt" o:ole="">
                  <v:imagedata r:id="rId6" o:title=""/>
                </v:shape>
                <w:control r:id="rId31" w:name="DefaultOcxName24" w:shapeid="_x0000_i1256"/>
              </w:object>
            </w:r>
            <w:r w:rsidR="00425977" w:rsidRPr="00425977">
              <w:rPr>
                <w:rFonts w:ascii="Arial" w:eastAsia="宋体" w:hAnsi="Arial" w:cs="Arial"/>
                <w:kern w:val="0"/>
                <w:sz w:val="18"/>
                <w:szCs w:val="18"/>
              </w:rPr>
              <w:t xml:space="preserve">A       </w:t>
            </w:r>
            <w:r w:rsidRPr="00425977">
              <w:rPr>
                <w:rFonts w:ascii="Arial" w:eastAsia="宋体" w:hAnsi="Arial" w:cs="Arial"/>
                <w:kern w:val="0"/>
                <w:sz w:val="18"/>
                <w:szCs w:val="18"/>
              </w:rPr>
              <w:object w:dxaOrig="1440" w:dyaOrig="1440">
                <v:shape id="_x0000_i1259" type="#_x0000_t75" style="width:20.25pt;height:15.75pt" o:ole="">
                  <v:imagedata r:id="rId6" o:title=""/>
                </v:shape>
                <w:control r:id="rId32" w:name="DefaultOcxName25" w:shapeid="_x0000_i1259"/>
              </w:object>
            </w:r>
            <w:r w:rsidR="00425977" w:rsidRPr="00425977">
              <w:rPr>
                <w:rFonts w:ascii="Arial" w:eastAsia="宋体" w:hAnsi="Arial" w:cs="Arial"/>
                <w:kern w:val="0"/>
                <w:sz w:val="18"/>
                <w:szCs w:val="18"/>
              </w:rPr>
              <w:t xml:space="preserve">B       </w:t>
            </w:r>
            <w:r w:rsidRPr="00425977">
              <w:rPr>
                <w:rFonts w:ascii="Arial" w:eastAsia="宋体" w:hAnsi="Arial" w:cs="Arial"/>
                <w:kern w:val="0"/>
                <w:sz w:val="18"/>
                <w:szCs w:val="18"/>
              </w:rPr>
              <w:object w:dxaOrig="1440" w:dyaOrig="1440">
                <v:shape id="_x0000_i1262" type="#_x0000_t75" style="width:20.25pt;height:15.75pt" o:ole="">
                  <v:imagedata r:id="rId6" o:title=""/>
                </v:shape>
                <w:control r:id="rId33" w:name="DefaultOcxName26" w:shapeid="_x0000_i1262"/>
              </w:object>
            </w:r>
            <w:r w:rsidR="00425977" w:rsidRPr="00425977">
              <w:rPr>
                <w:rFonts w:ascii="Arial" w:eastAsia="宋体" w:hAnsi="Arial" w:cs="Arial"/>
                <w:kern w:val="0"/>
                <w:sz w:val="18"/>
                <w:szCs w:val="18"/>
              </w:rPr>
              <w:t xml:space="preserve">C       </w:t>
            </w:r>
            <w:r w:rsidRPr="00425977">
              <w:rPr>
                <w:rFonts w:ascii="Arial" w:eastAsia="宋体" w:hAnsi="Arial" w:cs="Arial"/>
                <w:kern w:val="0"/>
                <w:sz w:val="18"/>
                <w:szCs w:val="18"/>
              </w:rPr>
              <w:object w:dxaOrig="1440" w:dyaOrig="1440">
                <v:shape id="_x0000_i1265" type="#_x0000_t75" style="width:20.25pt;height:15.75pt" o:ole="">
                  <v:imagedata r:id="rId6" o:title=""/>
                </v:shape>
                <w:control r:id="rId34" w:name="DefaultOcxName27" w:shapeid="_x0000_i1265"/>
              </w:object>
            </w:r>
            <w:r w:rsidR="00425977" w:rsidRPr="00425977">
              <w:rPr>
                <w:rFonts w:ascii="Arial" w:eastAsia="宋体" w:hAnsi="Arial" w:cs="Arial"/>
                <w:kern w:val="0"/>
                <w:sz w:val="18"/>
                <w:szCs w:val="18"/>
              </w:rPr>
              <w:t xml:space="preserve">D       </w:t>
            </w:r>
          </w:p>
        </w:tc>
      </w:tr>
      <w:tr w:rsidR="00425977" w:rsidRPr="00425977">
        <w:trPr>
          <w:gridAfter w:val="1"/>
          <w:tblCellSpacing w:w="15" w:type="dxa"/>
        </w:trPr>
        <w:tc>
          <w:tcPr>
            <w:tcW w:w="0" w:type="auto"/>
            <w:shd w:val="clear" w:color="auto" w:fill="FFFFFA"/>
            <w:tcMar>
              <w:top w:w="150" w:type="dxa"/>
              <w:left w:w="150" w:type="dxa"/>
              <w:bottom w:w="150" w:type="dxa"/>
              <w:right w:w="150" w:type="dxa"/>
            </w:tcMar>
            <w:vAlign w:val="center"/>
            <w:hideMark/>
          </w:tcPr>
          <w:p w:rsidR="00425977" w:rsidRPr="00425977" w:rsidRDefault="00425977" w:rsidP="00425977">
            <w:pPr>
              <w:widowControl/>
              <w:spacing w:line="360" w:lineRule="auto"/>
              <w:jc w:val="left"/>
              <w:rPr>
                <w:rFonts w:ascii="Arial" w:eastAsia="宋体" w:hAnsi="Arial" w:cs="Arial"/>
                <w:kern w:val="0"/>
                <w:sz w:val="18"/>
                <w:szCs w:val="18"/>
              </w:rPr>
            </w:pPr>
            <w:r w:rsidRPr="00425977">
              <w:rPr>
                <w:rFonts w:ascii="Arial" w:eastAsia="宋体" w:hAnsi="Arial" w:cs="Arial"/>
                <w:kern w:val="0"/>
                <w:sz w:val="18"/>
                <w:szCs w:val="18"/>
              </w:rPr>
              <w:t>8.</w:t>
            </w:r>
            <w:r w:rsidRPr="00425977">
              <w:rPr>
                <w:rFonts w:ascii="Arial" w:eastAsia="宋体" w:hAnsi="Arial" w:cs="Arial"/>
                <w:kern w:val="0"/>
                <w:sz w:val="18"/>
                <w:szCs w:val="18"/>
              </w:rPr>
              <w:t>数据库管理系统</w:t>
            </w:r>
            <w:r w:rsidRPr="00425977">
              <w:rPr>
                <w:rFonts w:ascii="Arial" w:eastAsia="宋体" w:hAnsi="Arial" w:cs="Arial"/>
                <w:kern w:val="0"/>
                <w:sz w:val="18"/>
                <w:szCs w:val="18"/>
              </w:rPr>
              <w:t>DBMS</w:t>
            </w:r>
            <w:r w:rsidRPr="00425977">
              <w:rPr>
                <w:rFonts w:ascii="Arial" w:eastAsia="宋体" w:hAnsi="Arial" w:cs="Arial"/>
                <w:kern w:val="0"/>
                <w:sz w:val="18"/>
                <w:szCs w:val="18"/>
              </w:rPr>
              <w:t>中用来定义模式、内模式和外模式的语言为</w:t>
            </w:r>
            <w:r w:rsidRPr="00425977">
              <w:rPr>
                <w:rFonts w:ascii="Arial" w:eastAsia="宋体" w:hAnsi="Arial" w:cs="Arial"/>
                <w:kern w:val="0"/>
                <w:sz w:val="18"/>
                <w:szCs w:val="18"/>
              </w:rPr>
              <w:br/>
            </w:r>
            <w:r w:rsidRPr="00425977">
              <w:rPr>
                <w:rFonts w:ascii="Arial" w:eastAsia="宋体" w:hAnsi="Arial" w:cs="Arial"/>
                <w:kern w:val="0"/>
                <w:sz w:val="18"/>
                <w:szCs w:val="18"/>
              </w:rPr>
              <w:t xml:space="preserve">　　</w:t>
            </w:r>
            <w:r w:rsidRPr="00425977">
              <w:rPr>
                <w:rFonts w:ascii="Arial" w:eastAsia="宋体" w:hAnsi="Arial" w:cs="Arial"/>
                <w:kern w:val="0"/>
                <w:sz w:val="18"/>
                <w:szCs w:val="18"/>
              </w:rPr>
              <w:t xml:space="preserve">A)C </w:t>
            </w:r>
            <w:r w:rsidRPr="00425977">
              <w:rPr>
                <w:rFonts w:ascii="Arial" w:eastAsia="宋体" w:hAnsi="Arial" w:cs="Arial"/>
                <w:kern w:val="0"/>
                <w:sz w:val="18"/>
                <w:szCs w:val="18"/>
              </w:rPr>
              <w:br/>
            </w:r>
            <w:r w:rsidRPr="00425977">
              <w:rPr>
                <w:rFonts w:ascii="Arial" w:eastAsia="宋体" w:hAnsi="Arial" w:cs="Arial"/>
                <w:kern w:val="0"/>
                <w:sz w:val="18"/>
                <w:szCs w:val="18"/>
              </w:rPr>
              <w:lastRenderedPageBreak/>
              <w:t xml:space="preserve">　　</w:t>
            </w:r>
            <w:r w:rsidRPr="00425977">
              <w:rPr>
                <w:rFonts w:ascii="Arial" w:eastAsia="宋体" w:hAnsi="Arial" w:cs="Arial"/>
                <w:kern w:val="0"/>
                <w:sz w:val="18"/>
                <w:szCs w:val="18"/>
              </w:rPr>
              <w:t xml:space="preserve">B)Basic </w:t>
            </w:r>
            <w:r w:rsidRPr="00425977">
              <w:rPr>
                <w:rFonts w:ascii="Arial" w:eastAsia="宋体" w:hAnsi="Arial" w:cs="Arial"/>
                <w:kern w:val="0"/>
                <w:sz w:val="18"/>
                <w:szCs w:val="18"/>
              </w:rPr>
              <w:br/>
            </w:r>
            <w:r w:rsidRPr="00425977">
              <w:rPr>
                <w:rFonts w:ascii="Arial" w:eastAsia="宋体" w:hAnsi="Arial" w:cs="Arial"/>
                <w:kern w:val="0"/>
                <w:sz w:val="18"/>
                <w:szCs w:val="18"/>
              </w:rPr>
              <w:t xml:space="preserve">　　</w:t>
            </w:r>
            <w:r w:rsidRPr="00425977">
              <w:rPr>
                <w:rFonts w:ascii="Arial" w:eastAsia="宋体" w:hAnsi="Arial" w:cs="Arial"/>
                <w:kern w:val="0"/>
                <w:sz w:val="18"/>
                <w:szCs w:val="18"/>
              </w:rPr>
              <w:t xml:space="preserve">C)DDL </w:t>
            </w:r>
            <w:r w:rsidRPr="00425977">
              <w:rPr>
                <w:rFonts w:ascii="Arial" w:eastAsia="宋体" w:hAnsi="Arial" w:cs="Arial"/>
                <w:kern w:val="0"/>
                <w:sz w:val="18"/>
                <w:szCs w:val="18"/>
              </w:rPr>
              <w:br/>
            </w:r>
            <w:r w:rsidRPr="00425977">
              <w:rPr>
                <w:rFonts w:ascii="Arial" w:eastAsia="宋体" w:hAnsi="Arial" w:cs="Arial"/>
                <w:kern w:val="0"/>
                <w:sz w:val="18"/>
                <w:szCs w:val="18"/>
              </w:rPr>
              <w:t xml:space="preserve">　　</w:t>
            </w:r>
            <w:r w:rsidRPr="00425977">
              <w:rPr>
                <w:rFonts w:ascii="Arial" w:eastAsia="宋体" w:hAnsi="Arial" w:cs="Arial"/>
                <w:kern w:val="0"/>
                <w:sz w:val="18"/>
                <w:szCs w:val="18"/>
              </w:rPr>
              <w:t xml:space="preserve">D)DML </w:t>
            </w:r>
          </w:p>
        </w:tc>
      </w:tr>
      <w:tr w:rsidR="00425977" w:rsidRPr="00425977">
        <w:trPr>
          <w:gridAfter w:val="1"/>
          <w:tblCellSpacing w:w="15" w:type="dxa"/>
        </w:trPr>
        <w:tc>
          <w:tcPr>
            <w:tcW w:w="0" w:type="auto"/>
            <w:shd w:val="clear" w:color="auto" w:fill="EEEEDE"/>
            <w:vAlign w:val="center"/>
            <w:hideMark/>
          </w:tcPr>
          <w:p w:rsidR="00425977" w:rsidRPr="00425977" w:rsidRDefault="00184E16" w:rsidP="00425977">
            <w:pPr>
              <w:widowControl/>
              <w:spacing w:line="360" w:lineRule="auto"/>
              <w:jc w:val="left"/>
              <w:rPr>
                <w:rFonts w:ascii="Arial" w:eastAsia="宋体" w:hAnsi="Arial" w:cs="Arial"/>
                <w:kern w:val="0"/>
                <w:sz w:val="18"/>
                <w:szCs w:val="18"/>
              </w:rPr>
            </w:pPr>
            <w:r w:rsidRPr="00425977">
              <w:rPr>
                <w:rFonts w:ascii="Arial" w:eastAsia="宋体" w:hAnsi="Arial" w:cs="Arial"/>
                <w:kern w:val="0"/>
                <w:sz w:val="18"/>
                <w:szCs w:val="18"/>
              </w:rPr>
              <w:lastRenderedPageBreak/>
              <w:object w:dxaOrig="1440" w:dyaOrig="1440">
                <v:shape id="_x0000_i1268" type="#_x0000_t75" style="width:20.25pt;height:15.75pt" o:ole="">
                  <v:imagedata r:id="rId6" o:title=""/>
                </v:shape>
                <w:control r:id="rId35" w:name="DefaultOcxName28" w:shapeid="_x0000_i1268"/>
              </w:object>
            </w:r>
            <w:r w:rsidR="00425977" w:rsidRPr="00425977">
              <w:rPr>
                <w:rFonts w:ascii="Arial" w:eastAsia="宋体" w:hAnsi="Arial" w:cs="Arial"/>
                <w:kern w:val="0"/>
                <w:sz w:val="18"/>
                <w:szCs w:val="18"/>
              </w:rPr>
              <w:t xml:space="preserve">A       </w:t>
            </w:r>
            <w:r w:rsidRPr="00425977">
              <w:rPr>
                <w:rFonts w:ascii="Arial" w:eastAsia="宋体" w:hAnsi="Arial" w:cs="Arial"/>
                <w:kern w:val="0"/>
                <w:sz w:val="18"/>
                <w:szCs w:val="18"/>
              </w:rPr>
              <w:object w:dxaOrig="1440" w:dyaOrig="1440">
                <v:shape id="_x0000_i1271" type="#_x0000_t75" style="width:20.25pt;height:15.75pt" o:ole="">
                  <v:imagedata r:id="rId6" o:title=""/>
                </v:shape>
                <w:control r:id="rId36" w:name="DefaultOcxName29" w:shapeid="_x0000_i1271"/>
              </w:object>
            </w:r>
            <w:r w:rsidR="00425977" w:rsidRPr="00425977">
              <w:rPr>
                <w:rFonts w:ascii="Arial" w:eastAsia="宋体" w:hAnsi="Arial" w:cs="Arial"/>
                <w:kern w:val="0"/>
                <w:sz w:val="18"/>
                <w:szCs w:val="18"/>
              </w:rPr>
              <w:t xml:space="preserve">B       </w:t>
            </w:r>
            <w:r w:rsidRPr="00425977">
              <w:rPr>
                <w:rFonts w:ascii="Arial" w:eastAsia="宋体" w:hAnsi="Arial" w:cs="Arial"/>
                <w:kern w:val="0"/>
                <w:sz w:val="18"/>
                <w:szCs w:val="18"/>
              </w:rPr>
              <w:object w:dxaOrig="1440" w:dyaOrig="1440">
                <v:shape id="_x0000_i1274" type="#_x0000_t75" style="width:20.25pt;height:15.75pt" o:ole="">
                  <v:imagedata r:id="rId6" o:title=""/>
                </v:shape>
                <w:control r:id="rId37" w:name="DefaultOcxName30" w:shapeid="_x0000_i1274"/>
              </w:object>
            </w:r>
            <w:r w:rsidR="00425977" w:rsidRPr="00425977">
              <w:rPr>
                <w:rFonts w:ascii="Arial" w:eastAsia="宋体" w:hAnsi="Arial" w:cs="Arial"/>
                <w:kern w:val="0"/>
                <w:sz w:val="18"/>
                <w:szCs w:val="18"/>
              </w:rPr>
              <w:t xml:space="preserve">C       </w:t>
            </w:r>
            <w:r w:rsidRPr="00425977">
              <w:rPr>
                <w:rFonts w:ascii="Arial" w:eastAsia="宋体" w:hAnsi="Arial" w:cs="Arial"/>
                <w:kern w:val="0"/>
                <w:sz w:val="18"/>
                <w:szCs w:val="18"/>
              </w:rPr>
              <w:object w:dxaOrig="1440" w:dyaOrig="1440">
                <v:shape id="_x0000_i1277" type="#_x0000_t75" style="width:20.25pt;height:15.75pt" o:ole="">
                  <v:imagedata r:id="rId6" o:title=""/>
                </v:shape>
                <w:control r:id="rId38" w:name="DefaultOcxName31" w:shapeid="_x0000_i1277"/>
              </w:object>
            </w:r>
            <w:r w:rsidR="00425977" w:rsidRPr="00425977">
              <w:rPr>
                <w:rFonts w:ascii="Arial" w:eastAsia="宋体" w:hAnsi="Arial" w:cs="Arial"/>
                <w:kern w:val="0"/>
                <w:sz w:val="18"/>
                <w:szCs w:val="18"/>
              </w:rPr>
              <w:t xml:space="preserve">D       </w:t>
            </w:r>
          </w:p>
        </w:tc>
      </w:tr>
      <w:tr w:rsidR="00425977" w:rsidRPr="00425977">
        <w:trPr>
          <w:gridAfter w:val="1"/>
          <w:tblCellSpacing w:w="15" w:type="dxa"/>
        </w:trPr>
        <w:tc>
          <w:tcPr>
            <w:tcW w:w="0" w:type="auto"/>
            <w:shd w:val="clear" w:color="auto" w:fill="FFFFFA"/>
            <w:tcMar>
              <w:top w:w="150" w:type="dxa"/>
              <w:left w:w="150" w:type="dxa"/>
              <w:bottom w:w="150" w:type="dxa"/>
              <w:right w:w="150" w:type="dxa"/>
            </w:tcMar>
            <w:vAlign w:val="center"/>
            <w:hideMark/>
          </w:tcPr>
          <w:p w:rsidR="00425977" w:rsidRPr="00425977" w:rsidRDefault="00425977" w:rsidP="00425977">
            <w:pPr>
              <w:widowControl/>
              <w:spacing w:line="360" w:lineRule="auto"/>
              <w:jc w:val="left"/>
              <w:rPr>
                <w:rFonts w:ascii="Arial" w:eastAsia="宋体" w:hAnsi="Arial" w:cs="Arial"/>
                <w:kern w:val="0"/>
                <w:sz w:val="18"/>
                <w:szCs w:val="18"/>
              </w:rPr>
            </w:pPr>
            <w:r w:rsidRPr="00425977">
              <w:rPr>
                <w:rFonts w:ascii="Arial" w:eastAsia="宋体" w:hAnsi="Arial" w:cs="Arial"/>
                <w:kern w:val="0"/>
                <w:sz w:val="18"/>
                <w:szCs w:val="18"/>
              </w:rPr>
              <w:t>9.</w:t>
            </w:r>
            <w:r w:rsidRPr="00425977">
              <w:rPr>
                <w:rFonts w:ascii="Arial" w:eastAsia="宋体" w:hAnsi="Arial" w:cs="Arial"/>
                <w:kern w:val="0"/>
                <w:sz w:val="18"/>
                <w:szCs w:val="18"/>
              </w:rPr>
              <w:t>下列有关数据库的描述，正确的是</w:t>
            </w:r>
            <w:r w:rsidRPr="00425977">
              <w:rPr>
                <w:rFonts w:ascii="Arial" w:eastAsia="宋体" w:hAnsi="Arial" w:cs="Arial"/>
                <w:kern w:val="0"/>
                <w:sz w:val="18"/>
                <w:szCs w:val="18"/>
              </w:rPr>
              <w:br/>
            </w:r>
            <w:r w:rsidRPr="00425977">
              <w:rPr>
                <w:rFonts w:ascii="Arial" w:eastAsia="宋体" w:hAnsi="Arial" w:cs="Arial"/>
                <w:kern w:val="0"/>
                <w:sz w:val="18"/>
                <w:szCs w:val="18"/>
              </w:rPr>
              <w:t xml:space="preserve">　　</w:t>
            </w:r>
            <w:r w:rsidRPr="00425977">
              <w:rPr>
                <w:rFonts w:ascii="Arial" w:eastAsia="宋体" w:hAnsi="Arial" w:cs="Arial"/>
                <w:kern w:val="0"/>
                <w:sz w:val="18"/>
                <w:szCs w:val="18"/>
              </w:rPr>
              <w:t>A)</w:t>
            </w:r>
            <w:r w:rsidRPr="00425977">
              <w:rPr>
                <w:rFonts w:ascii="Arial" w:eastAsia="宋体" w:hAnsi="Arial" w:cs="Arial"/>
                <w:kern w:val="0"/>
                <w:sz w:val="18"/>
                <w:szCs w:val="18"/>
              </w:rPr>
              <w:t>数据库是一个</w:t>
            </w:r>
            <w:r w:rsidRPr="00425977">
              <w:rPr>
                <w:rFonts w:ascii="Arial" w:eastAsia="宋体" w:hAnsi="Arial" w:cs="Arial"/>
                <w:kern w:val="0"/>
                <w:sz w:val="18"/>
                <w:szCs w:val="18"/>
              </w:rPr>
              <w:t>DBF</w:t>
            </w:r>
            <w:r w:rsidRPr="00425977">
              <w:rPr>
                <w:rFonts w:ascii="Arial" w:eastAsia="宋体" w:hAnsi="Arial" w:cs="Arial"/>
                <w:kern w:val="0"/>
                <w:sz w:val="18"/>
                <w:szCs w:val="18"/>
              </w:rPr>
              <w:t>文件</w:t>
            </w:r>
            <w:r w:rsidRPr="00425977">
              <w:rPr>
                <w:rFonts w:ascii="Arial" w:eastAsia="宋体" w:hAnsi="Arial" w:cs="Arial"/>
                <w:kern w:val="0"/>
                <w:sz w:val="18"/>
                <w:szCs w:val="18"/>
              </w:rPr>
              <w:t xml:space="preserve"> </w:t>
            </w:r>
            <w:r w:rsidRPr="00425977">
              <w:rPr>
                <w:rFonts w:ascii="Arial" w:eastAsia="宋体" w:hAnsi="Arial" w:cs="Arial"/>
                <w:kern w:val="0"/>
                <w:sz w:val="18"/>
                <w:szCs w:val="18"/>
              </w:rPr>
              <w:br/>
            </w:r>
            <w:r w:rsidRPr="00425977">
              <w:rPr>
                <w:rFonts w:ascii="Arial" w:eastAsia="宋体" w:hAnsi="Arial" w:cs="Arial"/>
                <w:kern w:val="0"/>
                <w:sz w:val="18"/>
                <w:szCs w:val="18"/>
              </w:rPr>
              <w:t xml:space="preserve">　　</w:t>
            </w:r>
            <w:r w:rsidRPr="00425977">
              <w:rPr>
                <w:rFonts w:ascii="Arial" w:eastAsia="宋体" w:hAnsi="Arial" w:cs="Arial"/>
                <w:kern w:val="0"/>
                <w:sz w:val="18"/>
                <w:szCs w:val="18"/>
              </w:rPr>
              <w:t>B)</w:t>
            </w:r>
            <w:r w:rsidRPr="00425977">
              <w:rPr>
                <w:rFonts w:ascii="Arial" w:eastAsia="宋体" w:hAnsi="Arial" w:cs="Arial"/>
                <w:kern w:val="0"/>
                <w:sz w:val="18"/>
                <w:szCs w:val="18"/>
              </w:rPr>
              <w:t>数据库是一个关系</w:t>
            </w:r>
            <w:r w:rsidRPr="00425977">
              <w:rPr>
                <w:rFonts w:ascii="Arial" w:eastAsia="宋体" w:hAnsi="Arial" w:cs="Arial"/>
                <w:kern w:val="0"/>
                <w:sz w:val="18"/>
                <w:szCs w:val="18"/>
              </w:rPr>
              <w:br/>
            </w:r>
            <w:r w:rsidRPr="00425977">
              <w:rPr>
                <w:rFonts w:ascii="Arial" w:eastAsia="宋体" w:hAnsi="Arial" w:cs="Arial"/>
                <w:kern w:val="0"/>
                <w:sz w:val="18"/>
                <w:szCs w:val="18"/>
              </w:rPr>
              <w:t xml:space="preserve">　　</w:t>
            </w:r>
            <w:r w:rsidRPr="00425977">
              <w:rPr>
                <w:rFonts w:ascii="Arial" w:eastAsia="宋体" w:hAnsi="Arial" w:cs="Arial"/>
                <w:kern w:val="0"/>
                <w:sz w:val="18"/>
                <w:szCs w:val="18"/>
              </w:rPr>
              <w:t>C)</w:t>
            </w:r>
            <w:r w:rsidRPr="00425977">
              <w:rPr>
                <w:rFonts w:ascii="Arial" w:eastAsia="宋体" w:hAnsi="Arial" w:cs="Arial"/>
                <w:kern w:val="0"/>
                <w:sz w:val="18"/>
                <w:szCs w:val="18"/>
              </w:rPr>
              <w:t>数据库是一个结构化的数据集合</w:t>
            </w:r>
            <w:r w:rsidRPr="00425977">
              <w:rPr>
                <w:rFonts w:ascii="Arial" w:eastAsia="宋体" w:hAnsi="Arial" w:cs="Arial"/>
                <w:kern w:val="0"/>
                <w:sz w:val="18"/>
                <w:szCs w:val="18"/>
              </w:rPr>
              <w:t xml:space="preserve"> </w:t>
            </w:r>
            <w:r w:rsidRPr="00425977">
              <w:rPr>
                <w:rFonts w:ascii="Arial" w:eastAsia="宋体" w:hAnsi="Arial" w:cs="Arial"/>
                <w:kern w:val="0"/>
                <w:sz w:val="18"/>
                <w:szCs w:val="18"/>
              </w:rPr>
              <w:br/>
            </w:r>
            <w:r w:rsidRPr="00425977">
              <w:rPr>
                <w:rFonts w:ascii="Arial" w:eastAsia="宋体" w:hAnsi="Arial" w:cs="Arial"/>
                <w:kern w:val="0"/>
                <w:sz w:val="18"/>
                <w:szCs w:val="18"/>
              </w:rPr>
              <w:t xml:space="preserve">　　</w:t>
            </w:r>
            <w:r w:rsidRPr="00425977">
              <w:rPr>
                <w:rFonts w:ascii="Arial" w:eastAsia="宋体" w:hAnsi="Arial" w:cs="Arial"/>
                <w:kern w:val="0"/>
                <w:sz w:val="18"/>
                <w:szCs w:val="18"/>
              </w:rPr>
              <w:t>D)</w:t>
            </w:r>
            <w:r w:rsidRPr="00425977">
              <w:rPr>
                <w:rFonts w:ascii="Arial" w:eastAsia="宋体" w:hAnsi="Arial" w:cs="Arial"/>
                <w:kern w:val="0"/>
                <w:sz w:val="18"/>
                <w:szCs w:val="18"/>
              </w:rPr>
              <w:t>数据库是组文件</w:t>
            </w:r>
            <w:r w:rsidRPr="00425977">
              <w:rPr>
                <w:rFonts w:ascii="Arial" w:eastAsia="宋体" w:hAnsi="Arial" w:cs="Arial"/>
                <w:kern w:val="0"/>
                <w:sz w:val="18"/>
                <w:szCs w:val="18"/>
              </w:rPr>
              <w:t xml:space="preserve"> </w:t>
            </w:r>
          </w:p>
        </w:tc>
      </w:tr>
      <w:tr w:rsidR="00425977" w:rsidRPr="00425977">
        <w:trPr>
          <w:gridAfter w:val="1"/>
          <w:tblCellSpacing w:w="15" w:type="dxa"/>
        </w:trPr>
        <w:tc>
          <w:tcPr>
            <w:tcW w:w="0" w:type="auto"/>
            <w:shd w:val="clear" w:color="auto" w:fill="EEEEDE"/>
            <w:vAlign w:val="center"/>
            <w:hideMark/>
          </w:tcPr>
          <w:p w:rsidR="00425977" w:rsidRPr="00425977" w:rsidRDefault="00184E16" w:rsidP="00425977">
            <w:pPr>
              <w:widowControl/>
              <w:spacing w:line="360" w:lineRule="auto"/>
              <w:jc w:val="left"/>
              <w:rPr>
                <w:rFonts w:ascii="Arial" w:eastAsia="宋体" w:hAnsi="Arial" w:cs="Arial"/>
                <w:kern w:val="0"/>
                <w:sz w:val="18"/>
                <w:szCs w:val="18"/>
              </w:rPr>
            </w:pPr>
            <w:r w:rsidRPr="00425977">
              <w:rPr>
                <w:rFonts w:ascii="Arial" w:eastAsia="宋体" w:hAnsi="Arial" w:cs="Arial"/>
                <w:kern w:val="0"/>
                <w:sz w:val="18"/>
                <w:szCs w:val="18"/>
              </w:rPr>
              <w:object w:dxaOrig="1440" w:dyaOrig="1440">
                <v:shape id="_x0000_i1280" type="#_x0000_t75" style="width:20.25pt;height:15.75pt" o:ole="">
                  <v:imagedata r:id="rId6" o:title=""/>
                </v:shape>
                <w:control r:id="rId39" w:name="DefaultOcxName32" w:shapeid="_x0000_i1280"/>
              </w:object>
            </w:r>
            <w:r w:rsidR="00425977" w:rsidRPr="00425977">
              <w:rPr>
                <w:rFonts w:ascii="Arial" w:eastAsia="宋体" w:hAnsi="Arial" w:cs="Arial"/>
                <w:kern w:val="0"/>
                <w:sz w:val="18"/>
                <w:szCs w:val="18"/>
              </w:rPr>
              <w:t xml:space="preserve">A       </w:t>
            </w:r>
            <w:r w:rsidRPr="00425977">
              <w:rPr>
                <w:rFonts w:ascii="Arial" w:eastAsia="宋体" w:hAnsi="Arial" w:cs="Arial"/>
                <w:kern w:val="0"/>
                <w:sz w:val="18"/>
                <w:szCs w:val="18"/>
              </w:rPr>
              <w:object w:dxaOrig="1440" w:dyaOrig="1440">
                <v:shape id="_x0000_i1283" type="#_x0000_t75" style="width:20.25pt;height:15.75pt" o:ole="">
                  <v:imagedata r:id="rId6" o:title=""/>
                </v:shape>
                <w:control r:id="rId40" w:name="DefaultOcxName33" w:shapeid="_x0000_i1283"/>
              </w:object>
            </w:r>
            <w:r w:rsidR="00425977" w:rsidRPr="00425977">
              <w:rPr>
                <w:rFonts w:ascii="Arial" w:eastAsia="宋体" w:hAnsi="Arial" w:cs="Arial"/>
                <w:kern w:val="0"/>
                <w:sz w:val="18"/>
                <w:szCs w:val="18"/>
              </w:rPr>
              <w:t xml:space="preserve">B       </w:t>
            </w:r>
            <w:r w:rsidRPr="00425977">
              <w:rPr>
                <w:rFonts w:ascii="Arial" w:eastAsia="宋体" w:hAnsi="Arial" w:cs="Arial"/>
                <w:kern w:val="0"/>
                <w:sz w:val="18"/>
                <w:szCs w:val="18"/>
              </w:rPr>
              <w:object w:dxaOrig="1440" w:dyaOrig="1440">
                <v:shape id="_x0000_i1286" type="#_x0000_t75" style="width:20.25pt;height:15.75pt" o:ole="">
                  <v:imagedata r:id="rId6" o:title=""/>
                </v:shape>
                <w:control r:id="rId41" w:name="DefaultOcxName34" w:shapeid="_x0000_i1286"/>
              </w:object>
            </w:r>
            <w:r w:rsidR="00425977" w:rsidRPr="00425977">
              <w:rPr>
                <w:rFonts w:ascii="Arial" w:eastAsia="宋体" w:hAnsi="Arial" w:cs="Arial"/>
                <w:kern w:val="0"/>
                <w:sz w:val="18"/>
                <w:szCs w:val="18"/>
              </w:rPr>
              <w:t xml:space="preserve">C       </w:t>
            </w:r>
            <w:r w:rsidRPr="00425977">
              <w:rPr>
                <w:rFonts w:ascii="Arial" w:eastAsia="宋体" w:hAnsi="Arial" w:cs="Arial"/>
                <w:kern w:val="0"/>
                <w:sz w:val="18"/>
                <w:szCs w:val="18"/>
              </w:rPr>
              <w:object w:dxaOrig="1440" w:dyaOrig="1440">
                <v:shape id="_x0000_i1289" type="#_x0000_t75" style="width:20.25pt;height:15.75pt" o:ole="">
                  <v:imagedata r:id="rId6" o:title=""/>
                </v:shape>
                <w:control r:id="rId42" w:name="DefaultOcxName35" w:shapeid="_x0000_i1289"/>
              </w:object>
            </w:r>
            <w:r w:rsidR="00425977" w:rsidRPr="00425977">
              <w:rPr>
                <w:rFonts w:ascii="Arial" w:eastAsia="宋体" w:hAnsi="Arial" w:cs="Arial"/>
                <w:kern w:val="0"/>
                <w:sz w:val="18"/>
                <w:szCs w:val="18"/>
              </w:rPr>
              <w:t xml:space="preserve">D       </w:t>
            </w:r>
          </w:p>
        </w:tc>
      </w:tr>
      <w:tr w:rsidR="00425977" w:rsidRPr="00425977">
        <w:trPr>
          <w:gridAfter w:val="1"/>
          <w:tblCellSpacing w:w="15" w:type="dxa"/>
        </w:trPr>
        <w:tc>
          <w:tcPr>
            <w:tcW w:w="0" w:type="auto"/>
            <w:shd w:val="clear" w:color="auto" w:fill="FFFFFA"/>
            <w:tcMar>
              <w:top w:w="150" w:type="dxa"/>
              <w:left w:w="150" w:type="dxa"/>
              <w:bottom w:w="150" w:type="dxa"/>
              <w:right w:w="150" w:type="dxa"/>
            </w:tcMar>
            <w:vAlign w:val="center"/>
            <w:hideMark/>
          </w:tcPr>
          <w:p w:rsidR="00425977" w:rsidRPr="00425977" w:rsidRDefault="00425977" w:rsidP="00425977">
            <w:pPr>
              <w:widowControl/>
              <w:spacing w:line="360" w:lineRule="auto"/>
              <w:jc w:val="left"/>
              <w:rPr>
                <w:rFonts w:ascii="Arial" w:eastAsia="宋体" w:hAnsi="Arial" w:cs="Arial"/>
                <w:kern w:val="0"/>
                <w:sz w:val="18"/>
                <w:szCs w:val="18"/>
              </w:rPr>
            </w:pPr>
            <w:r w:rsidRPr="00425977">
              <w:rPr>
                <w:rFonts w:ascii="Arial" w:eastAsia="宋体" w:hAnsi="Arial" w:cs="Arial"/>
                <w:kern w:val="0"/>
                <w:sz w:val="18"/>
                <w:szCs w:val="18"/>
              </w:rPr>
              <w:t>10.</w:t>
            </w:r>
            <w:r w:rsidRPr="00425977">
              <w:rPr>
                <w:rFonts w:ascii="Arial" w:eastAsia="宋体" w:hAnsi="Arial" w:cs="Arial"/>
                <w:kern w:val="0"/>
                <w:sz w:val="18"/>
                <w:szCs w:val="18"/>
              </w:rPr>
              <w:t>下列有关数据库的描述，正确的是</w:t>
            </w:r>
            <w:r w:rsidRPr="00425977">
              <w:rPr>
                <w:rFonts w:ascii="Arial" w:eastAsia="宋体" w:hAnsi="Arial" w:cs="Arial"/>
                <w:kern w:val="0"/>
                <w:sz w:val="18"/>
                <w:szCs w:val="18"/>
              </w:rPr>
              <w:br/>
            </w:r>
            <w:r w:rsidRPr="00425977">
              <w:rPr>
                <w:rFonts w:ascii="Arial" w:eastAsia="宋体" w:hAnsi="Arial" w:cs="Arial"/>
                <w:kern w:val="0"/>
                <w:sz w:val="18"/>
                <w:szCs w:val="18"/>
              </w:rPr>
              <w:t xml:space="preserve">　　</w:t>
            </w:r>
            <w:r w:rsidRPr="00425977">
              <w:rPr>
                <w:rFonts w:ascii="Arial" w:eastAsia="宋体" w:hAnsi="Arial" w:cs="Arial"/>
                <w:kern w:val="0"/>
                <w:sz w:val="18"/>
                <w:szCs w:val="18"/>
              </w:rPr>
              <w:t>A)</w:t>
            </w:r>
            <w:r w:rsidRPr="00425977">
              <w:rPr>
                <w:rFonts w:ascii="Arial" w:eastAsia="宋体" w:hAnsi="Arial" w:cs="Arial"/>
                <w:kern w:val="0"/>
                <w:sz w:val="18"/>
                <w:szCs w:val="18"/>
              </w:rPr>
              <w:t>数据处理是将信息转化为数据的过程</w:t>
            </w:r>
            <w:r w:rsidRPr="00425977">
              <w:rPr>
                <w:rFonts w:ascii="Arial" w:eastAsia="宋体" w:hAnsi="Arial" w:cs="Arial"/>
                <w:kern w:val="0"/>
                <w:sz w:val="18"/>
                <w:szCs w:val="18"/>
              </w:rPr>
              <w:br/>
            </w:r>
            <w:r w:rsidRPr="00425977">
              <w:rPr>
                <w:rFonts w:ascii="Arial" w:eastAsia="宋体" w:hAnsi="Arial" w:cs="Arial"/>
                <w:kern w:val="0"/>
                <w:sz w:val="18"/>
                <w:szCs w:val="18"/>
              </w:rPr>
              <w:t xml:space="preserve">　　</w:t>
            </w:r>
            <w:r w:rsidRPr="00425977">
              <w:rPr>
                <w:rFonts w:ascii="Arial" w:eastAsia="宋体" w:hAnsi="Arial" w:cs="Arial"/>
                <w:kern w:val="0"/>
                <w:sz w:val="18"/>
                <w:szCs w:val="18"/>
              </w:rPr>
              <w:t>B)</w:t>
            </w:r>
            <w:r w:rsidRPr="00425977">
              <w:rPr>
                <w:rFonts w:ascii="Arial" w:eastAsia="宋体" w:hAnsi="Arial" w:cs="Arial"/>
                <w:kern w:val="0"/>
                <w:sz w:val="18"/>
                <w:szCs w:val="18"/>
              </w:rPr>
              <w:t>数据的物理独立性是指当数据的逻辑结构改变时，数据的存储结构不变＿</w:t>
            </w:r>
            <w:r w:rsidRPr="00425977">
              <w:rPr>
                <w:rFonts w:ascii="Arial" w:eastAsia="宋体" w:hAnsi="Arial" w:cs="Arial"/>
                <w:kern w:val="0"/>
                <w:sz w:val="18"/>
                <w:szCs w:val="18"/>
              </w:rPr>
              <w:br/>
            </w:r>
            <w:r w:rsidRPr="00425977">
              <w:rPr>
                <w:rFonts w:ascii="Arial" w:eastAsia="宋体" w:hAnsi="Arial" w:cs="Arial"/>
                <w:kern w:val="0"/>
                <w:sz w:val="18"/>
                <w:szCs w:val="18"/>
              </w:rPr>
              <w:t xml:space="preserve">　　</w:t>
            </w:r>
            <w:r w:rsidRPr="00425977">
              <w:rPr>
                <w:rFonts w:ascii="Arial" w:eastAsia="宋体" w:hAnsi="Arial" w:cs="Arial"/>
                <w:kern w:val="0"/>
                <w:sz w:val="18"/>
                <w:szCs w:val="18"/>
              </w:rPr>
              <w:t>C)</w:t>
            </w:r>
            <w:r w:rsidRPr="00425977">
              <w:rPr>
                <w:rFonts w:ascii="Arial" w:eastAsia="宋体" w:hAnsi="Arial" w:cs="Arial"/>
                <w:kern w:val="0"/>
                <w:sz w:val="18"/>
                <w:szCs w:val="18"/>
              </w:rPr>
              <w:t>关系中的每一列称为元组，一个元组就是一个字段</w:t>
            </w:r>
            <w:r w:rsidRPr="00425977">
              <w:rPr>
                <w:rFonts w:ascii="Arial" w:eastAsia="宋体" w:hAnsi="Arial" w:cs="Arial"/>
                <w:kern w:val="0"/>
                <w:sz w:val="18"/>
                <w:szCs w:val="18"/>
              </w:rPr>
              <w:br/>
            </w:r>
            <w:r w:rsidRPr="00425977">
              <w:rPr>
                <w:rFonts w:ascii="Arial" w:eastAsia="宋体" w:hAnsi="Arial" w:cs="Arial"/>
                <w:kern w:val="0"/>
                <w:sz w:val="18"/>
                <w:szCs w:val="18"/>
              </w:rPr>
              <w:t xml:space="preserve">　　</w:t>
            </w:r>
            <w:r w:rsidRPr="00425977">
              <w:rPr>
                <w:rFonts w:ascii="Arial" w:eastAsia="宋体" w:hAnsi="Arial" w:cs="Arial"/>
                <w:kern w:val="0"/>
                <w:sz w:val="18"/>
                <w:szCs w:val="18"/>
              </w:rPr>
              <w:t>D)</w:t>
            </w:r>
            <w:r w:rsidRPr="00425977">
              <w:rPr>
                <w:rFonts w:ascii="Arial" w:eastAsia="宋体" w:hAnsi="Arial" w:cs="Arial"/>
                <w:kern w:val="0"/>
                <w:sz w:val="18"/>
                <w:szCs w:val="18"/>
              </w:rPr>
              <w:t>如果一个关系中的属性或属性组并非该关系的关键字，</w:t>
            </w:r>
            <w:r w:rsidRPr="00425977">
              <w:rPr>
                <w:rFonts w:ascii="Arial" w:eastAsia="宋体" w:hAnsi="Arial" w:cs="Arial"/>
                <w:kern w:val="0"/>
                <w:sz w:val="18"/>
                <w:szCs w:val="18"/>
              </w:rPr>
              <w:br/>
            </w:r>
            <w:r w:rsidRPr="00425977">
              <w:rPr>
                <w:rFonts w:ascii="Arial" w:eastAsia="宋体" w:hAnsi="Arial" w:cs="Arial"/>
                <w:kern w:val="0"/>
                <w:sz w:val="18"/>
                <w:szCs w:val="18"/>
              </w:rPr>
              <w:t>但它是另一个关系的关键字，则称其为本关系的外关键字</w:t>
            </w:r>
            <w:r w:rsidRPr="00425977">
              <w:rPr>
                <w:rFonts w:ascii="Arial" w:eastAsia="宋体" w:hAnsi="Arial" w:cs="Arial"/>
                <w:kern w:val="0"/>
                <w:sz w:val="18"/>
                <w:szCs w:val="18"/>
              </w:rPr>
              <w:t xml:space="preserve"> </w:t>
            </w:r>
          </w:p>
        </w:tc>
      </w:tr>
      <w:tr w:rsidR="00425977" w:rsidRPr="00425977">
        <w:trPr>
          <w:gridAfter w:val="1"/>
          <w:tblCellSpacing w:w="15" w:type="dxa"/>
        </w:trPr>
        <w:tc>
          <w:tcPr>
            <w:tcW w:w="0" w:type="auto"/>
            <w:shd w:val="clear" w:color="auto" w:fill="EEEEDE"/>
            <w:vAlign w:val="center"/>
            <w:hideMark/>
          </w:tcPr>
          <w:p w:rsidR="00425977" w:rsidRPr="00425977" w:rsidRDefault="00184E16" w:rsidP="00425977">
            <w:pPr>
              <w:widowControl/>
              <w:spacing w:line="360" w:lineRule="auto"/>
              <w:jc w:val="left"/>
              <w:rPr>
                <w:rFonts w:ascii="Arial" w:eastAsia="宋体" w:hAnsi="Arial" w:cs="Arial"/>
                <w:kern w:val="0"/>
                <w:sz w:val="18"/>
                <w:szCs w:val="18"/>
              </w:rPr>
            </w:pPr>
            <w:r w:rsidRPr="00425977">
              <w:rPr>
                <w:rFonts w:ascii="Arial" w:eastAsia="宋体" w:hAnsi="Arial" w:cs="Arial"/>
                <w:kern w:val="0"/>
                <w:sz w:val="18"/>
                <w:szCs w:val="18"/>
              </w:rPr>
              <w:object w:dxaOrig="1440" w:dyaOrig="1440">
                <v:shape id="_x0000_i1292" type="#_x0000_t75" style="width:20.25pt;height:15.75pt" o:ole="">
                  <v:imagedata r:id="rId6" o:title=""/>
                </v:shape>
                <w:control r:id="rId43" w:name="DefaultOcxName36" w:shapeid="_x0000_i1292"/>
              </w:object>
            </w:r>
            <w:r w:rsidR="00425977" w:rsidRPr="00425977">
              <w:rPr>
                <w:rFonts w:ascii="Arial" w:eastAsia="宋体" w:hAnsi="Arial" w:cs="Arial"/>
                <w:kern w:val="0"/>
                <w:sz w:val="18"/>
                <w:szCs w:val="18"/>
              </w:rPr>
              <w:t xml:space="preserve">A       </w:t>
            </w:r>
            <w:r w:rsidRPr="00425977">
              <w:rPr>
                <w:rFonts w:ascii="Arial" w:eastAsia="宋体" w:hAnsi="Arial" w:cs="Arial"/>
                <w:kern w:val="0"/>
                <w:sz w:val="18"/>
                <w:szCs w:val="18"/>
              </w:rPr>
              <w:object w:dxaOrig="1440" w:dyaOrig="1440">
                <v:shape id="_x0000_i1295" type="#_x0000_t75" style="width:20.25pt;height:15.75pt" o:ole="">
                  <v:imagedata r:id="rId6" o:title=""/>
                </v:shape>
                <w:control r:id="rId44" w:name="DefaultOcxName37" w:shapeid="_x0000_i1295"/>
              </w:object>
            </w:r>
            <w:r w:rsidR="00425977" w:rsidRPr="00425977">
              <w:rPr>
                <w:rFonts w:ascii="Arial" w:eastAsia="宋体" w:hAnsi="Arial" w:cs="Arial"/>
                <w:kern w:val="0"/>
                <w:sz w:val="18"/>
                <w:szCs w:val="18"/>
              </w:rPr>
              <w:t xml:space="preserve">B       </w:t>
            </w:r>
            <w:r w:rsidRPr="00425977">
              <w:rPr>
                <w:rFonts w:ascii="Arial" w:eastAsia="宋体" w:hAnsi="Arial" w:cs="Arial"/>
                <w:kern w:val="0"/>
                <w:sz w:val="18"/>
                <w:szCs w:val="18"/>
              </w:rPr>
              <w:object w:dxaOrig="1440" w:dyaOrig="1440">
                <v:shape id="_x0000_i1298" type="#_x0000_t75" style="width:20.25pt;height:15.75pt" o:ole="">
                  <v:imagedata r:id="rId6" o:title=""/>
                </v:shape>
                <w:control r:id="rId45" w:name="DefaultOcxName38" w:shapeid="_x0000_i1298"/>
              </w:object>
            </w:r>
            <w:r w:rsidR="00425977" w:rsidRPr="00425977">
              <w:rPr>
                <w:rFonts w:ascii="Arial" w:eastAsia="宋体" w:hAnsi="Arial" w:cs="Arial"/>
                <w:kern w:val="0"/>
                <w:sz w:val="18"/>
                <w:szCs w:val="18"/>
              </w:rPr>
              <w:t xml:space="preserve">C       </w:t>
            </w:r>
            <w:r w:rsidRPr="00425977">
              <w:rPr>
                <w:rFonts w:ascii="Arial" w:eastAsia="宋体" w:hAnsi="Arial" w:cs="Arial"/>
                <w:kern w:val="0"/>
                <w:sz w:val="18"/>
                <w:szCs w:val="18"/>
              </w:rPr>
              <w:object w:dxaOrig="1440" w:dyaOrig="1440">
                <v:shape id="_x0000_i1301" type="#_x0000_t75" style="width:20.25pt;height:15.75pt" o:ole="">
                  <v:imagedata r:id="rId6" o:title=""/>
                </v:shape>
                <w:control r:id="rId46" w:name="DefaultOcxName39" w:shapeid="_x0000_i1301"/>
              </w:object>
            </w:r>
            <w:r w:rsidR="00425977" w:rsidRPr="00425977">
              <w:rPr>
                <w:rFonts w:ascii="Arial" w:eastAsia="宋体" w:hAnsi="Arial" w:cs="Arial"/>
                <w:kern w:val="0"/>
                <w:sz w:val="18"/>
                <w:szCs w:val="18"/>
              </w:rPr>
              <w:t xml:space="preserve">D       </w:t>
            </w:r>
          </w:p>
        </w:tc>
      </w:tr>
      <w:tr w:rsidR="00425977" w:rsidRPr="00425977">
        <w:trPr>
          <w:gridAfter w:val="1"/>
          <w:tblCellSpacing w:w="15" w:type="dxa"/>
        </w:trPr>
        <w:tc>
          <w:tcPr>
            <w:tcW w:w="0" w:type="auto"/>
            <w:shd w:val="clear" w:color="auto" w:fill="FFFFFA"/>
            <w:tcMar>
              <w:top w:w="150" w:type="dxa"/>
              <w:left w:w="150" w:type="dxa"/>
              <w:bottom w:w="150" w:type="dxa"/>
              <w:right w:w="150" w:type="dxa"/>
            </w:tcMar>
            <w:vAlign w:val="center"/>
            <w:hideMark/>
          </w:tcPr>
          <w:p w:rsidR="00425977" w:rsidRPr="00425977" w:rsidRDefault="00425977" w:rsidP="00425977">
            <w:pPr>
              <w:widowControl/>
              <w:spacing w:line="360" w:lineRule="auto"/>
              <w:jc w:val="left"/>
              <w:rPr>
                <w:rFonts w:ascii="Arial" w:eastAsia="宋体" w:hAnsi="Arial" w:cs="Arial"/>
                <w:kern w:val="0"/>
                <w:sz w:val="18"/>
                <w:szCs w:val="18"/>
              </w:rPr>
            </w:pPr>
            <w:r w:rsidRPr="00425977">
              <w:rPr>
                <w:rFonts w:ascii="Arial" w:eastAsia="宋体" w:hAnsi="Arial" w:cs="Arial"/>
                <w:kern w:val="0"/>
                <w:sz w:val="18"/>
                <w:szCs w:val="18"/>
              </w:rPr>
              <w:t>11.C++</w:t>
            </w:r>
            <w:r w:rsidRPr="00425977">
              <w:rPr>
                <w:rFonts w:ascii="Arial" w:eastAsia="宋体" w:hAnsi="Arial" w:cs="Arial"/>
                <w:kern w:val="0"/>
                <w:sz w:val="18"/>
                <w:szCs w:val="18"/>
              </w:rPr>
              <w:t>语言对</w:t>
            </w:r>
            <w:r w:rsidRPr="00425977">
              <w:rPr>
                <w:rFonts w:ascii="Arial" w:eastAsia="宋体" w:hAnsi="Arial" w:cs="Arial"/>
                <w:kern w:val="0"/>
                <w:sz w:val="18"/>
                <w:szCs w:val="18"/>
              </w:rPr>
              <w:t>C</w:t>
            </w:r>
            <w:r w:rsidRPr="00425977">
              <w:rPr>
                <w:rFonts w:ascii="Arial" w:eastAsia="宋体" w:hAnsi="Arial" w:cs="Arial"/>
                <w:kern w:val="0"/>
                <w:sz w:val="18"/>
                <w:szCs w:val="18"/>
              </w:rPr>
              <w:t>语言做了很多改进</w:t>
            </w:r>
            <w:r w:rsidRPr="00425977">
              <w:rPr>
                <w:rFonts w:ascii="Arial" w:eastAsia="宋体" w:hAnsi="Arial" w:cs="Arial"/>
                <w:kern w:val="0"/>
                <w:sz w:val="18"/>
                <w:szCs w:val="18"/>
              </w:rPr>
              <w:t>,C++</w:t>
            </w:r>
            <w:r w:rsidRPr="00425977">
              <w:rPr>
                <w:rFonts w:ascii="Arial" w:eastAsia="宋体" w:hAnsi="Arial" w:cs="Arial"/>
                <w:kern w:val="0"/>
                <w:sz w:val="18"/>
                <w:szCs w:val="18"/>
              </w:rPr>
              <w:t>语言相对于</w:t>
            </w:r>
            <w:r w:rsidRPr="00425977">
              <w:rPr>
                <w:rFonts w:ascii="Arial" w:eastAsia="宋体" w:hAnsi="Arial" w:cs="Arial"/>
                <w:kern w:val="0"/>
                <w:sz w:val="18"/>
                <w:szCs w:val="18"/>
              </w:rPr>
              <w:t>C</w:t>
            </w:r>
            <w:r w:rsidRPr="00425977">
              <w:rPr>
                <w:rFonts w:ascii="Arial" w:eastAsia="宋体" w:hAnsi="Arial" w:cs="Arial"/>
                <w:kern w:val="0"/>
                <w:sz w:val="18"/>
                <w:szCs w:val="18"/>
              </w:rPr>
              <w:t>语言的最根本的变化是</w:t>
            </w:r>
            <w:r w:rsidRPr="00425977">
              <w:rPr>
                <w:rFonts w:ascii="Arial" w:eastAsia="宋体" w:hAnsi="Arial" w:cs="Arial"/>
                <w:kern w:val="0"/>
                <w:sz w:val="18"/>
                <w:szCs w:val="18"/>
              </w:rPr>
              <w:br/>
            </w:r>
            <w:r w:rsidRPr="00425977">
              <w:rPr>
                <w:rFonts w:ascii="Arial" w:eastAsia="宋体" w:hAnsi="Arial" w:cs="Arial"/>
                <w:kern w:val="0"/>
                <w:sz w:val="18"/>
                <w:szCs w:val="18"/>
              </w:rPr>
              <w:t xml:space="preserve">　　</w:t>
            </w:r>
            <w:r w:rsidRPr="00425977">
              <w:rPr>
                <w:rFonts w:ascii="Arial" w:eastAsia="宋体" w:hAnsi="Arial" w:cs="Arial"/>
                <w:kern w:val="0"/>
                <w:sz w:val="18"/>
                <w:szCs w:val="18"/>
              </w:rPr>
              <w:t>A)</w:t>
            </w:r>
            <w:r w:rsidRPr="00425977">
              <w:rPr>
                <w:rFonts w:ascii="Arial" w:eastAsia="宋体" w:hAnsi="Arial" w:cs="Arial"/>
                <w:kern w:val="0"/>
                <w:sz w:val="18"/>
                <w:szCs w:val="18"/>
              </w:rPr>
              <w:t>增加了一些新的运算符</w:t>
            </w:r>
            <w:r w:rsidRPr="00425977">
              <w:rPr>
                <w:rFonts w:ascii="Arial" w:eastAsia="宋体" w:hAnsi="Arial" w:cs="Arial"/>
                <w:kern w:val="0"/>
                <w:sz w:val="18"/>
                <w:szCs w:val="18"/>
              </w:rPr>
              <w:br/>
            </w:r>
            <w:r w:rsidRPr="00425977">
              <w:rPr>
                <w:rFonts w:ascii="Arial" w:eastAsia="宋体" w:hAnsi="Arial" w:cs="Arial"/>
                <w:kern w:val="0"/>
                <w:sz w:val="18"/>
                <w:szCs w:val="18"/>
              </w:rPr>
              <w:t xml:space="preserve">　　</w:t>
            </w:r>
            <w:r w:rsidRPr="00425977">
              <w:rPr>
                <w:rFonts w:ascii="Arial" w:eastAsia="宋体" w:hAnsi="Arial" w:cs="Arial"/>
                <w:kern w:val="0"/>
                <w:sz w:val="18"/>
                <w:szCs w:val="18"/>
              </w:rPr>
              <w:t>B)</w:t>
            </w:r>
            <w:r w:rsidRPr="00425977">
              <w:rPr>
                <w:rFonts w:ascii="Arial" w:eastAsia="宋体" w:hAnsi="Arial" w:cs="Arial"/>
                <w:kern w:val="0"/>
                <w:sz w:val="18"/>
                <w:szCs w:val="18"/>
              </w:rPr>
              <w:t>允许函数重载，并允许设置缺省参数</w:t>
            </w:r>
            <w:r w:rsidRPr="00425977">
              <w:rPr>
                <w:rFonts w:ascii="Arial" w:eastAsia="宋体" w:hAnsi="Arial" w:cs="Arial"/>
                <w:kern w:val="0"/>
                <w:sz w:val="18"/>
                <w:szCs w:val="18"/>
              </w:rPr>
              <w:br/>
            </w:r>
            <w:r w:rsidRPr="00425977">
              <w:rPr>
                <w:rFonts w:ascii="Arial" w:eastAsia="宋体" w:hAnsi="Arial" w:cs="Arial"/>
                <w:kern w:val="0"/>
                <w:sz w:val="18"/>
                <w:szCs w:val="18"/>
              </w:rPr>
              <w:t xml:space="preserve">　　</w:t>
            </w:r>
            <w:r w:rsidRPr="00425977">
              <w:rPr>
                <w:rFonts w:ascii="Arial" w:eastAsia="宋体" w:hAnsi="Arial" w:cs="Arial"/>
                <w:kern w:val="0"/>
                <w:sz w:val="18"/>
                <w:szCs w:val="18"/>
              </w:rPr>
              <w:t>C)</w:t>
            </w:r>
            <w:r w:rsidRPr="00425977">
              <w:rPr>
                <w:rFonts w:ascii="Arial" w:eastAsia="宋体" w:hAnsi="Arial" w:cs="Arial"/>
                <w:kern w:val="0"/>
                <w:sz w:val="18"/>
                <w:szCs w:val="18"/>
              </w:rPr>
              <w:t>规定函数说明符必须用原型</w:t>
            </w:r>
            <w:r w:rsidRPr="00425977">
              <w:rPr>
                <w:rFonts w:ascii="Arial" w:eastAsia="宋体" w:hAnsi="Arial" w:cs="Arial"/>
                <w:kern w:val="0"/>
                <w:sz w:val="18"/>
                <w:szCs w:val="18"/>
              </w:rPr>
              <w:br/>
            </w:r>
            <w:r w:rsidRPr="00425977">
              <w:rPr>
                <w:rFonts w:ascii="Arial" w:eastAsia="宋体" w:hAnsi="Arial" w:cs="Arial"/>
                <w:kern w:val="0"/>
                <w:sz w:val="18"/>
                <w:szCs w:val="18"/>
              </w:rPr>
              <w:t xml:space="preserve">　　</w:t>
            </w:r>
            <w:r w:rsidRPr="00425977">
              <w:rPr>
                <w:rFonts w:ascii="Arial" w:eastAsia="宋体" w:hAnsi="Arial" w:cs="Arial"/>
                <w:kern w:val="0"/>
                <w:sz w:val="18"/>
                <w:szCs w:val="18"/>
              </w:rPr>
              <w:t>D)</w:t>
            </w:r>
            <w:r w:rsidRPr="00425977">
              <w:rPr>
                <w:rFonts w:ascii="Arial" w:eastAsia="宋体" w:hAnsi="Arial" w:cs="Arial"/>
                <w:kern w:val="0"/>
                <w:sz w:val="18"/>
                <w:szCs w:val="18"/>
              </w:rPr>
              <w:t>引进了类和对象的概念</w:t>
            </w:r>
            <w:r w:rsidRPr="00425977">
              <w:rPr>
                <w:rFonts w:ascii="Arial" w:eastAsia="宋体" w:hAnsi="Arial" w:cs="Arial"/>
                <w:kern w:val="0"/>
                <w:sz w:val="18"/>
                <w:szCs w:val="18"/>
              </w:rPr>
              <w:t xml:space="preserve"> </w:t>
            </w:r>
          </w:p>
        </w:tc>
      </w:tr>
      <w:tr w:rsidR="00425977" w:rsidRPr="00425977">
        <w:trPr>
          <w:gridAfter w:val="1"/>
          <w:tblCellSpacing w:w="15" w:type="dxa"/>
        </w:trPr>
        <w:tc>
          <w:tcPr>
            <w:tcW w:w="0" w:type="auto"/>
            <w:shd w:val="clear" w:color="auto" w:fill="EEEEDE"/>
            <w:vAlign w:val="center"/>
            <w:hideMark/>
          </w:tcPr>
          <w:p w:rsidR="00425977" w:rsidRPr="00425977" w:rsidRDefault="00184E16" w:rsidP="00425977">
            <w:pPr>
              <w:widowControl/>
              <w:spacing w:line="360" w:lineRule="auto"/>
              <w:jc w:val="left"/>
              <w:rPr>
                <w:rFonts w:ascii="Arial" w:eastAsia="宋体" w:hAnsi="Arial" w:cs="Arial"/>
                <w:kern w:val="0"/>
                <w:sz w:val="18"/>
                <w:szCs w:val="18"/>
              </w:rPr>
            </w:pPr>
            <w:r w:rsidRPr="00425977">
              <w:rPr>
                <w:rFonts w:ascii="Arial" w:eastAsia="宋体" w:hAnsi="Arial" w:cs="Arial"/>
                <w:kern w:val="0"/>
                <w:sz w:val="18"/>
                <w:szCs w:val="18"/>
              </w:rPr>
              <w:object w:dxaOrig="1440" w:dyaOrig="1440">
                <v:shape id="_x0000_i1304" type="#_x0000_t75" style="width:20.25pt;height:15.75pt" o:ole="">
                  <v:imagedata r:id="rId6" o:title=""/>
                </v:shape>
                <w:control r:id="rId47" w:name="DefaultOcxName40" w:shapeid="_x0000_i1304"/>
              </w:object>
            </w:r>
            <w:r w:rsidR="00425977" w:rsidRPr="00425977">
              <w:rPr>
                <w:rFonts w:ascii="Arial" w:eastAsia="宋体" w:hAnsi="Arial" w:cs="Arial"/>
                <w:kern w:val="0"/>
                <w:sz w:val="18"/>
                <w:szCs w:val="18"/>
              </w:rPr>
              <w:t xml:space="preserve">A       </w:t>
            </w:r>
            <w:r w:rsidRPr="00425977">
              <w:rPr>
                <w:rFonts w:ascii="Arial" w:eastAsia="宋体" w:hAnsi="Arial" w:cs="Arial"/>
                <w:kern w:val="0"/>
                <w:sz w:val="18"/>
                <w:szCs w:val="18"/>
              </w:rPr>
              <w:object w:dxaOrig="1440" w:dyaOrig="1440">
                <v:shape id="_x0000_i1307" type="#_x0000_t75" style="width:20.25pt;height:15.75pt" o:ole="">
                  <v:imagedata r:id="rId6" o:title=""/>
                </v:shape>
                <w:control r:id="rId48" w:name="DefaultOcxName41" w:shapeid="_x0000_i1307"/>
              </w:object>
            </w:r>
            <w:r w:rsidR="00425977" w:rsidRPr="00425977">
              <w:rPr>
                <w:rFonts w:ascii="Arial" w:eastAsia="宋体" w:hAnsi="Arial" w:cs="Arial"/>
                <w:kern w:val="0"/>
                <w:sz w:val="18"/>
                <w:szCs w:val="18"/>
              </w:rPr>
              <w:t xml:space="preserve">B       </w:t>
            </w:r>
            <w:r w:rsidRPr="00425977">
              <w:rPr>
                <w:rFonts w:ascii="Arial" w:eastAsia="宋体" w:hAnsi="Arial" w:cs="Arial"/>
                <w:kern w:val="0"/>
                <w:sz w:val="18"/>
                <w:szCs w:val="18"/>
              </w:rPr>
              <w:object w:dxaOrig="1440" w:dyaOrig="1440">
                <v:shape id="_x0000_i1310" type="#_x0000_t75" style="width:20.25pt;height:15.75pt" o:ole="">
                  <v:imagedata r:id="rId6" o:title=""/>
                </v:shape>
                <w:control r:id="rId49" w:name="DefaultOcxName42" w:shapeid="_x0000_i1310"/>
              </w:object>
            </w:r>
            <w:r w:rsidR="00425977" w:rsidRPr="00425977">
              <w:rPr>
                <w:rFonts w:ascii="Arial" w:eastAsia="宋体" w:hAnsi="Arial" w:cs="Arial"/>
                <w:kern w:val="0"/>
                <w:sz w:val="18"/>
                <w:szCs w:val="18"/>
              </w:rPr>
              <w:t xml:space="preserve">C       </w:t>
            </w:r>
            <w:r w:rsidRPr="00425977">
              <w:rPr>
                <w:rFonts w:ascii="Arial" w:eastAsia="宋体" w:hAnsi="Arial" w:cs="Arial"/>
                <w:kern w:val="0"/>
                <w:sz w:val="18"/>
                <w:szCs w:val="18"/>
              </w:rPr>
              <w:object w:dxaOrig="1440" w:dyaOrig="1440">
                <v:shape id="_x0000_i1313" type="#_x0000_t75" style="width:20.25pt;height:15.75pt" o:ole="">
                  <v:imagedata r:id="rId6" o:title=""/>
                </v:shape>
                <w:control r:id="rId50" w:name="DefaultOcxName43" w:shapeid="_x0000_i1313"/>
              </w:object>
            </w:r>
            <w:r w:rsidR="00425977" w:rsidRPr="00425977">
              <w:rPr>
                <w:rFonts w:ascii="Arial" w:eastAsia="宋体" w:hAnsi="Arial" w:cs="Arial"/>
                <w:kern w:val="0"/>
                <w:sz w:val="18"/>
                <w:szCs w:val="18"/>
              </w:rPr>
              <w:t xml:space="preserve">D       </w:t>
            </w:r>
          </w:p>
        </w:tc>
      </w:tr>
      <w:tr w:rsidR="00425977" w:rsidRPr="00425977">
        <w:trPr>
          <w:gridAfter w:val="1"/>
          <w:tblCellSpacing w:w="15" w:type="dxa"/>
        </w:trPr>
        <w:tc>
          <w:tcPr>
            <w:tcW w:w="0" w:type="auto"/>
            <w:shd w:val="clear" w:color="auto" w:fill="FFFFFA"/>
            <w:tcMar>
              <w:top w:w="150" w:type="dxa"/>
              <w:left w:w="150" w:type="dxa"/>
              <w:bottom w:w="150" w:type="dxa"/>
              <w:right w:w="150" w:type="dxa"/>
            </w:tcMar>
            <w:vAlign w:val="center"/>
            <w:hideMark/>
          </w:tcPr>
          <w:p w:rsidR="00425977" w:rsidRPr="00425977" w:rsidRDefault="00425977" w:rsidP="00425977">
            <w:pPr>
              <w:widowControl/>
              <w:spacing w:line="360" w:lineRule="auto"/>
              <w:jc w:val="left"/>
              <w:rPr>
                <w:rFonts w:ascii="Arial" w:eastAsia="宋体" w:hAnsi="Arial" w:cs="Arial"/>
                <w:kern w:val="0"/>
                <w:sz w:val="18"/>
                <w:szCs w:val="18"/>
              </w:rPr>
            </w:pPr>
            <w:r w:rsidRPr="00425977">
              <w:rPr>
                <w:rFonts w:ascii="Arial" w:eastAsia="宋体" w:hAnsi="Arial" w:cs="Arial"/>
                <w:kern w:val="0"/>
                <w:sz w:val="18"/>
                <w:szCs w:val="18"/>
              </w:rPr>
              <w:lastRenderedPageBreak/>
              <w:t>12.</w:t>
            </w:r>
            <w:r w:rsidRPr="00425977">
              <w:rPr>
                <w:rFonts w:ascii="Arial" w:eastAsia="宋体" w:hAnsi="Arial" w:cs="Arial"/>
                <w:kern w:val="0"/>
                <w:sz w:val="18"/>
                <w:szCs w:val="18"/>
              </w:rPr>
              <w:t>下列哪个是</w:t>
            </w:r>
            <w:r w:rsidRPr="00425977">
              <w:rPr>
                <w:rFonts w:ascii="Arial" w:eastAsia="宋体" w:hAnsi="Arial" w:cs="Arial"/>
                <w:kern w:val="0"/>
                <w:sz w:val="18"/>
                <w:szCs w:val="18"/>
              </w:rPr>
              <w:t>C++</w:t>
            </w:r>
            <w:r w:rsidRPr="00425977">
              <w:rPr>
                <w:rFonts w:ascii="Arial" w:eastAsia="宋体" w:hAnsi="Arial" w:cs="Arial"/>
                <w:kern w:val="0"/>
                <w:sz w:val="18"/>
                <w:szCs w:val="18"/>
              </w:rPr>
              <w:t>语言的有效标识符</w:t>
            </w:r>
            <w:r w:rsidRPr="00425977">
              <w:rPr>
                <w:rFonts w:ascii="Arial" w:eastAsia="宋体" w:hAnsi="Arial" w:cs="Arial"/>
                <w:kern w:val="0"/>
                <w:sz w:val="18"/>
                <w:szCs w:val="18"/>
              </w:rPr>
              <w:t>?</w:t>
            </w:r>
            <w:r w:rsidRPr="00425977">
              <w:rPr>
                <w:rFonts w:ascii="Arial" w:eastAsia="宋体" w:hAnsi="Arial" w:cs="Arial"/>
                <w:kern w:val="0"/>
                <w:sz w:val="18"/>
                <w:szCs w:val="18"/>
              </w:rPr>
              <w:br/>
            </w:r>
            <w:r w:rsidRPr="00425977">
              <w:rPr>
                <w:rFonts w:ascii="Arial" w:eastAsia="宋体" w:hAnsi="Arial" w:cs="Arial"/>
                <w:kern w:val="0"/>
                <w:sz w:val="18"/>
                <w:szCs w:val="18"/>
              </w:rPr>
              <w:t xml:space="preserve">　　</w:t>
            </w:r>
            <w:r w:rsidRPr="00425977">
              <w:rPr>
                <w:rFonts w:ascii="Arial" w:eastAsia="宋体" w:hAnsi="Arial" w:cs="Arial"/>
                <w:kern w:val="0"/>
                <w:sz w:val="18"/>
                <w:szCs w:val="18"/>
              </w:rPr>
              <w:t xml:space="preserve">A)_No1 B)No.1 C)12345 D)int </w:t>
            </w:r>
          </w:p>
        </w:tc>
      </w:tr>
      <w:tr w:rsidR="00425977" w:rsidRPr="00425977">
        <w:trPr>
          <w:gridAfter w:val="1"/>
          <w:tblCellSpacing w:w="15" w:type="dxa"/>
        </w:trPr>
        <w:tc>
          <w:tcPr>
            <w:tcW w:w="0" w:type="auto"/>
            <w:shd w:val="clear" w:color="auto" w:fill="EEEEDE"/>
            <w:vAlign w:val="center"/>
            <w:hideMark/>
          </w:tcPr>
          <w:p w:rsidR="00425977" w:rsidRPr="00425977" w:rsidRDefault="00184E16" w:rsidP="00425977">
            <w:pPr>
              <w:widowControl/>
              <w:spacing w:line="360" w:lineRule="auto"/>
              <w:jc w:val="left"/>
              <w:rPr>
                <w:rFonts w:ascii="Arial" w:eastAsia="宋体" w:hAnsi="Arial" w:cs="Arial"/>
                <w:kern w:val="0"/>
                <w:sz w:val="18"/>
                <w:szCs w:val="18"/>
              </w:rPr>
            </w:pPr>
            <w:r w:rsidRPr="00425977">
              <w:rPr>
                <w:rFonts w:ascii="Arial" w:eastAsia="宋体" w:hAnsi="Arial" w:cs="Arial"/>
                <w:kern w:val="0"/>
                <w:sz w:val="18"/>
                <w:szCs w:val="18"/>
              </w:rPr>
              <w:object w:dxaOrig="1440" w:dyaOrig="1440">
                <v:shape id="_x0000_i1316" type="#_x0000_t75" style="width:20.25pt;height:15.75pt" o:ole="">
                  <v:imagedata r:id="rId6" o:title=""/>
                </v:shape>
                <w:control r:id="rId51" w:name="DefaultOcxName44" w:shapeid="_x0000_i1316"/>
              </w:object>
            </w:r>
            <w:r w:rsidR="00425977" w:rsidRPr="00425977">
              <w:rPr>
                <w:rFonts w:ascii="Arial" w:eastAsia="宋体" w:hAnsi="Arial" w:cs="Arial"/>
                <w:kern w:val="0"/>
                <w:sz w:val="18"/>
                <w:szCs w:val="18"/>
              </w:rPr>
              <w:t xml:space="preserve">A       </w:t>
            </w:r>
            <w:r w:rsidRPr="00425977">
              <w:rPr>
                <w:rFonts w:ascii="Arial" w:eastAsia="宋体" w:hAnsi="Arial" w:cs="Arial"/>
                <w:kern w:val="0"/>
                <w:sz w:val="18"/>
                <w:szCs w:val="18"/>
              </w:rPr>
              <w:object w:dxaOrig="1440" w:dyaOrig="1440">
                <v:shape id="_x0000_i1319" type="#_x0000_t75" style="width:20.25pt;height:15.75pt" o:ole="">
                  <v:imagedata r:id="rId6" o:title=""/>
                </v:shape>
                <w:control r:id="rId52" w:name="DefaultOcxName45" w:shapeid="_x0000_i1319"/>
              </w:object>
            </w:r>
            <w:r w:rsidR="00425977" w:rsidRPr="00425977">
              <w:rPr>
                <w:rFonts w:ascii="Arial" w:eastAsia="宋体" w:hAnsi="Arial" w:cs="Arial"/>
                <w:kern w:val="0"/>
                <w:sz w:val="18"/>
                <w:szCs w:val="18"/>
              </w:rPr>
              <w:t xml:space="preserve">B       </w:t>
            </w:r>
            <w:r w:rsidRPr="00425977">
              <w:rPr>
                <w:rFonts w:ascii="Arial" w:eastAsia="宋体" w:hAnsi="Arial" w:cs="Arial"/>
                <w:kern w:val="0"/>
                <w:sz w:val="18"/>
                <w:szCs w:val="18"/>
              </w:rPr>
              <w:object w:dxaOrig="1440" w:dyaOrig="1440">
                <v:shape id="_x0000_i1322" type="#_x0000_t75" style="width:20.25pt;height:15.75pt" o:ole="">
                  <v:imagedata r:id="rId6" o:title=""/>
                </v:shape>
                <w:control r:id="rId53" w:name="DefaultOcxName46" w:shapeid="_x0000_i1322"/>
              </w:object>
            </w:r>
            <w:r w:rsidR="00425977" w:rsidRPr="00425977">
              <w:rPr>
                <w:rFonts w:ascii="Arial" w:eastAsia="宋体" w:hAnsi="Arial" w:cs="Arial"/>
                <w:kern w:val="0"/>
                <w:sz w:val="18"/>
                <w:szCs w:val="18"/>
              </w:rPr>
              <w:t xml:space="preserve">C       </w:t>
            </w:r>
            <w:r w:rsidRPr="00425977">
              <w:rPr>
                <w:rFonts w:ascii="Arial" w:eastAsia="宋体" w:hAnsi="Arial" w:cs="Arial"/>
                <w:kern w:val="0"/>
                <w:sz w:val="18"/>
                <w:szCs w:val="18"/>
              </w:rPr>
              <w:object w:dxaOrig="1440" w:dyaOrig="1440">
                <v:shape id="_x0000_i1325" type="#_x0000_t75" style="width:20.25pt;height:15.75pt" o:ole="">
                  <v:imagedata r:id="rId6" o:title=""/>
                </v:shape>
                <w:control r:id="rId54" w:name="DefaultOcxName47" w:shapeid="_x0000_i1325"/>
              </w:object>
            </w:r>
            <w:r w:rsidR="00425977" w:rsidRPr="00425977">
              <w:rPr>
                <w:rFonts w:ascii="Arial" w:eastAsia="宋体" w:hAnsi="Arial" w:cs="Arial"/>
                <w:kern w:val="0"/>
                <w:sz w:val="18"/>
                <w:szCs w:val="18"/>
              </w:rPr>
              <w:t xml:space="preserve">D       </w:t>
            </w:r>
          </w:p>
        </w:tc>
      </w:tr>
      <w:tr w:rsidR="00425977" w:rsidRPr="00425977">
        <w:trPr>
          <w:gridAfter w:val="1"/>
          <w:tblCellSpacing w:w="15" w:type="dxa"/>
        </w:trPr>
        <w:tc>
          <w:tcPr>
            <w:tcW w:w="0" w:type="auto"/>
            <w:shd w:val="clear" w:color="auto" w:fill="FFFFFA"/>
            <w:tcMar>
              <w:top w:w="150" w:type="dxa"/>
              <w:left w:w="150" w:type="dxa"/>
              <w:bottom w:w="150" w:type="dxa"/>
              <w:right w:w="150" w:type="dxa"/>
            </w:tcMar>
            <w:vAlign w:val="center"/>
            <w:hideMark/>
          </w:tcPr>
          <w:p w:rsidR="00425977" w:rsidRPr="00425977" w:rsidRDefault="00425977" w:rsidP="00425977">
            <w:pPr>
              <w:widowControl/>
              <w:spacing w:line="360" w:lineRule="auto"/>
              <w:jc w:val="left"/>
              <w:rPr>
                <w:rFonts w:ascii="Arial" w:eastAsia="宋体" w:hAnsi="Arial" w:cs="Arial"/>
                <w:kern w:val="0"/>
                <w:sz w:val="18"/>
                <w:szCs w:val="18"/>
              </w:rPr>
            </w:pPr>
            <w:r w:rsidRPr="00425977">
              <w:rPr>
                <w:rFonts w:ascii="Arial" w:eastAsia="宋体" w:hAnsi="Arial" w:cs="Arial"/>
                <w:kern w:val="0"/>
                <w:sz w:val="18"/>
                <w:szCs w:val="18"/>
              </w:rPr>
              <w:t>13.</w:t>
            </w:r>
            <w:r w:rsidRPr="00425977">
              <w:rPr>
                <w:rFonts w:ascii="Arial" w:eastAsia="宋体" w:hAnsi="Arial" w:cs="Arial"/>
                <w:kern w:val="0"/>
                <w:sz w:val="18"/>
                <w:szCs w:val="18"/>
              </w:rPr>
              <w:t>设有定义</w:t>
            </w:r>
            <w:r w:rsidRPr="00425977">
              <w:rPr>
                <w:rFonts w:ascii="Arial" w:eastAsia="宋体" w:hAnsi="Arial" w:cs="Arial"/>
                <w:kern w:val="0"/>
                <w:sz w:val="18"/>
                <w:szCs w:val="18"/>
              </w:rPr>
              <w:t>int x; float v;</w:t>
            </w:r>
            <w:r w:rsidRPr="00425977">
              <w:rPr>
                <w:rFonts w:ascii="Arial" w:eastAsia="宋体" w:hAnsi="Arial" w:cs="Arial"/>
                <w:kern w:val="0"/>
                <w:sz w:val="18"/>
                <w:szCs w:val="18"/>
              </w:rPr>
              <w:t>，则</w:t>
            </w:r>
            <w:r w:rsidRPr="00425977">
              <w:rPr>
                <w:rFonts w:ascii="Arial" w:eastAsia="宋体" w:hAnsi="Arial" w:cs="Arial"/>
                <w:kern w:val="0"/>
                <w:sz w:val="18"/>
                <w:szCs w:val="18"/>
              </w:rPr>
              <w:t>10+x+v</w:t>
            </w:r>
            <w:r w:rsidRPr="00425977">
              <w:rPr>
                <w:rFonts w:ascii="Arial" w:eastAsia="宋体" w:hAnsi="Arial" w:cs="Arial"/>
                <w:kern w:val="0"/>
                <w:sz w:val="18"/>
                <w:szCs w:val="18"/>
              </w:rPr>
              <w:t>值的数据类型是</w:t>
            </w:r>
            <w:r w:rsidRPr="00425977">
              <w:rPr>
                <w:rFonts w:ascii="Arial" w:eastAsia="宋体" w:hAnsi="Arial" w:cs="Arial"/>
                <w:kern w:val="0"/>
                <w:sz w:val="18"/>
                <w:szCs w:val="18"/>
              </w:rPr>
              <w:br/>
            </w:r>
            <w:r w:rsidRPr="00425977">
              <w:rPr>
                <w:rFonts w:ascii="Arial" w:eastAsia="宋体" w:hAnsi="Arial" w:cs="Arial"/>
                <w:kern w:val="0"/>
                <w:sz w:val="18"/>
                <w:szCs w:val="18"/>
              </w:rPr>
              <w:t xml:space="preserve">　　</w:t>
            </w:r>
            <w:r w:rsidRPr="00425977">
              <w:rPr>
                <w:rFonts w:ascii="Arial" w:eastAsia="宋体" w:hAnsi="Arial" w:cs="Arial"/>
                <w:kern w:val="0"/>
                <w:sz w:val="18"/>
                <w:szCs w:val="18"/>
              </w:rPr>
              <w:t xml:space="preserve">A)int </w:t>
            </w:r>
            <w:r w:rsidRPr="00425977">
              <w:rPr>
                <w:rFonts w:ascii="Arial" w:eastAsia="宋体" w:hAnsi="Arial" w:cs="Arial"/>
                <w:kern w:val="0"/>
                <w:sz w:val="18"/>
                <w:szCs w:val="18"/>
              </w:rPr>
              <w:t xml:space="preserve">　</w:t>
            </w:r>
            <w:r w:rsidRPr="00425977">
              <w:rPr>
                <w:rFonts w:ascii="Arial" w:eastAsia="宋体" w:hAnsi="Arial" w:cs="Arial"/>
                <w:kern w:val="0"/>
                <w:sz w:val="18"/>
                <w:szCs w:val="18"/>
              </w:rPr>
              <w:t>B)double C)float D)</w:t>
            </w:r>
            <w:r w:rsidRPr="00425977">
              <w:rPr>
                <w:rFonts w:ascii="Arial" w:eastAsia="宋体" w:hAnsi="Arial" w:cs="Arial"/>
                <w:kern w:val="0"/>
                <w:sz w:val="18"/>
                <w:szCs w:val="18"/>
              </w:rPr>
              <w:t>不确定</w:t>
            </w:r>
            <w:r w:rsidRPr="00425977">
              <w:rPr>
                <w:rFonts w:ascii="Arial" w:eastAsia="宋体" w:hAnsi="Arial" w:cs="Arial"/>
                <w:kern w:val="0"/>
                <w:sz w:val="18"/>
                <w:szCs w:val="18"/>
              </w:rPr>
              <w:t xml:space="preserve"> </w:t>
            </w:r>
          </w:p>
        </w:tc>
      </w:tr>
      <w:tr w:rsidR="00425977" w:rsidRPr="00425977">
        <w:trPr>
          <w:gridAfter w:val="1"/>
          <w:tblCellSpacing w:w="15" w:type="dxa"/>
        </w:trPr>
        <w:tc>
          <w:tcPr>
            <w:tcW w:w="0" w:type="auto"/>
            <w:shd w:val="clear" w:color="auto" w:fill="EEEEDE"/>
            <w:vAlign w:val="center"/>
            <w:hideMark/>
          </w:tcPr>
          <w:p w:rsidR="00425977" w:rsidRPr="00425977" w:rsidRDefault="00184E16" w:rsidP="00425977">
            <w:pPr>
              <w:widowControl/>
              <w:spacing w:line="360" w:lineRule="auto"/>
              <w:jc w:val="left"/>
              <w:rPr>
                <w:rFonts w:ascii="Arial" w:eastAsia="宋体" w:hAnsi="Arial" w:cs="Arial"/>
                <w:kern w:val="0"/>
                <w:sz w:val="18"/>
                <w:szCs w:val="18"/>
              </w:rPr>
            </w:pPr>
            <w:r w:rsidRPr="00425977">
              <w:rPr>
                <w:rFonts w:ascii="Arial" w:eastAsia="宋体" w:hAnsi="Arial" w:cs="Arial"/>
                <w:kern w:val="0"/>
                <w:sz w:val="18"/>
                <w:szCs w:val="18"/>
              </w:rPr>
              <w:object w:dxaOrig="1440" w:dyaOrig="1440">
                <v:shape id="_x0000_i1328" type="#_x0000_t75" style="width:20.25pt;height:15.75pt" o:ole="">
                  <v:imagedata r:id="rId6" o:title=""/>
                </v:shape>
                <w:control r:id="rId55" w:name="DefaultOcxName48" w:shapeid="_x0000_i1328"/>
              </w:object>
            </w:r>
            <w:r w:rsidR="00425977" w:rsidRPr="00425977">
              <w:rPr>
                <w:rFonts w:ascii="Arial" w:eastAsia="宋体" w:hAnsi="Arial" w:cs="Arial"/>
                <w:kern w:val="0"/>
                <w:sz w:val="18"/>
                <w:szCs w:val="18"/>
              </w:rPr>
              <w:t xml:space="preserve">A       </w:t>
            </w:r>
            <w:r w:rsidRPr="00425977">
              <w:rPr>
                <w:rFonts w:ascii="Arial" w:eastAsia="宋体" w:hAnsi="Arial" w:cs="Arial"/>
                <w:kern w:val="0"/>
                <w:sz w:val="18"/>
                <w:szCs w:val="18"/>
              </w:rPr>
              <w:object w:dxaOrig="1440" w:dyaOrig="1440">
                <v:shape id="_x0000_i1331" type="#_x0000_t75" style="width:20.25pt;height:15.75pt" o:ole="">
                  <v:imagedata r:id="rId6" o:title=""/>
                </v:shape>
                <w:control r:id="rId56" w:name="DefaultOcxName49" w:shapeid="_x0000_i1331"/>
              </w:object>
            </w:r>
            <w:r w:rsidR="00425977" w:rsidRPr="00425977">
              <w:rPr>
                <w:rFonts w:ascii="Arial" w:eastAsia="宋体" w:hAnsi="Arial" w:cs="Arial"/>
                <w:kern w:val="0"/>
                <w:sz w:val="18"/>
                <w:szCs w:val="18"/>
              </w:rPr>
              <w:t xml:space="preserve">B       </w:t>
            </w:r>
            <w:r w:rsidRPr="00425977">
              <w:rPr>
                <w:rFonts w:ascii="Arial" w:eastAsia="宋体" w:hAnsi="Arial" w:cs="Arial"/>
                <w:kern w:val="0"/>
                <w:sz w:val="18"/>
                <w:szCs w:val="18"/>
              </w:rPr>
              <w:object w:dxaOrig="1440" w:dyaOrig="1440">
                <v:shape id="_x0000_i1334" type="#_x0000_t75" style="width:20.25pt;height:15.75pt" o:ole="">
                  <v:imagedata r:id="rId6" o:title=""/>
                </v:shape>
                <w:control r:id="rId57" w:name="DefaultOcxName50" w:shapeid="_x0000_i1334"/>
              </w:object>
            </w:r>
            <w:r w:rsidR="00425977" w:rsidRPr="00425977">
              <w:rPr>
                <w:rFonts w:ascii="Arial" w:eastAsia="宋体" w:hAnsi="Arial" w:cs="Arial"/>
                <w:kern w:val="0"/>
                <w:sz w:val="18"/>
                <w:szCs w:val="18"/>
              </w:rPr>
              <w:t xml:space="preserve">C       </w:t>
            </w:r>
            <w:r w:rsidRPr="00425977">
              <w:rPr>
                <w:rFonts w:ascii="Arial" w:eastAsia="宋体" w:hAnsi="Arial" w:cs="Arial"/>
                <w:kern w:val="0"/>
                <w:sz w:val="18"/>
                <w:szCs w:val="18"/>
              </w:rPr>
              <w:object w:dxaOrig="1440" w:dyaOrig="1440">
                <v:shape id="_x0000_i1337" type="#_x0000_t75" style="width:20.25pt;height:15.75pt" o:ole="">
                  <v:imagedata r:id="rId6" o:title=""/>
                </v:shape>
                <w:control r:id="rId58" w:name="DefaultOcxName51" w:shapeid="_x0000_i1337"/>
              </w:object>
            </w:r>
            <w:r w:rsidR="00425977" w:rsidRPr="00425977">
              <w:rPr>
                <w:rFonts w:ascii="Arial" w:eastAsia="宋体" w:hAnsi="Arial" w:cs="Arial"/>
                <w:kern w:val="0"/>
                <w:sz w:val="18"/>
                <w:szCs w:val="18"/>
              </w:rPr>
              <w:t xml:space="preserve">D       </w:t>
            </w:r>
          </w:p>
        </w:tc>
      </w:tr>
      <w:tr w:rsidR="00425977" w:rsidRPr="00425977">
        <w:trPr>
          <w:gridAfter w:val="1"/>
          <w:tblCellSpacing w:w="15" w:type="dxa"/>
        </w:trPr>
        <w:tc>
          <w:tcPr>
            <w:tcW w:w="0" w:type="auto"/>
            <w:shd w:val="clear" w:color="auto" w:fill="FFFFFA"/>
            <w:tcMar>
              <w:top w:w="150" w:type="dxa"/>
              <w:left w:w="150" w:type="dxa"/>
              <w:bottom w:w="150" w:type="dxa"/>
              <w:right w:w="150" w:type="dxa"/>
            </w:tcMar>
            <w:vAlign w:val="center"/>
            <w:hideMark/>
          </w:tcPr>
          <w:p w:rsidR="00425977" w:rsidRPr="00425977" w:rsidRDefault="00425977" w:rsidP="00425977">
            <w:pPr>
              <w:widowControl/>
              <w:spacing w:line="360" w:lineRule="auto"/>
              <w:jc w:val="left"/>
              <w:rPr>
                <w:rFonts w:ascii="Arial" w:eastAsia="宋体" w:hAnsi="Arial" w:cs="Arial"/>
                <w:kern w:val="0"/>
                <w:sz w:val="18"/>
                <w:szCs w:val="18"/>
              </w:rPr>
            </w:pPr>
            <w:r w:rsidRPr="00425977">
              <w:rPr>
                <w:rFonts w:ascii="Arial" w:eastAsia="宋体" w:hAnsi="Arial" w:cs="Arial"/>
                <w:kern w:val="0"/>
                <w:sz w:val="18"/>
                <w:szCs w:val="18"/>
              </w:rPr>
              <w:t>14.</w:t>
            </w:r>
            <w:r w:rsidRPr="00425977">
              <w:rPr>
                <w:rFonts w:ascii="Arial" w:eastAsia="宋体" w:hAnsi="Arial" w:cs="Arial"/>
                <w:kern w:val="0"/>
                <w:sz w:val="18"/>
                <w:szCs w:val="18"/>
              </w:rPr>
              <w:t>下列程序的执行结果为</w:t>
            </w:r>
            <w:r w:rsidRPr="00425977">
              <w:rPr>
                <w:rFonts w:ascii="Arial" w:eastAsia="宋体" w:hAnsi="Arial" w:cs="Arial"/>
                <w:kern w:val="0"/>
                <w:sz w:val="18"/>
                <w:szCs w:val="18"/>
              </w:rPr>
              <w:br/>
              <w:t>#include&lt;iostream. h&gt;</w:t>
            </w:r>
            <w:r w:rsidRPr="00425977">
              <w:rPr>
                <w:rFonts w:ascii="Arial" w:eastAsia="宋体" w:hAnsi="Arial" w:cs="Arial"/>
                <w:kern w:val="0"/>
                <w:sz w:val="18"/>
                <w:szCs w:val="18"/>
              </w:rPr>
              <w:br/>
              <w:t>void main()</w:t>
            </w:r>
            <w:r w:rsidRPr="00425977">
              <w:rPr>
                <w:rFonts w:ascii="Arial" w:eastAsia="宋体" w:hAnsi="Arial" w:cs="Arial"/>
                <w:kern w:val="0"/>
                <w:sz w:val="18"/>
                <w:szCs w:val="18"/>
              </w:rPr>
              <w:br/>
              <w:t>{</w:t>
            </w:r>
            <w:r w:rsidRPr="00425977">
              <w:rPr>
                <w:rFonts w:ascii="Arial" w:eastAsia="宋体" w:hAnsi="Arial" w:cs="Arial"/>
                <w:kern w:val="0"/>
                <w:sz w:val="18"/>
                <w:szCs w:val="18"/>
              </w:rPr>
              <w:br/>
              <w:t>int a</w:t>
            </w:r>
            <w:r w:rsidRPr="00425977">
              <w:rPr>
                <w:rFonts w:ascii="Arial" w:eastAsia="宋体" w:hAnsi="Arial" w:cs="Arial"/>
                <w:kern w:val="0"/>
                <w:sz w:val="18"/>
                <w:szCs w:val="18"/>
              </w:rPr>
              <w:t>＝</w:t>
            </w:r>
            <w:r w:rsidRPr="00425977">
              <w:rPr>
                <w:rFonts w:ascii="Arial" w:eastAsia="宋体" w:hAnsi="Arial" w:cs="Arial"/>
                <w:kern w:val="0"/>
                <w:sz w:val="18"/>
                <w:szCs w:val="18"/>
              </w:rPr>
              <w:t>3</w:t>
            </w:r>
            <w:r w:rsidRPr="00425977">
              <w:rPr>
                <w:rFonts w:ascii="Arial" w:eastAsia="宋体" w:hAnsi="Arial" w:cs="Arial"/>
                <w:kern w:val="0"/>
                <w:sz w:val="18"/>
                <w:szCs w:val="18"/>
              </w:rPr>
              <w:t>，</w:t>
            </w:r>
            <w:r w:rsidRPr="00425977">
              <w:rPr>
                <w:rFonts w:ascii="Arial" w:eastAsia="宋体" w:hAnsi="Arial" w:cs="Arial"/>
                <w:kern w:val="0"/>
                <w:sz w:val="18"/>
                <w:szCs w:val="18"/>
              </w:rPr>
              <w:t>b</w:t>
            </w:r>
            <w:r w:rsidRPr="00425977">
              <w:rPr>
                <w:rFonts w:ascii="Arial" w:eastAsia="宋体" w:hAnsi="Arial" w:cs="Arial"/>
                <w:kern w:val="0"/>
                <w:sz w:val="18"/>
                <w:szCs w:val="18"/>
              </w:rPr>
              <w:t>＝</w:t>
            </w:r>
            <w:r w:rsidRPr="00425977">
              <w:rPr>
                <w:rFonts w:ascii="Arial" w:eastAsia="宋体" w:hAnsi="Arial" w:cs="Arial"/>
                <w:kern w:val="0"/>
                <w:sz w:val="18"/>
                <w:szCs w:val="18"/>
              </w:rPr>
              <w:t>0;</w:t>
            </w:r>
            <w:r w:rsidRPr="00425977">
              <w:rPr>
                <w:rFonts w:ascii="Arial" w:eastAsia="宋体" w:hAnsi="Arial" w:cs="Arial"/>
                <w:kern w:val="0"/>
                <w:sz w:val="18"/>
                <w:szCs w:val="18"/>
              </w:rPr>
              <w:br/>
              <w:t>int*p</w:t>
            </w:r>
            <w:r w:rsidRPr="00425977">
              <w:rPr>
                <w:rFonts w:ascii="Arial" w:eastAsia="宋体" w:hAnsi="Arial" w:cs="Arial"/>
                <w:kern w:val="0"/>
                <w:sz w:val="18"/>
                <w:szCs w:val="18"/>
              </w:rPr>
              <w:t>＝</w:t>
            </w:r>
            <w:r w:rsidRPr="00425977">
              <w:rPr>
                <w:rFonts w:ascii="Arial" w:eastAsia="宋体" w:hAnsi="Arial" w:cs="Arial"/>
                <w:kern w:val="0"/>
                <w:sz w:val="18"/>
                <w:szCs w:val="18"/>
              </w:rPr>
              <w:t>&amp;a</w:t>
            </w:r>
            <w:r w:rsidRPr="00425977">
              <w:rPr>
                <w:rFonts w:ascii="Arial" w:eastAsia="宋体" w:hAnsi="Arial" w:cs="Arial"/>
                <w:kern w:val="0"/>
                <w:sz w:val="18"/>
                <w:szCs w:val="18"/>
              </w:rPr>
              <w:t>：</w:t>
            </w:r>
            <w:r w:rsidRPr="00425977">
              <w:rPr>
                <w:rFonts w:ascii="Arial" w:eastAsia="宋体" w:hAnsi="Arial" w:cs="Arial"/>
                <w:kern w:val="0"/>
                <w:sz w:val="18"/>
                <w:szCs w:val="18"/>
              </w:rPr>
              <w:br/>
              <w:t>b=+a++;</w:t>
            </w:r>
            <w:r w:rsidRPr="00425977">
              <w:rPr>
                <w:rFonts w:ascii="Arial" w:eastAsia="宋体" w:hAnsi="Arial" w:cs="Arial"/>
                <w:kern w:val="0"/>
                <w:sz w:val="18"/>
                <w:szCs w:val="18"/>
              </w:rPr>
              <w:br/>
              <w:t>cout&lt;&lt;*P&lt;&lt;”</w:t>
            </w:r>
            <w:r w:rsidRPr="00425977">
              <w:rPr>
                <w:rFonts w:ascii="Arial" w:eastAsia="宋体" w:hAnsi="Arial" w:cs="Arial"/>
                <w:kern w:val="0"/>
                <w:sz w:val="18"/>
                <w:szCs w:val="18"/>
              </w:rPr>
              <w:t>，</w:t>
            </w:r>
            <w:r w:rsidRPr="00425977">
              <w:rPr>
                <w:rFonts w:ascii="Arial" w:eastAsia="宋体" w:hAnsi="Arial" w:cs="Arial"/>
                <w:kern w:val="0"/>
                <w:sz w:val="18"/>
                <w:szCs w:val="18"/>
              </w:rPr>
              <w:t>”&lt;&lt;b&lt;&lt;endl;</w:t>
            </w:r>
            <w:r w:rsidRPr="00425977">
              <w:rPr>
                <w:rFonts w:ascii="Arial" w:eastAsia="宋体" w:hAnsi="Arial" w:cs="Arial"/>
                <w:kern w:val="0"/>
                <w:sz w:val="18"/>
                <w:szCs w:val="18"/>
              </w:rPr>
              <w:br/>
              <w:t>}</w:t>
            </w:r>
            <w:r w:rsidRPr="00425977">
              <w:rPr>
                <w:rFonts w:ascii="Arial" w:eastAsia="宋体" w:hAnsi="Arial" w:cs="Arial"/>
                <w:kern w:val="0"/>
                <w:sz w:val="18"/>
                <w:szCs w:val="18"/>
              </w:rPr>
              <w:br/>
            </w:r>
            <w:r w:rsidRPr="00425977">
              <w:rPr>
                <w:rFonts w:ascii="Arial" w:eastAsia="宋体" w:hAnsi="Arial" w:cs="Arial"/>
                <w:kern w:val="0"/>
                <w:sz w:val="18"/>
                <w:szCs w:val="18"/>
              </w:rPr>
              <w:t xml:space="preserve">　　</w:t>
            </w:r>
            <w:r w:rsidRPr="00425977">
              <w:rPr>
                <w:rFonts w:ascii="Arial" w:eastAsia="宋体" w:hAnsi="Arial" w:cs="Arial"/>
                <w:kern w:val="0"/>
                <w:sz w:val="18"/>
                <w:szCs w:val="18"/>
              </w:rPr>
              <w:t>A)3</w:t>
            </w:r>
            <w:r w:rsidRPr="00425977">
              <w:rPr>
                <w:rFonts w:ascii="Arial" w:eastAsia="宋体" w:hAnsi="Arial" w:cs="Arial"/>
                <w:kern w:val="0"/>
                <w:sz w:val="18"/>
                <w:szCs w:val="18"/>
              </w:rPr>
              <w:t>，</w:t>
            </w:r>
            <w:r w:rsidRPr="00425977">
              <w:rPr>
                <w:rFonts w:ascii="Arial" w:eastAsia="宋体" w:hAnsi="Arial" w:cs="Arial"/>
                <w:kern w:val="0"/>
                <w:sz w:val="18"/>
                <w:szCs w:val="18"/>
              </w:rPr>
              <w:t>4 B)4</w:t>
            </w:r>
            <w:r w:rsidRPr="00425977">
              <w:rPr>
                <w:rFonts w:ascii="Arial" w:eastAsia="宋体" w:hAnsi="Arial" w:cs="Arial"/>
                <w:kern w:val="0"/>
                <w:sz w:val="18"/>
                <w:szCs w:val="18"/>
              </w:rPr>
              <w:t>，</w:t>
            </w:r>
            <w:r w:rsidRPr="00425977">
              <w:rPr>
                <w:rFonts w:ascii="Arial" w:eastAsia="宋体" w:hAnsi="Arial" w:cs="Arial"/>
                <w:kern w:val="0"/>
                <w:sz w:val="18"/>
                <w:szCs w:val="18"/>
              </w:rPr>
              <w:t xml:space="preserve">3 C)3,4 D)4,4 </w:t>
            </w:r>
          </w:p>
        </w:tc>
      </w:tr>
      <w:tr w:rsidR="00425977" w:rsidRPr="00425977">
        <w:trPr>
          <w:gridAfter w:val="1"/>
          <w:tblCellSpacing w:w="15" w:type="dxa"/>
        </w:trPr>
        <w:tc>
          <w:tcPr>
            <w:tcW w:w="0" w:type="auto"/>
            <w:shd w:val="clear" w:color="auto" w:fill="EEEEDE"/>
            <w:vAlign w:val="center"/>
            <w:hideMark/>
          </w:tcPr>
          <w:p w:rsidR="00425977" w:rsidRPr="00425977" w:rsidRDefault="00184E16" w:rsidP="00425977">
            <w:pPr>
              <w:widowControl/>
              <w:spacing w:line="360" w:lineRule="auto"/>
              <w:jc w:val="left"/>
              <w:rPr>
                <w:rFonts w:ascii="Arial" w:eastAsia="宋体" w:hAnsi="Arial" w:cs="Arial"/>
                <w:kern w:val="0"/>
                <w:sz w:val="18"/>
                <w:szCs w:val="18"/>
              </w:rPr>
            </w:pPr>
            <w:r w:rsidRPr="00425977">
              <w:rPr>
                <w:rFonts w:ascii="Arial" w:eastAsia="宋体" w:hAnsi="Arial" w:cs="Arial"/>
                <w:kern w:val="0"/>
                <w:sz w:val="18"/>
                <w:szCs w:val="18"/>
              </w:rPr>
              <w:object w:dxaOrig="1440" w:dyaOrig="1440">
                <v:shape id="_x0000_i1340" type="#_x0000_t75" style="width:20.25pt;height:15.75pt" o:ole="">
                  <v:imagedata r:id="rId6" o:title=""/>
                </v:shape>
                <w:control r:id="rId59" w:name="DefaultOcxName52" w:shapeid="_x0000_i1340"/>
              </w:object>
            </w:r>
            <w:r w:rsidR="00425977" w:rsidRPr="00425977">
              <w:rPr>
                <w:rFonts w:ascii="Arial" w:eastAsia="宋体" w:hAnsi="Arial" w:cs="Arial"/>
                <w:kern w:val="0"/>
                <w:sz w:val="18"/>
                <w:szCs w:val="18"/>
              </w:rPr>
              <w:t xml:space="preserve">A       </w:t>
            </w:r>
            <w:r w:rsidRPr="00425977">
              <w:rPr>
                <w:rFonts w:ascii="Arial" w:eastAsia="宋体" w:hAnsi="Arial" w:cs="Arial"/>
                <w:kern w:val="0"/>
                <w:sz w:val="18"/>
                <w:szCs w:val="18"/>
              </w:rPr>
              <w:object w:dxaOrig="1440" w:dyaOrig="1440">
                <v:shape id="_x0000_i1343" type="#_x0000_t75" style="width:20.25pt;height:15.75pt" o:ole="">
                  <v:imagedata r:id="rId6" o:title=""/>
                </v:shape>
                <w:control r:id="rId60" w:name="DefaultOcxName53" w:shapeid="_x0000_i1343"/>
              </w:object>
            </w:r>
            <w:r w:rsidR="00425977" w:rsidRPr="00425977">
              <w:rPr>
                <w:rFonts w:ascii="Arial" w:eastAsia="宋体" w:hAnsi="Arial" w:cs="Arial"/>
                <w:kern w:val="0"/>
                <w:sz w:val="18"/>
                <w:szCs w:val="18"/>
              </w:rPr>
              <w:t xml:space="preserve">B       </w:t>
            </w:r>
            <w:r w:rsidRPr="00425977">
              <w:rPr>
                <w:rFonts w:ascii="Arial" w:eastAsia="宋体" w:hAnsi="Arial" w:cs="Arial"/>
                <w:kern w:val="0"/>
                <w:sz w:val="18"/>
                <w:szCs w:val="18"/>
              </w:rPr>
              <w:object w:dxaOrig="1440" w:dyaOrig="1440">
                <v:shape id="_x0000_i1346" type="#_x0000_t75" style="width:20.25pt;height:15.75pt" o:ole="">
                  <v:imagedata r:id="rId6" o:title=""/>
                </v:shape>
                <w:control r:id="rId61" w:name="DefaultOcxName54" w:shapeid="_x0000_i1346"/>
              </w:object>
            </w:r>
            <w:r w:rsidR="00425977" w:rsidRPr="00425977">
              <w:rPr>
                <w:rFonts w:ascii="Arial" w:eastAsia="宋体" w:hAnsi="Arial" w:cs="Arial"/>
                <w:kern w:val="0"/>
                <w:sz w:val="18"/>
                <w:szCs w:val="18"/>
              </w:rPr>
              <w:t xml:space="preserve">C       </w:t>
            </w:r>
            <w:r w:rsidRPr="00425977">
              <w:rPr>
                <w:rFonts w:ascii="Arial" w:eastAsia="宋体" w:hAnsi="Arial" w:cs="Arial"/>
                <w:kern w:val="0"/>
                <w:sz w:val="18"/>
                <w:szCs w:val="18"/>
              </w:rPr>
              <w:object w:dxaOrig="1440" w:dyaOrig="1440">
                <v:shape id="_x0000_i1349" type="#_x0000_t75" style="width:20.25pt;height:15.75pt" o:ole="">
                  <v:imagedata r:id="rId6" o:title=""/>
                </v:shape>
                <w:control r:id="rId62" w:name="DefaultOcxName55" w:shapeid="_x0000_i1349"/>
              </w:object>
            </w:r>
            <w:r w:rsidR="00425977" w:rsidRPr="00425977">
              <w:rPr>
                <w:rFonts w:ascii="Arial" w:eastAsia="宋体" w:hAnsi="Arial" w:cs="Arial"/>
                <w:kern w:val="0"/>
                <w:sz w:val="18"/>
                <w:szCs w:val="18"/>
              </w:rPr>
              <w:t xml:space="preserve">D       </w:t>
            </w:r>
          </w:p>
        </w:tc>
      </w:tr>
      <w:tr w:rsidR="00425977" w:rsidRPr="00425977">
        <w:trPr>
          <w:gridAfter w:val="1"/>
          <w:tblCellSpacing w:w="15" w:type="dxa"/>
        </w:trPr>
        <w:tc>
          <w:tcPr>
            <w:tcW w:w="0" w:type="auto"/>
            <w:shd w:val="clear" w:color="auto" w:fill="FFFFFA"/>
            <w:tcMar>
              <w:top w:w="150" w:type="dxa"/>
              <w:left w:w="150" w:type="dxa"/>
              <w:bottom w:w="150" w:type="dxa"/>
              <w:right w:w="150" w:type="dxa"/>
            </w:tcMar>
            <w:vAlign w:val="center"/>
            <w:hideMark/>
          </w:tcPr>
          <w:p w:rsidR="00425977" w:rsidRPr="00425977" w:rsidRDefault="00425977" w:rsidP="00425977">
            <w:pPr>
              <w:widowControl/>
              <w:spacing w:line="360" w:lineRule="auto"/>
              <w:jc w:val="left"/>
              <w:rPr>
                <w:rFonts w:ascii="Arial" w:eastAsia="宋体" w:hAnsi="Arial" w:cs="Arial"/>
                <w:kern w:val="0"/>
                <w:sz w:val="18"/>
                <w:szCs w:val="18"/>
              </w:rPr>
            </w:pPr>
            <w:r w:rsidRPr="00425977">
              <w:rPr>
                <w:rFonts w:ascii="Arial" w:eastAsia="宋体" w:hAnsi="Arial" w:cs="Arial"/>
                <w:kern w:val="0"/>
                <w:sz w:val="18"/>
                <w:szCs w:val="18"/>
              </w:rPr>
              <w:t>15.</w:t>
            </w:r>
            <w:r w:rsidRPr="00425977">
              <w:rPr>
                <w:rFonts w:ascii="Arial" w:eastAsia="宋体" w:hAnsi="Arial" w:cs="Arial"/>
                <w:kern w:val="0"/>
                <w:sz w:val="18"/>
                <w:szCs w:val="18"/>
              </w:rPr>
              <w:t>下面程序的运行结果为</w:t>
            </w:r>
            <w:r w:rsidRPr="00425977">
              <w:rPr>
                <w:rFonts w:ascii="Arial" w:eastAsia="宋体" w:hAnsi="Arial" w:cs="Arial"/>
                <w:kern w:val="0"/>
                <w:sz w:val="18"/>
                <w:szCs w:val="18"/>
              </w:rPr>
              <w:br/>
              <w:t>#include&lt;iostream. h&gt;</w:t>
            </w:r>
            <w:r w:rsidRPr="00425977">
              <w:rPr>
                <w:rFonts w:ascii="Arial" w:eastAsia="宋体" w:hAnsi="Arial" w:cs="Arial"/>
                <w:kern w:val="0"/>
                <w:sz w:val="18"/>
                <w:szCs w:val="18"/>
              </w:rPr>
              <w:br/>
              <w:t>void main()</w:t>
            </w:r>
            <w:r w:rsidRPr="00425977">
              <w:rPr>
                <w:rFonts w:ascii="Arial" w:eastAsia="宋体" w:hAnsi="Arial" w:cs="Arial"/>
                <w:kern w:val="0"/>
                <w:sz w:val="18"/>
                <w:szCs w:val="18"/>
              </w:rPr>
              <w:br/>
              <w:t>{</w:t>
            </w:r>
            <w:r w:rsidRPr="00425977">
              <w:rPr>
                <w:rFonts w:ascii="Arial" w:eastAsia="宋体" w:hAnsi="Arial" w:cs="Arial"/>
                <w:kern w:val="0"/>
                <w:sz w:val="18"/>
                <w:szCs w:val="18"/>
              </w:rPr>
              <w:br/>
              <w:t>for(int a=0</w:t>
            </w:r>
            <w:r w:rsidRPr="00425977">
              <w:rPr>
                <w:rFonts w:ascii="Arial" w:eastAsia="宋体" w:hAnsi="Arial" w:cs="Arial"/>
                <w:kern w:val="0"/>
                <w:sz w:val="18"/>
                <w:szCs w:val="18"/>
              </w:rPr>
              <w:t>，</w:t>
            </w:r>
            <w:r w:rsidRPr="00425977">
              <w:rPr>
                <w:rFonts w:ascii="Arial" w:eastAsia="宋体" w:hAnsi="Arial" w:cs="Arial"/>
                <w:kern w:val="0"/>
                <w:sz w:val="18"/>
                <w:szCs w:val="18"/>
              </w:rPr>
              <w:t>x</w:t>
            </w:r>
            <w:r w:rsidRPr="00425977">
              <w:rPr>
                <w:rFonts w:ascii="Arial" w:eastAsia="宋体" w:hAnsi="Arial" w:cs="Arial"/>
                <w:kern w:val="0"/>
                <w:sz w:val="18"/>
                <w:szCs w:val="18"/>
              </w:rPr>
              <w:t>＝</w:t>
            </w:r>
            <w:r w:rsidRPr="00425977">
              <w:rPr>
                <w:rFonts w:ascii="Arial" w:eastAsia="宋体" w:hAnsi="Arial" w:cs="Arial"/>
                <w:kern w:val="0"/>
                <w:sz w:val="18"/>
                <w:szCs w:val="18"/>
              </w:rPr>
              <w:t>0;!x&amp;&amp;a&lt;=10;a++)</w:t>
            </w:r>
            <w:r w:rsidRPr="00425977">
              <w:rPr>
                <w:rFonts w:ascii="Arial" w:eastAsia="宋体" w:hAnsi="Arial" w:cs="Arial"/>
                <w:kern w:val="0"/>
                <w:sz w:val="18"/>
                <w:szCs w:val="18"/>
              </w:rPr>
              <w:br/>
              <w:t>{</w:t>
            </w:r>
            <w:r w:rsidRPr="00425977">
              <w:rPr>
                <w:rFonts w:ascii="Arial" w:eastAsia="宋体" w:hAnsi="Arial" w:cs="Arial"/>
                <w:kern w:val="0"/>
                <w:sz w:val="18"/>
                <w:szCs w:val="18"/>
              </w:rPr>
              <w:br/>
              <w:t>a++;</w:t>
            </w:r>
            <w:r w:rsidRPr="00425977">
              <w:rPr>
                <w:rFonts w:ascii="Arial" w:eastAsia="宋体" w:hAnsi="Arial" w:cs="Arial"/>
                <w:kern w:val="0"/>
                <w:sz w:val="18"/>
                <w:szCs w:val="18"/>
              </w:rPr>
              <w:br/>
              <w:t>} l</w:t>
            </w:r>
            <w:r w:rsidRPr="00425977">
              <w:rPr>
                <w:rFonts w:ascii="Arial" w:eastAsia="宋体" w:hAnsi="Arial" w:cs="Arial"/>
                <w:kern w:val="0"/>
                <w:sz w:val="18"/>
                <w:szCs w:val="18"/>
              </w:rPr>
              <w:br/>
            </w:r>
            <w:r w:rsidRPr="00425977">
              <w:rPr>
                <w:rFonts w:ascii="Arial" w:eastAsia="宋体" w:hAnsi="Arial" w:cs="Arial"/>
                <w:kern w:val="0"/>
                <w:sz w:val="18"/>
                <w:szCs w:val="18"/>
              </w:rPr>
              <w:lastRenderedPageBreak/>
              <w:t>cout&lt;&lt;a&lt;&lt;endl;</w:t>
            </w:r>
            <w:r w:rsidRPr="00425977">
              <w:rPr>
                <w:rFonts w:ascii="Arial" w:eastAsia="宋体" w:hAnsi="Arial" w:cs="Arial"/>
                <w:kern w:val="0"/>
                <w:sz w:val="18"/>
                <w:szCs w:val="18"/>
              </w:rPr>
              <w:br/>
              <w:t>}</w:t>
            </w:r>
            <w:r w:rsidRPr="00425977">
              <w:rPr>
                <w:rFonts w:ascii="Arial" w:eastAsia="宋体" w:hAnsi="Arial" w:cs="Arial"/>
                <w:kern w:val="0"/>
                <w:sz w:val="18"/>
                <w:szCs w:val="18"/>
              </w:rPr>
              <w:br/>
            </w:r>
            <w:r w:rsidRPr="00425977">
              <w:rPr>
                <w:rFonts w:ascii="Arial" w:eastAsia="宋体" w:hAnsi="Arial" w:cs="Arial"/>
                <w:kern w:val="0"/>
                <w:sz w:val="18"/>
                <w:szCs w:val="18"/>
              </w:rPr>
              <w:t xml:space="preserve">　　</w:t>
            </w:r>
            <w:r w:rsidRPr="00425977">
              <w:rPr>
                <w:rFonts w:ascii="Arial" w:eastAsia="宋体" w:hAnsi="Arial" w:cs="Arial"/>
                <w:kern w:val="0"/>
                <w:sz w:val="18"/>
                <w:szCs w:val="18"/>
              </w:rPr>
              <w:t>A)10 B)11 C)12 D) 0</w:t>
            </w:r>
          </w:p>
        </w:tc>
      </w:tr>
      <w:tr w:rsidR="00425977" w:rsidRPr="00425977">
        <w:trPr>
          <w:gridAfter w:val="1"/>
          <w:tblCellSpacing w:w="15" w:type="dxa"/>
        </w:trPr>
        <w:tc>
          <w:tcPr>
            <w:tcW w:w="0" w:type="auto"/>
            <w:shd w:val="clear" w:color="auto" w:fill="EEEEDE"/>
            <w:vAlign w:val="center"/>
            <w:hideMark/>
          </w:tcPr>
          <w:p w:rsidR="00425977" w:rsidRPr="00425977" w:rsidRDefault="00184E16" w:rsidP="00425977">
            <w:pPr>
              <w:widowControl/>
              <w:spacing w:line="360" w:lineRule="auto"/>
              <w:jc w:val="left"/>
              <w:rPr>
                <w:rFonts w:ascii="Arial" w:eastAsia="宋体" w:hAnsi="Arial" w:cs="Arial"/>
                <w:kern w:val="0"/>
                <w:sz w:val="18"/>
                <w:szCs w:val="18"/>
              </w:rPr>
            </w:pPr>
            <w:r w:rsidRPr="00425977">
              <w:rPr>
                <w:rFonts w:ascii="Arial" w:eastAsia="宋体" w:hAnsi="Arial" w:cs="Arial"/>
                <w:kern w:val="0"/>
                <w:sz w:val="18"/>
                <w:szCs w:val="18"/>
              </w:rPr>
              <w:lastRenderedPageBreak/>
              <w:object w:dxaOrig="1440" w:dyaOrig="1440">
                <v:shape id="_x0000_i1352" type="#_x0000_t75" style="width:20.25pt;height:15.75pt" o:ole="">
                  <v:imagedata r:id="rId6" o:title=""/>
                </v:shape>
                <w:control r:id="rId63" w:name="DefaultOcxName56" w:shapeid="_x0000_i1352"/>
              </w:object>
            </w:r>
            <w:r w:rsidR="00425977" w:rsidRPr="00425977">
              <w:rPr>
                <w:rFonts w:ascii="Arial" w:eastAsia="宋体" w:hAnsi="Arial" w:cs="Arial"/>
                <w:kern w:val="0"/>
                <w:sz w:val="18"/>
                <w:szCs w:val="18"/>
              </w:rPr>
              <w:t xml:space="preserve">A       </w:t>
            </w:r>
            <w:r w:rsidRPr="00425977">
              <w:rPr>
                <w:rFonts w:ascii="Arial" w:eastAsia="宋体" w:hAnsi="Arial" w:cs="Arial"/>
                <w:kern w:val="0"/>
                <w:sz w:val="18"/>
                <w:szCs w:val="18"/>
              </w:rPr>
              <w:object w:dxaOrig="1440" w:dyaOrig="1440">
                <v:shape id="_x0000_i1355" type="#_x0000_t75" style="width:20.25pt;height:15.75pt" o:ole="">
                  <v:imagedata r:id="rId6" o:title=""/>
                </v:shape>
                <w:control r:id="rId64" w:name="DefaultOcxName57" w:shapeid="_x0000_i1355"/>
              </w:object>
            </w:r>
            <w:r w:rsidR="00425977" w:rsidRPr="00425977">
              <w:rPr>
                <w:rFonts w:ascii="Arial" w:eastAsia="宋体" w:hAnsi="Arial" w:cs="Arial"/>
                <w:kern w:val="0"/>
                <w:sz w:val="18"/>
                <w:szCs w:val="18"/>
              </w:rPr>
              <w:t xml:space="preserve">B       </w:t>
            </w:r>
            <w:r w:rsidRPr="00425977">
              <w:rPr>
                <w:rFonts w:ascii="Arial" w:eastAsia="宋体" w:hAnsi="Arial" w:cs="Arial"/>
                <w:kern w:val="0"/>
                <w:sz w:val="18"/>
                <w:szCs w:val="18"/>
              </w:rPr>
              <w:object w:dxaOrig="1440" w:dyaOrig="1440">
                <v:shape id="_x0000_i1358" type="#_x0000_t75" style="width:20.25pt;height:15.75pt" o:ole="">
                  <v:imagedata r:id="rId6" o:title=""/>
                </v:shape>
                <w:control r:id="rId65" w:name="DefaultOcxName58" w:shapeid="_x0000_i1358"/>
              </w:object>
            </w:r>
            <w:r w:rsidR="00425977" w:rsidRPr="00425977">
              <w:rPr>
                <w:rFonts w:ascii="Arial" w:eastAsia="宋体" w:hAnsi="Arial" w:cs="Arial"/>
                <w:kern w:val="0"/>
                <w:sz w:val="18"/>
                <w:szCs w:val="18"/>
              </w:rPr>
              <w:t xml:space="preserve">C       </w:t>
            </w:r>
            <w:r w:rsidRPr="00425977">
              <w:rPr>
                <w:rFonts w:ascii="Arial" w:eastAsia="宋体" w:hAnsi="Arial" w:cs="Arial"/>
                <w:kern w:val="0"/>
                <w:sz w:val="18"/>
                <w:szCs w:val="18"/>
              </w:rPr>
              <w:object w:dxaOrig="1440" w:dyaOrig="1440">
                <v:shape id="_x0000_i1361" type="#_x0000_t75" style="width:20.25pt;height:15.75pt" o:ole="">
                  <v:imagedata r:id="rId6" o:title=""/>
                </v:shape>
                <w:control r:id="rId66" w:name="DefaultOcxName59" w:shapeid="_x0000_i1361"/>
              </w:object>
            </w:r>
            <w:r w:rsidR="00425977" w:rsidRPr="00425977">
              <w:rPr>
                <w:rFonts w:ascii="Arial" w:eastAsia="宋体" w:hAnsi="Arial" w:cs="Arial"/>
                <w:kern w:val="0"/>
                <w:sz w:val="18"/>
                <w:szCs w:val="18"/>
              </w:rPr>
              <w:t xml:space="preserve">D       </w:t>
            </w:r>
          </w:p>
        </w:tc>
      </w:tr>
      <w:tr w:rsidR="00425977" w:rsidRPr="00425977">
        <w:trPr>
          <w:gridAfter w:val="1"/>
          <w:tblCellSpacing w:w="15" w:type="dxa"/>
        </w:trPr>
        <w:tc>
          <w:tcPr>
            <w:tcW w:w="0" w:type="auto"/>
            <w:shd w:val="clear" w:color="auto" w:fill="FFFFFA"/>
            <w:tcMar>
              <w:top w:w="150" w:type="dxa"/>
              <w:left w:w="150" w:type="dxa"/>
              <w:bottom w:w="150" w:type="dxa"/>
              <w:right w:w="150" w:type="dxa"/>
            </w:tcMar>
            <w:vAlign w:val="center"/>
            <w:hideMark/>
          </w:tcPr>
          <w:p w:rsidR="00425977" w:rsidRPr="00425977" w:rsidRDefault="00425977" w:rsidP="00425977">
            <w:pPr>
              <w:widowControl/>
              <w:spacing w:line="360" w:lineRule="auto"/>
              <w:jc w:val="left"/>
              <w:rPr>
                <w:rFonts w:ascii="Arial" w:eastAsia="宋体" w:hAnsi="Arial" w:cs="Arial"/>
                <w:kern w:val="0"/>
                <w:sz w:val="18"/>
                <w:szCs w:val="18"/>
              </w:rPr>
            </w:pPr>
            <w:r w:rsidRPr="00425977">
              <w:rPr>
                <w:rFonts w:ascii="Arial" w:eastAsia="宋体" w:hAnsi="Arial" w:cs="Arial"/>
                <w:kern w:val="0"/>
                <w:sz w:val="18"/>
                <w:szCs w:val="18"/>
              </w:rPr>
              <w:t>16.</w:t>
            </w:r>
            <w:r w:rsidRPr="00425977">
              <w:rPr>
                <w:rFonts w:ascii="Arial" w:eastAsia="宋体" w:hAnsi="Arial" w:cs="Arial"/>
                <w:kern w:val="0"/>
                <w:sz w:val="18"/>
                <w:szCs w:val="18"/>
              </w:rPr>
              <w:t>下列选项，不正确的是</w:t>
            </w:r>
            <w:r w:rsidRPr="00425977">
              <w:rPr>
                <w:rFonts w:ascii="Arial" w:eastAsia="宋体" w:hAnsi="Arial" w:cs="Arial"/>
                <w:kern w:val="0"/>
                <w:sz w:val="18"/>
                <w:szCs w:val="18"/>
              </w:rPr>
              <w:br/>
              <w:t>A)for(int a=1;a&lt;=10;a++);</w:t>
            </w:r>
            <w:r w:rsidRPr="00425977">
              <w:rPr>
                <w:rFonts w:ascii="Arial" w:eastAsia="宋体" w:hAnsi="Arial" w:cs="Arial"/>
                <w:kern w:val="0"/>
                <w:sz w:val="18"/>
                <w:szCs w:val="18"/>
              </w:rPr>
              <w:br/>
              <w:t>B)int a=1;</w:t>
            </w:r>
            <w:r w:rsidRPr="00425977">
              <w:rPr>
                <w:rFonts w:ascii="Arial" w:eastAsia="宋体" w:hAnsi="Arial" w:cs="Arial"/>
                <w:kern w:val="0"/>
                <w:sz w:val="18"/>
                <w:szCs w:val="18"/>
              </w:rPr>
              <w:br/>
              <w:t>do</w:t>
            </w:r>
            <w:r w:rsidRPr="00425977">
              <w:rPr>
                <w:rFonts w:ascii="Arial" w:eastAsia="宋体" w:hAnsi="Arial" w:cs="Arial"/>
                <w:kern w:val="0"/>
                <w:sz w:val="18"/>
                <w:szCs w:val="18"/>
              </w:rPr>
              <w:br/>
              <w:t>{</w:t>
            </w:r>
            <w:r w:rsidRPr="00425977">
              <w:rPr>
                <w:rFonts w:ascii="Arial" w:eastAsia="宋体" w:hAnsi="Arial" w:cs="Arial"/>
                <w:kern w:val="0"/>
                <w:sz w:val="18"/>
                <w:szCs w:val="18"/>
              </w:rPr>
              <w:br/>
              <w:t>a++;</w:t>
            </w:r>
            <w:r w:rsidRPr="00425977">
              <w:rPr>
                <w:rFonts w:ascii="Arial" w:eastAsia="宋体" w:hAnsi="Arial" w:cs="Arial"/>
                <w:kern w:val="0"/>
                <w:sz w:val="18"/>
                <w:szCs w:val="18"/>
              </w:rPr>
              <w:br/>
              <w:t>}while(a&lt;</w:t>
            </w:r>
            <w:r w:rsidRPr="00425977">
              <w:rPr>
                <w:rFonts w:ascii="Arial" w:eastAsia="宋体" w:hAnsi="Arial" w:cs="Arial"/>
                <w:kern w:val="0"/>
                <w:sz w:val="18"/>
                <w:szCs w:val="18"/>
              </w:rPr>
              <w:t>＝</w:t>
            </w:r>
            <w:r w:rsidRPr="00425977">
              <w:rPr>
                <w:rFonts w:ascii="Arial" w:eastAsia="宋体" w:hAnsi="Arial" w:cs="Arial"/>
                <w:kern w:val="0"/>
                <w:sz w:val="18"/>
                <w:szCs w:val="18"/>
              </w:rPr>
              <w:t>10)</w:t>
            </w:r>
            <w:r w:rsidRPr="00425977">
              <w:rPr>
                <w:rFonts w:ascii="Arial" w:eastAsia="宋体" w:hAnsi="Arial" w:cs="Arial"/>
                <w:kern w:val="0"/>
                <w:sz w:val="18"/>
                <w:szCs w:val="18"/>
              </w:rPr>
              <w:br/>
              <w:t>C)int a=1</w:t>
            </w:r>
            <w:r w:rsidRPr="00425977">
              <w:rPr>
                <w:rFonts w:ascii="Arial" w:eastAsia="宋体" w:hAnsi="Arial" w:cs="Arial"/>
                <w:kern w:val="0"/>
                <w:sz w:val="18"/>
                <w:szCs w:val="18"/>
              </w:rPr>
              <w:t>：</w:t>
            </w:r>
            <w:r w:rsidRPr="00425977">
              <w:rPr>
                <w:rFonts w:ascii="Arial" w:eastAsia="宋体" w:hAnsi="Arial" w:cs="Arial"/>
                <w:kern w:val="0"/>
                <w:sz w:val="18"/>
                <w:szCs w:val="18"/>
              </w:rPr>
              <w:br/>
              <w:t>while(a&lt;</w:t>
            </w:r>
            <w:r w:rsidRPr="00425977">
              <w:rPr>
                <w:rFonts w:ascii="Arial" w:eastAsia="宋体" w:hAnsi="Arial" w:cs="Arial"/>
                <w:kern w:val="0"/>
                <w:sz w:val="18"/>
                <w:szCs w:val="18"/>
              </w:rPr>
              <w:t>＝</w:t>
            </w:r>
            <w:r w:rsidRPr="00425977">
              <w:rPr>
                <w:rFonts w:ascii="Arial" w:eastAsia="宋体" w:hAnsi="Arial" w:cs="Arial"/>
                <w:kern w:val="0"/>
                <w:sz w:val="18"/>
                <w:szCs w:val="18"/>
              </w:rPr>
              <w:t>10)</w:t>
            </w:r>
            <w:r w:rsidRPr="00425977">
              <w:rPr>
                <w:rFonts w:ascii="Arial" w:eastAsia="宋体" w:hAnsi="Arial" w:cs="Arial"/>
                <w:kern w:val="0"/>
                <w:sz w:val="18"/>
                <w:szCs w:val="18"/>
              </w:rPr>
              <w:br/>
              <w:t>{</w:t>
            </w:r>
            <w:r w:rsidRPr="00425977">
              <w:rPr>
                <w:rFonts w:ascii="Arial" w:eastAsia="宋体" w:hAnsi="Arial" w:cs="Arial"/>
                <w:kern w:val="0"/>
                <w:sz w:val="18"/>
                <w:szCs w:val="18"/>
              </w:rPr>
              <w:br/>
              <w:t>a++;</w:t>
            </w:r>
            <w:r w:rsidRPr="00425977">
              <w:rPr>
                <w:rFonts w:ascii="Arial" w:eastAsia="宋体" w:hAnsi="Arial" w:cs="Arial"/>
                <w:kern w:val="0"/>
                <w:sz w:val="18"/>
                <w:szCs w:val="18"/>
              </w:rPr>
              <w:br/>
              <w:t>} l</w:t>
            </w:r>
            <w:r w:rsidRPr="00425977">
              <w:rPr>
                <w:rFonts w:ascii="Arial" w:eastAsia="宋体" w:hAnsi="Arial" w:cs="Arial"/>
                <w:kern w:val="0"/>
                <w:sz w:val="18"/>
                <w:szCs w:val="18"/>
              </w:rPr>
              <w:br/>
              <w:t xml:space="preserve">D)for(int a=1;a&lt;=10;a++)a++; </w:t>
            </w:r>
          </w:p>
        </w:tc>
      </w:tr>
      <w:tr w:rsidR="00425977" w:rsidRPr="00425977">
        <w:trPr>
          <w:gridAfter w:val="1"/>
          <w:tblCellSpacing w:w="15" w:type="dxa"/>
        </w:trPr>
        <w:tc>
          <w:tcPr>
            <w:tcW w:w="0" w:type="auto"/>
            <w:shd w:val="clear" w:color="auto" w:fill="EEEEDE"/>
            <w:vAlign w:val="center"/>
            <w:hideMark/>
          </w:tcPr>
          <w:p w:rsidR="00425977" w:rsidRPr="00425977" w:rsidRDefault="00184E16" w:rsidP="00425977">
            <w:pPr>
              <w:widowControl/>
              <w:spacing w:line="360" w:lineRule="auto"/>
              <w:jc w:val="left"/>
              <w:rPr>
                <w:rFonts w:ascii="Arial" w:eastAsia="宋体" w:hAnsi="Arial" w:cs="Arial"/>
                <w:kern w:val="0"/>
                <w:sz w:val="18"/>
                <w:szCs w:val="18"/>
              </w:rPr>
            </w:pPr>
            <w:r w:rsidRPr="00425977">
              <w:rPr>
                <w:rFonts w:ascii="Arial" w:eastAsia="宋体" w:hAnsi="Arial" w:cs="Arial"/>
                <w:kern w:val="0"/>
                <w:sz w:val="18"/>
                <w:szCs w:val="18"/>
              </w:rPr>
              <w:object w:dxaOrig="1440" w:dyaOrig="1440">
                <v:shape id="_x0000_i1364" type="#_x0000_t75" style="width:20.25pt;height:15.75pt" o:ole="">
                  <v:imagedata r:id="rId6" o:title=""/>
                </v:shape>
                <w:control r:id="rId67" w:name="DefaultOcxName60" w:shapeid="_x0000_i1364"/>
              </w:object>
            </w:r>
            <w:r w:rsidR="00425977" w:rsidRPr="00425977">
              <w:rPr>
                <w:rFonts w:ascii="Arial" w:eastAsia="宋体" w:hAnsi="Arial" w:cs="Arial"/>
                <w:kern w:val="0"/>
                <w:sz w:val="18"/>
                <w:szCs w:val="18"/>
              </w:rPr>
              <w:t xml:space="preserve">A       </w:t>
            </w:r>
            <w:r w:rsidRPr="00425977">
              <w:rPr>
                <w:rFonts w:ascii="Arial" w:eastAsia="宋体" w:hAnsi="Arial" w:cs="Arial"/>
                <w:kern w:val="0"/>
                <w:sz w:val="18"/>
                <w:szCs w:val="18"/>
              </w:rPr>
              <w:object w:dxaOrig="1440" w:dyaOrig="1440">
                <v:shape id="_x0000_i1367" type="#_x0000_t75" style="width:20.25pt;height:15.75pt" o:ole="">
                  <v:imagedata r:id="rId6" o:title=""/>
                </v:shape>
                <w:control r:id="rId68" w:name="DefaultOcxName61" w:shapeid="_x0000_i1367"/>
              </w:object>
            </w:r>
            <w:r w:rsidR="00425977" w:rsidRPr="00425977">
              <w:rPr>
                <w:rFonts w:ascii="Arial" w:eastAsia="宋体" w:hAnsi="Arial" w:cs="Arial"/>
                <w:kern w:val="0"/>
                <w:sz w:val="18"/>
                <w:szCs w:val="18"/>
              </w:rPr>
              <w:t xml:space="preserve">B       </w:t>
            </w:r>
            <w:r w:rsidRPr="00425977">
              <w:rPr>
                <w:rFonts w:ascii="Arial" w:eastAsia="宋体" w:hAnsi="Arial" w:cs="Arial"/>
                <w:kern w:val="0"/>
                <w:sz w:val="18"/>
                <w:szCs w:val="18"/>
              </w:rPr>
              <w:object w:dxaOrig="1440" w:dyaOrig="1440">
                <v:shape id="_x0000_i1370" type="#_x0000_t75" style="width:20.25pt;height:15.75pt" o:ole="">
                  <v:imagedata r:id="rId6" o:title=""/>
                </v:shape>
                <w:control r:id="rId69" w:name="DefaultOcxName62" w:shapeid="_x0000_i1370"/>
              </w:object>
            </w:r>
            <w:r w:rsidR="00425977" w:rsidRPr="00425977">
              <w:rPr>
                <w:rFonts w:ascii="Arial" w:eastAsia="宋体" w:hAnsi="Arial" w:cs="Arial"/>
                <w:kern w:val="0"/>
                <w:sz w:val="18"/>
                <w:szCs w:val="18"/>
              </w:rPr>
              <w:t xml:space="preserve">C       </w:t>
            </w:r>
            <w:r w:rsidRPr="00425977">
              <w:rPr>
                <w:rFonts w:ascii="Arial" w:eastAsia="宋体" w:hAnsi="Arial" w:cs="Arial"/>
                <w:kern w:val="0"/>
                <w:sz w:val="18"/>
                <w:szCs w:val="18"/>
              </w:rPr>
              <w:object w:dxaOrig="1440" w:dyaOrig="1440">
                <v:shape id="_x0000_i1373" type="#_x0000_t75" style="width:20.25pt;height:15.75pt" o:ole="">
                  <v:imagedata r:id="rId6" o:title=""/>
                </v:shape>
                <w:control r:id="rId70" w:name="DefaultOcxName63" w:shapeid="_x0000_i1373"/>
              </w:object>
            </w:r>
            <w:r w:rsidR="00425977" w:rsidRPr="00425977">
              <w:rPr>
                <w:rFonts w:ascii="Arial" w:eastAsia="宋体" w:hAnsi="Arial" w:cs="Arial"/>
                <w:kern w:val="0"/>
                <w:sz w:val="18"/>
                <w:szCs w:val="18"/>
              </w:rPr>
              <w:t xml:space="preserve">D       </w:t>
            </w:r>
          </w:p>
        </w:tc>
      </w:tr>
      <w:tr w:rsidR="00425977" w:rsidRPr="00425977">
        <w:trPr>
          <w:gridAfter w:val="1"/>
          <w:tblCellSpacing w:w="15" w:type="dxa"/>
        </w:trPr>
        <w:tc>
          <w:tcPr>
            <w:tcW w:w="0" w:type="auto"/>
            <w:shd w:val="clear" w:color="auto" w:fill="FFFFFA"/>
            <w:tcMar>
              <w:top w:w="150" w:type="dxa"/>
              <w:left w:w="150" w:type="dxa"/>
              <w:bottom w:w="150" w:type="dxa"/>
              <w:right w:w="150" w:type="dxa"/>
            </w:tcMar>
            <w:vAlign w:val="center"/>
            <w:hideMark/>
          </w:tcPr>
          <w:p w:rsidR="00425977" w:rsidRPr="00425977" w:rsidRDefault="00425977" w:rsidP="00425977">
            <w:pPr>
              <w:widowControl/>
              <w:spacing w:line="360" w:lineRule="auto"/>
              <w:jc w:val="left"/>
              <w:rPr>
                <w:rFonts w:ascii="Arial" w:eastAsia="宋体" w:hAnsi="Arial" w:cs="Arial"/>
                <w:kern w:val="0"/>
                <w:sz w:val="18"/>
                <w:szCs w:val="18"/>
              </w:rPr>
            </w:pPr>
            <w:r w:rsidRPr="00425977">
              <w:rPr>
                <w:rFonts w:ascii="Arial" w:eastAsia="宋体" w:hAnsi="Arial" w:cs="Arial"/>
                <w:kern w:val="0"/>
                <w:sz w:val="18"/>
                <w:szCs w:val="18"/>
              </w:rPr>
              <w:t>17.</w:t>
            </w:r>
            <w:r w:rsidRPr="00425977">
              <w:rPr>
                <w:rFonts w:ascii="Arial" w:eastAsia="宋体" w:hAnsi="Arial" w:cs="Arial"/>
                <w:kern w:val="0"/>
                <w:sz w:val="18"/>
                <w:szCs w:val="18"/>
              </w:rPr>
              <w:t>下面关于数组的初始化正确的是</w:t>
            </w:r>
            <w:r w:rsidRPr="00425977">
              <w:rPr>
                <w:rFonts w:ascii="Arial" w:eastAsia="宋体" w:hAnsi="Arial" w:cs="Arial"/>
                <w:kern w:val="0"/>
                <w:sz w:val="18"/>
                <w:szCs w:val="18"/>
              </w:rPr>
              <w:br/>
            </w:r>
            <w:r w:rsidRPr="00425977">
              <w:rPr>
                <w:rFonts w:ascii="Arial" w:eastAsia="宋体" w:hAnsi="Arial" w:cs="Arial"/>
                <w:kern w:val="0"/>
                <w:sz w:val="18"/>
                <w:szCs w:val="18"/>
              </w:rPr>
              <w:t xml:space="preserve">　　</w:t>
            </w:r>
            <w:r w:rsidRPr="00425977">
              <w:rPr>
                <w:rFonts w:ascii="Arial" w:eastAsia="宋体" w:hAnsi="Arial" w:cs="Arial"/>
                <w:kern w:val="0"/>
                <w:sz w:val="18"/>
                <w:szCs w:val="18"/>
              </w:rPr>
              <w:t>A)char str[]</w:t>
            </w:r>
            <w:r w:rsidRPr="00425977">
              <w:rPr>
                <w:rFonts w:ascii="Arial" w:eastAsia="宋体" w:hAnsi="Arial" w:cs="Arial"/>
                <w:kern w:val="0"/>
                <w:sz w:val="18"/>
                <w:szCs w:val="18"/>
              </w:rPr>
              <w:t>＝</w:t>
            </w:r>
            <w:r w:rsidRPr="00425977">
              <w:rPr>
                <w:rFonts w:ascii="Arial" w:eastAsia="宋体" w:hAnsi="Arial" w:cs="Arial"/>
                <w:kern w:val="0"/>
                <w:sz w:val="18"/>
                <w:szCs w:val="18"/>
              </w:rPr>
              <w:t>{‘a'</w:t>
            </w:r>
            <w:r w:rsidRPr="00425977">
              <w:rPr>
                <w:rFonts w:ascii="Arial" w:eastAsia="宋体" w:hAnsi="Arial" w:cs="Arial"/>
                <w:kern w:val="0"/>
                <w:sz w:val="18"/>
                <w:szCs w:val="18"/>
              </w:rPr>
              <w:t>，</w:t>
            </w:r>
            <w:r w:rsidRPr="00425977">
              <w:rPr>
                <w:rFonts w:ascii="Arial" w:eastAsia="宋体" w:hAnsi="Arial" w:cs="Arial"/>
                <w:kern w:val="0"/>
                <w:sz w:val="18"/>
                <w:szCs w:val="18"/>
              </w:rPr>
              <w:t>’b'</w:t>
            </w:r>
            <w:r w:rsidRPr="00425977">
              <w:rPr>
                <w:rFonts w:ascii="Arial" w:eastAsia="宋体" w:hAnsi="Arial" w:cs="Arial"/>
                <w:kern w:val="0"/>
                <w:sz w:val="18"/>
                <w:szCs w:val="18"/>
              </w:rPr>
              <w:t>，</w:t>
            </w:r>
            <w:r w:rsidRPr="00425977">
              <w:rPr>
                <w:rFonts w:ascii="Arial" w:eastAsia="宋体" w:hAnsi="Arial" w:cs="Arial"/>
                <w:kern w:val="0"/>
                <w:sz w:val="18"/>
                <w:szCs w:val="18"/>
              </w:rPr>
              <w:t>'c‘}</w:t>
            </w:r>
            <w:r w:rsidRPr="00425977">
              <w:rPr>
                <w:rFonts w:ascii="Arial" w:eastAsia="宋体" w:hAnsi="Arial" w:cs="Arial"/>
                <w:kern w:val="0"/>
                <w:sz w:val="18"/>
                <w:szCs w:val="18"/>
              </w:rPr>
              <w:br/>
            </w:r>
            <w:r w:rsidRPr="00425977">
              <w:rPr>
                <w:rFonts w:ascii="Arial" w:eastAsia="宋体" w:hAnsi="Arial" w:cs="Arial"/>
                <w:kern w:val="0"/>
                <w:sz w:val="18"/>
                <w:szCs w:val="18"/>
              </w:rPr>
              <w:t xml:space="preserve">　　</w:t>
            </w:r>
            <w:r w:rsidRPr="00425977">
              <w:rPr>
                <w:rFonts w:ascii="Arial" w:eastAsia="宋体" w:hAnsi="Arial" w:cs="Arial"/>
                <w:kern w:val="0"/>
                <w:sz w:val="18"/>
                <w:szCs w:val="18"/>
              </w:rPr>
              <w:t>B)char str[2]</w:t>
            </w:r>
            <w:r w:rsidRPr="00425977">
              <w:rPr>
                <w:rFonts w:ascii="Arial" w:eastAsia="宋体" w:hAnsi="Arial" w:cs="Arial"/>
                <w:kern w:val="0"/>
                <w:sz w:val="18"/>
                <w:szCs w:val="18"/>
              </w:rPr>
              <w:t>＝</w:t>
            </w:r>
            <w:r w:rsidRPr="00425977">
              <w:rPr>
                <w:rFonts w:ascii="Arial" w:eastAsia="宋体" w:hAnsi="Arial" w:cs="Arial"/>
                <w:kern w:val="0"/>
                <w:sz w:val="18"/>
                <w:szCs w:val="18"/>
              </w:rPr>
              <w:t>{'a'</w:t>
            </w:r>
            <w:r w:rsidRPr="00425977">
              <w:rPr>
                <w:rFonts w:ascii="Arial" w:eastAsia="宋体" w:hAnsi="Arial" w:cs="Arial"/>
                <w:kern w:val="0"/>
                <w:sz w:val="18"/>
                <w:szCs w:val="18"/>
              </w:rPr>
              <w:t>，</w:t>
            </w:r>
            <w:r w:rsidRPr="00425977">
              <w:rPr>
                <w:rFonts w:ascii="Arial" w:eastAsia="宋体" w:hAnsi="Arial" w:cs="Arial"/>
                <w:kern w:val="0"/>
                <w:sz w:val="18"/>
                <w:szCs w:val="18"/>
              </w:rPr>
              <w:t>'b'</w:t>
            </w:r>
            <w:r w:rsidRPr="00425977">
              <w:rPr>
                <w:rFonts w:ascii="Arial" w:eastAsia="宋体" w:hAnsi="Arial" w:cs="Arial"/>
                <w:kern w:val="0"/>
                <w:sz w:val="18"/>
                <w:szCs w:val="18"/>
              </w:rPr>
              <w:t>，</w:t>
            </w:r>
            <w:r w:rsidRPr="00425977">
              <w:rPr>
                <w:rFonts w:ascii="Arial" w:eastAsia="宋体" w:hAnsi="Arial" w:cs="Arial"/>
                <w:kern w:val="0"/>
                <w:sz w:val="18"/>
                <w:szCs w:val="18"/>
              </w:rPr>
              <w:t>'c’}</w:t>
            </w:r>
            <w:r w:rsidRPr="00425977">
              <w:rPr>
                <w:rFonts w:ascii="Arial" w:eastAsia="宋体" w:hAnsi="Arial" w:cs="Arial"/>
                <w:kern w:val="0"/>
                <w:sz w:val="18"/>
                <w:szCs w:val="18"/>
              </w:rPr>
              <w:br/>
            </w:r>
            <w:r w:rsidRPr="00425977">
              <w:rPr>
                <w:rFonts w:ascii="Arial" w:eastAsia="宋体" w:hAnsi="Arial" w:cs="Arial"/>
                <w:kern w:val="0"/>
                <w:sz w:val="18"/>
                <w:szCs w:val="18"/>
              </w:rPr>
              <w:t xml:space="preserve">　　</w:t>
            </w:r>
            <w:r w:rsidRPr="00425977">
              <w:rPr>
                <w:rFonts w:ascii="Arial" w:eastAsia="宋体" w:hAnsi="Arial" w:cs="Arial"/>
                <w:kern w:val="0"/>
                <w:sz w:val="18"/>
                <w:szCs w:val="18"/>
              </w:rPr>
              <w:t>C)char str[2][3]</w:t>
            </w:r>
            <w:r w:rsidRPr="00425977">
              <w:rPr>
                <w:rFonts w:ascii="Arial" w:eastAsia="宋体" w:hAnsi="Arial" w:cs="Arial"/>
                <w:kern w:val="0"/>
                <w:sz w:val="18"/>
                <w:szCs w:val="18"/>
              </w:rPr>
              <w:t>＝</w:t>
            </w:r>
            <w:r w:rsidRPr="00425977">
              <w:rPr>
                <w:rFonts w:ascii="Arial" w:eastAsia="宋体" w:hAnsi="Arial" w:cs="Arial"/>
                <w:kern w:val="0"/>
                <w:sz w:val="18"/>
                <w:szCs w:val="18"/>
              </w:rPr>
              <w:t>{{'a‘</w:t>
            </w:r>
            <w:r w:rsidRPr="00425977">
              <w:rPr>
                <w:rFonts w:ascii="Arial" w:eastAsia="宋体" w:hAnsi="Arial" w:cs="Arial"/>
                <w:kern w:val="0"/>
                <w:sz w:val="18"/>
                <w:szCs w:val="18"/>
              </w:rPr>
              <w:t>，</w:t>
            </w:r>
            <w:r w:rsidRPr="00425977">
              <w:rPr>
                <w:rFonts w:ascii="Arial" w:eastAsia="宋体" w:hAnsi="Arial" w:cs="Arial"/>
                <w:kern w:val="0"/>
                <w:sz w:val="18"/>
                <w:szCs w:val="18"/>
              </w:rPr>
              <w:t>'b’}</w:t>
            </w:r>
            <w:r w:rsidRPr="00425977">
              <w:rPr>
                <w:rFonts w:ascii="Arial" w:eastAsia="宋体" w:hAnsi="Arial" w:cs="Arial"/>
                <w:kern w:val="0"/>
                <w:sz w:val="18"/>
                <w:szCs w:val="18"/>
              </w:rPr>
              <w:t>，</w:t>
            </w:r>
            <w:r w:rsidRPr="00425977">
              <w:rPr>
                <w:rFonts w:ascii="Arial" w:eastAsia="宋体" w:hAnsi="Arial" w:cs="Arial"/>
                <w:kern w:val="0"/>
                <w:sz w:val="18"/>
                <w:szCs w:val="18"/>
              </w:rPr>
              <w:t>{’e’</w:t>
            </w:r>
            <w:r w:rsidRPr="00425977">
              <w:rPr>
                <w:rFonts w:ascii="Arial" w:eastAsia="宋体" w:hAnsi="Arial" w:cs="Arial"/>
                <w:kern w:val="0"/>
                <w:sz w:val="18"/>
                <w:szCs w:val="18"/>
              </w:rPr>
              <w:t>，</w:t>
            </w:r>
            <w:r w:rsidRPr="00425977">
              <w:rPr>
                <w:rFonts w:ascii="Arial" w:eastAsia="宋体" w:hAnsi="Arial" w:cs="Arial"/>
                <w:kern w:val="0"/>
                <w:sz w:val="18"/>
                <w:szCs w:val="18"/>
              </w:rPr>
              <w:t>'d’}</w:t>
            </w:r>
            <w:r w:rsidRPr="00425977">
              <w:rPr>
                <w:rFonts w:ascii="Arial" w:eastAsia="宋体" w:hAnsi="Arial" w:cs="Arial"/>
                <w:kern w:val="0"/>
                <w:sz w:val="18"/>
                <w:szCs w:val="18"/>
              </w:rPr>
              <w:t>，</w:t>
            </w:r>
            <w:r w:rsidRPr="00425977">
              <w:rPr>
                <w:rFonts w:ascii="Arial" w:eastAsia="宋体" w:hAnsi="Arial" w:cs="Arial"/>
                <w:kern w:val="0"/>
                <w:sz w:val="18"/>
                <w:szCs w:val="18"/>
              </w:rPr>
              <w:t>{’e’</w:t>
            </w:r>
            <w:r w:rsidRPr="00425977">
              <w:rPr>
                <w:rFonts w:ascii="Arial" w:eastAsia="宋体" w:hAnsi="Arial" w:cs="Arial"/>
                <w:kern w:val="0"/>
                <w:sz w:val="18"/>
                <w:szCs w:val="18"/>
              </w:rPr>
              <w:t>，</w:t>
            </w:r>
            <w:r w:rsidRPr="00425977">
              <w:rPr>
                <w:rFonts w:ascii="Arial" w:eastAsia="宋体" w:hAnsi="Arial" w:cs="Arial"/>
                <w:kern w:val="0"/>
                <w:sz w:val="18"/>
                <w:szCs w:val="18"/>
              </w:rPr>
              <w:t>‘f'}}</w:t>
            </w:r>
            <w:r w:rsidRPr="00425977">
              <w:rPr>
                <w:rFonts w:ascii="Arial" w:eastAsia="宋体" w:hAnsi="Arial" w:cs="Arial"/>
                <w:kern w:val="0"/>
                <w:sz w:val="18"/>
                <w:szCs w:val="18"/>
              </w:rPr>
              <w:br/>
            </w:r>
            <w:r w:rsidRPr="00425977">
              <w:rPr>
                <w:rFonts w:ascii="Arial" w:eastAsia="宋体" w:hAnsi="Arial" w:cs="Arial"/>
                <w:kern w:val="0"/>
                <w:sz w:val="18"/>
                <w:szCs w:val="18"/>
              </w:rPr>
              <w:t xml:space="preserve">　　</w:t>
            </w:r>
            <w:r w:rsidRPr="00425977">
              <w:rPr>
                <w:rFonts w:ascii="Arial" w:eastAsia="宋体" w:hAnsi="Arial" w:cs="Arial"/>
                <w:kern w:val="0"/>
                <w:sz w:val="18"/>
                <w:szCs w:val="18"/>
              </w:rPr>
              <w:t>D)char str[]</w:t>
            </w:r>
            <w:r w:rsidRPr="00425977">
              <w:rPr>
                <w:rFonts w:ascii="Arial" w:eastAsia="宋体" w:hAnsi="Arial" w:cs="Arial"/>
                <w:kern w:val="0"/>
                <w:sz w:val="18"/>
                <w:szCs w:val="18"/>
              </w:rPr>
              <w:t>＝</w:t>
            </w:r>
            <w:r w:rsidRPr="00425977">
              <w:rPr>
                <w:rFonts w:ascii="Arial" w:eastAsia="宋体" w:hAnsi="Arial" w:cs="Arial"/>
                <w:kern w:val="0"/>
                <w:sz w:val="18"/>
                <w:szCs w:val="18"/>
              </w:rPr>
              <w:t>{'a'</w:t>
            </w:r>
            <w:r w:rsidRPr="00425977">
              <w:rPr>
                <w:rFonts w:ascii="Arial" w:eastAsia="宋体" w:hAnsi="Arial" w:cs="Arial"/>
                <w:kern w:val="0"/>
                <w:sz w:val="18"/>
                <w:szCs w:val="18"/>
              </w:rPr>
              <w:t>，</w:t>
            </w:r>
            <w:r w:rsidRPr="00425977">
              <w:rPr>
                <w:rFonts w:ascii="Arial" w:eastAsia="宋体" w:hAnsi="Arial" w:cs="Arial"/>
                <w:kern w:val="0"/>
                <w:sz w:val="18"/>
                <w:szCs w:val="18"/>
              </w:rPr>
              <w:t>'b'</w:t>
            </w:r>
            <w:r w:rsidRPr="00425977">
              <w:rPr>
                <w:rFonts w:ascii="Arial" w:eastAsia="宋体" w:hAnsi="Arial" w:cs="Arial"/>
                <w:kern w:val="0"/>
                <w:sz w:val="18"/>
                <w:szCs w:val="18"/>
              </w:rPr>
              <w:t>，</w:t>
            </w:r>
            <w:r w:rsidRPr="00425977">
              <w:rPr>
                <w:rFonts w:ascii="Arial" w:eastAsia="宋体" w:hAnsi="Arial" w:cs="Arial"/>
                <w:kern w:val="0"/>
                <w:sz w:val="18"/>
                <w:szCs w:val="18"/>
              </w:rPr>
              <w:t xml:space="preserve">'c’} </w:t>
            </w:r>
          </w:p>
        </w:tc>
      </w:tr>
      <w:tr w:rsidR="00425977" w:rsidRPr="00425977">
        <w:trPr>
          <w:gridAfter w:val="1"/>
          <w:tblCellSpacing w:w="15" w:type="dxa"/>
        </w:trPr>
        <w:tc>
          <w:tcPr>
            <w:tcW w:w="0" w:type="auto"/>
            <w:shd w:val="clear" w:color="auto" w:fill="EEEEDE"/>
            <w:vAlign w:val="center"/>
            <w:hideMark/>
          </w:tcPr>
          <w:p w:rsidR="00425977" w:rsidRPr="00425977" w:rsidRDefault="00184E16" w:rsidP="00425977">
            <w:pPr>
              <w:widowControl/>
              <w:spacing w:line="360" w:lineRule="auto"/>
              <w:jc w:val="left"/>
              <w:rPr>
                <w:rFonts w:ascii="Arial" w:eastAsia="宋体" w:hAnsi="Arial" w:cs="Arial"/>
                <w:kern w:val="0"/>
                <w:sz w:val="18"/>
                <w:szCs w:val="18"/>
              </w:rPr>
            </w:pPr>
            <w:r w:rsidRPr="00425977">
              <w:rPr>
                <w:rFonts w:ascii="Arial" w:eastAsia="宋体" w:hAnsi="Arial" w:cs="Arial"/>
                <w:kern w:val="0"/>
                <w:sz w:val="18"/>
                <w:szCs w:val="18"/>
              </w:rPr>
              <w:object w:dxaOrig="1440" w:dyaOrig="1440">
                <v:shape id="_x0000_i1376" type="#_x0000_t75" style="width:20.25pt;height:15.75pt" o:ole="">
                  <v:imagedata r:id="rId6" o:title=""/>
                </v:shape>
                <w:control r:id="rId71" w:name="DefaultOcxName64" w:shapeid="_x0000_i1376"/>
              </w:object>
            </w:r>
            <w:r w:rsidR="00425977" w:rsidRPr="00425977">
              <w:rPr>
                <w:rFonts w:ascii="Arial" w:eastAsia="宋体" w:hAnsi="Arial" w:cs="Arial"/>
                <w:kern w:val="0"/>
                <w:sz w:val="18"/>
                <w:szCs w:val="18"/>
              </w:rPr>
              <w:t xml:space="preserve">A       </w:t>
            </w:r>
            <w:r w:rsidRPr="00425977">
              <w:rPr>
                <w:rFonts w:ascii="Arial" w:eastAsia="宋体" w:hAnsi="Arial" w:cs="Arial"/>
                <w:kern w:val="0"/>
                <w:sz w:val="18"/>
                <w:szCs w:val="18"/>
              </w:rPr>
              <w:object w:dxaOrig="1440" w:dyaOrig="1440">
                <v:shape id="_x0000_i1379" type="#_x0000_t75" style="width:20.25pt;height:15.75pt" o:ole="">
                  <v:imagedata r:id="rId6" o:title=""/>
                </v:shape>
                <w:control r:id="rId72" w:name="DefaultOcxName65" w:shapeid="_x0000_i1379"/>
              </w:object>
            </w:r>
            <w:r w:rsidR="00425977" w:rsidRPr="00425977">
              <w:rPr>
                <w:rFonts w:ascii="Arial" w:eastAsia="宋体" w:hAnsi="Arial" w:cs="Arial"/>
                <w:kern w:val="0"/>
                <w:sz w:val="18"/>
                <w:szCs w:val="18"/>
              </w:rPr>
              <w:t xml:space="preserve">B       </w:t>
            </w:r>
            <w:r w:rsidRPr="00425977">
              <w:rPr>
                <w:rFonts w:ascii="Arial" w:eastAsia="宋体" w:hAnsi="Arial" w:cs="Arial"/>
                <w:kern w:val="0"/>
                <w:sz w:val="18"/>
                <w:szCs w:val="18"/>
              </w:rPr>
              <w:object w:dxaOrig="1440" w:dyaOrig="1440">
                <v:shape id="_x0000_i1382" type="#_x0000_t75" style="width:20.25pt;height:15.75pt" o:ole="">
                  <v:imagedata r:id="rId6" o:title=""/>
                </v:shape>
                <w:control r:id="rId73" w:name="DefaultOcxName66" w:shapeid="_x0000_i1382"/>
              </w:object>
            </w:r>
            <w:r w:rsidR="00425977" w:rsidRPr="00425977">
              <w:rPr>
                <w:rFonts w:ascii="Arial" w:eastAsia="宋体" w:hAnsi="Arial" w:cs="Arial"/>
                <w:kern w:val="0"/>
                <w:sz w:val="18"/>
                <w:szCs w:val="18"/>
              </w:rPr>
              <w:t xml:space="preserve">C       </w:t>
            </w:r>
            <w:r w:rsidRPr="00425977">
              <w:rPr>
                <w:rFonts w:ascii="Arial" w:eastAsia="宋体" w:hAnsi="Arial" w:cs="Arial"/>
                <w:kern w:val="0"/>
                <w:sz w:val="18"/>
                <w:szCs w:val="18"/>
              </w:rPr>
              <w:object w:dxaOrig="1440" w:dyaOrig="1440">
                <v:shape id="_x0000_i1385" type="#_x0000_t75" style="width:20.25pt;height:15.75pt" o:ole="">
                  <v:imagedata r:id="rId6" o:title=""/>
                </v:shape>
                <w:control r:id="rId74" w:name="DefaultOcxName67" w:shapeid="_x0000_i1385"/>
              </w:object>
            </w:r>
            <w:r w:rsidR="00425977" w:rsidRPr="00425977">
              <w:rPr>
                <w:rFonts w:ascii="Arial" w:eastAsia="宋体" w:hAnsi="Arial" w:cs="Arial"/>
                <w:kern w:val="0"/>
                <w:sz w:val="18"/>
                <w:szCs w:val="18"/>
              </w:rPr>
              <w:t xml:space="preserve">D       </w:t>
            </w:r>
          </w:p>
        </w:tc>
      </w:tr>
      <w:tr w:rsidR="00425977" w:rsidRPr="00425977">
        <w:trPr>
          <w:gridAfter w:val="1"/>
          <w:tblCellSpacing w:w="15" w:type="dxa"/>
        </w:trPr>
        <w:tc>
          <w:tcPr>
            <w:tcW w:w="0" w:type="auto"/>
            <w:shd w:val="clear" w:color="auto" w:fill="FFFFFA"/>
            <w:tcMar>
              <w:top w:w="150" w:type="dxa"/>
              <w:left w:w="150" w:type="dxa"/>
              <w:bottom w:w="150" w:type="dxa"/>
              <w:right w:w="150" w:type="dxa"/>
            </w:tcMar>
            <w:vAlign w:val="center"/>
            <w:hideMark/>
          </w:tcPr>
          <w:p w:rsidR="00425977" w:rsidRPr="00425977" w:rsidRDefault="00425977" w:rsidP="00425977">
            <w:pPr>
              <w:widowControl/>
              <w:spacing w:line="360" w:lineRule="auto"/>
              <w:jc w:val="left"/>
              <w:rPr>
                <w:rFonts w:ascii="Arial" w:eastAsia="宋体" w:hAnsi="Arial" w:cs="Arial"/>
                <w:kern w:val="0"/>
                <w:sz w:val="18"/>
                <w:szCs w:val="18"/>
              </w:rPr>
            </w:pPr>
            <w:r w:rsidRPr="00425977">
              <w:rPr>
                <w:rFonts w:ascii="Arial" w:eastAsia="宋体" w:hAnsi="Arial" w:cs="Arial"/>
                <w:kern w:val="0"/>
                <w:sz w:val="18"/>
                <w:szCs w:val="18"/>
              </w:rPr>
              <w:t>18.</w:t>
            </w:r>
            <w:r w:rsidRPr="00425977">
              <w:rPr>
                <w:rFonts w:ascii="Arial" w:eastAsia="宋体" w:hAnsi="Arial" w:cs="Arial"/>
                <w:kern w:val="0"/>
                <w:sz w:val="18"/>
                <w:szCs w:val="18"/>
              </w:rPr>
              <w:t>下列程序的输出结果为</w:t>
            </w:r>
            <w:r w:rsidRPr="00425977">
              <w:rPr>
                <w:rFonts w:ascii="Arial" w:eastAsia="宋体" w:hAnsi="Arial" w:cs="Arial"/>
                <w:kern w:val="0"/>
                <w:sz w:val="18"/>
                <w:szCs w:val="18"/>
              </w:rPr>
              <w:br/>
            </w:r>
            <w:r w:rsidRPr="00425977">
              <w:rPr>
                <w:rFonts w:ascii="Arial" w:eastAsia="宋体" w:hAnsi="Arial" w:cs="Arial"/>
                <w:kern w:val="0"/>
                <w:sz w:val="18"/>
                <w:szCs w:val="18"/>
              </w:rPr>
              <w:lastRenderedPageBreak/>
              <w:t>#include&lt;iostream. h&gt;</w:t>
            </w:r>
            <w:r w:rsidRPr="00425977">
              <w:rPr>
                <w:rFonts w:ascii="Arial" w:eastAsia="宋体" w:hAnsi="Arial" w:cs="Arial"/>
                <w:kern w:val="0"/>
                <w:sz w:val="18"/>
                <w:szCs w:val="18"/>
              </w:rPr>
              <w:br/>
              <w:t>void main()</w:t>
            </w:r>
            <w:r w:rsidRPr="00425977">
              <w:rPr>
                <w:rFonts w:ascii="Arial" w:eastAsia="宋体" w:hAnsi="Arial" w:cs="Arial"/>
                <w:kern w:val="0"/>
                <w:sz w:val="18"/>
                <w:szCs w:val="18"/>
              </w:rPr>
              <w:br/>
              <w:t>{</w:t>
            </w:r>
            <w:r w:rsidRPr="00425977">
              <w:rPr>
                <w:rFonts w:ascii="Arial" w:eastAsia="宋体" w:hAnsi="Arial" w:cs="Arial"/>
                <w:kern w:val="0"/>
                <w:sz w:val="18"/>
                <w:szCs w:val="18"/>
              </w:rPr>
              <w:br/>
              <w:t>char</w:t>
            </w:r>
            <w:r w:rsidRPr="00425977">
              <w:rPr>
                <w:rFonts w:ascii="Arial" w:eastAsia="宋体" w:hAnsi="Arial" w:cs="Arial"/>
                <w:kern w:val="0"/>
                <w:sz w:val="18"/>
                <w:szCs w:val="18"/>
              </w:rPr>
              <w:t>，</w:t>
            </w:r>
            <w:r w:rsidRPr="00425977">
              <w:rPr>
                <w:rFonts w:ascii="Arial" w:eastAsia="宋体" w:hAnsi="Arial" w:cs="Arial"/>
                <w:kern w:val="0"/>
                <w:sz w:val="18"/>
                <w:szCs w:val="18"/>
              </w:rPr>
              <w:t>a[]</w:t>
            </w:r>
            <w:r w:rsidRPr="00425977">
              <w:rPr>
                <w:rFonts w:ascii="Arial" w:eastAsia="宋体" w:hAnsi="Arial" w:cs="Arial"/>
                <w:kern w:val="0"/>
                <w:sz w:val="18"/>
                <w:szCs w:val="18"/>
              </w:rPr>
              <w:t>＝</w:t>
            </w:r>
            <w:r w:rsidRPr="00425977">
              <w:rPr>
                <w:rFonts w:ascii="Arial" w:eastAsia="宋体" w:hAnsi="Arial" w:cs="Arial"/>
                <w:kern w:val="0"/>
                <w:sz w:val="18"/>
                <w:szCs w:val="18"/>
              </w:rPr>
              <w:t>{”hello"</w:t>
            </w:r>
            <w:r w:rsidRPr="00425977">
              <w:rPr>
                <w:rFonts w:ascii="Arial" w:eastAsia="宋体" w:hAnsi="Arial" w:cs="Arial"/>
                <w:kern w:val="0"/>
                <w:sz w:val="18"/>
                <w:szCs w:val="18"/>
              </w:rPr>
              <w:t>，</w:t>
            </w:r>
            <w:r w:rsidRPr="00425977">
              <w:rPr>
                <w:rFonts w:ascii="Arial" w:eastAsia="宋体" w:hAnsi="Arial" w:cs="Arial"/>
                <w:kern w:val="0"/>
                <w:sz w:val="18"/>
                <w:szCs w:val="18"/>
              </w:rPr>
              <w:t>”the"</w:t>
            </w:r>
            <w:r w:rsidRPr="00425977">
              <w:rPr>
                <w:rFonts w:ascii="Arial" w:eastAsia="宋体" w:hAnsi="Arial" w:cs="Arial"/>
                <w:kern w:val="0"/>
                <w:sz w:val="18"/>
                <w:szCs w:val="18"/>
              </w:rPr>
              <w:t>，</w:t>
            </w:r>
            <w:r w:rsidRPr="00425977">
              <w:rPr>
                <w:rFonts w:ascii="Arial" w:eastAsia="宋体" w:hAnsi="Arial" w:cs="Arial"/>
                <w:kern w:val="0"/>
                <w:sz w:val="18"/>
                <w:szCs w:val="18"/>
              </w:rPr>
              <w:t>”world”};</w:t>
            </w:r>
            <w:r w:rsidRPr="00425977">
              <w:rPr>
                <w:rFonts w:ascii="Arial" w:eastAsia="宋体" w:hAnsi="Arial" w:cs="Arial"/>
                <w:kern w:val="0"/>
                <w:sz w:val="18"/>
                <w:szCs w:val="18"/>
              </w:rPr>
              <w:br/>
              <w:t>char**pa</w:t>
            </w:r>
            <w:r w:rsidRPr="00425977">
              <w:rPr>
                <w:rFonts w:ascii="Arial" w:eastAsia="宋体" w:hAnsi="Arial" w:cs="Arial"/>
                <w:kern w:val="0"/>
                <w:sz w:val="18"/>
                <w:szCs w:val="18"/>
              </w:rPr>
              <w:t>＝</w:t>
            </w:r>
            <w:r w:rsidRPr="00425977">
              <w:rPr>
                <w:rFonts w:ascii="Arial" w:eastAsia="宋体" w:hAnsi="Arial" w:cs="Arial"/>
                <w:kern w:val="0"/>
                <w:sz w:val="18"/>
                <w:szCs w:val="18"/>
              </w:rPr>
              <w:t>a</w:t>
            </w:r>
            <w:r w:rsidRPr="00425977">
              <w:rPr>
                <w:rFonts w:ascii="Arial" w:eastAsia="宋体" w:hAnsi="Arial" w:cs="Arial"/>
                <w:kern w:val="0"/>
                <w:sz w:val="18"/>
                <w:szCs w:val="18"/>
              </w:rPr>
              <w:t>：</w:t>
            </w:r>
            <w:r w:rsidRPr="00425977">
              <w:rPr>
                <w:rFonts w:ascii="Arial" w:eastAsia="宋体" w:hAnsi="Arial" w:cs="Arial"/>
                <w:kern w:val="0"/>
                <w:sz w:val="18"/>
                <w:szCs w:val="18"/>
              </w:rPr>
              <w:br/>
              <w:t>pa++;</w:t>
            </w:r>
            <w:r w:rsidRPr="00425977">
              <w:rPr>
                <w:rFonts w:ascii="Arial" w:eastAsia="宋体" w:hAnsi="Arial" w:cs="Arial"/>
                <w:kern w:val="0"/>
                <w:sz w:val="18"/>
                <w:szCs w:val="18"/>
              </w:rPr>
              <w:br/>
              <w:t>cout&lt;&lt;*pa&lt;&lt;endl;</w:t>
            </w:r>
            <w:r w:rsidRPr="00425977">
              <w:rPr>
                <w:rFonts w:ascii="Arial" w:eastAsia="宋体" w:hAnsi="Arial" w:cs="Arial"/>
                <w:kern w:val="0"/>
                <w:sz w:val="18"/>
                <w:szCs w:val="18"/>
              </w:rPr>
              <w:br/>
              <w:t>}</w:t>
            </w:r>
            <w:r w:rsidRPr="00425977">
              <w:rPr>
                <w:rFonts w:ascii="Arial" w:eastAsia="宋体" w:hAnsi="Arial" w:cs="Arial"/>
                <w:kern w:val="0"/>
                <w:sz w:val="18"/>
                <w:szCs w:val="18"/>
              </w:rPr>
              <w:br/>
            </w:r>
            <w:r w:rsidRPr="00425977">
              <w:rPr>
                <w:rFonts w:ascii="Arial" w:eastAsia="宋体" w:hAnsi="Arial" w:cs="Arial"/>
                <w:kern w:val="0"/>
                <w:sz w:val="18"/>
                <w:szCs w:val="18"/>
              </w:rPr>
              <w:t xml:space="preserve">　　</w:t>
            </w:r>
            <w:r w:rsidRPr="00425977">
              <w:rPr>
                <w:rFonts w:ascii="Arial" w:eastAsia="宋体" w:hAnsi="Arial" w:cs="Arial"/>
                <w:kern w:val="0"/>
                <w:sz w:val="18"/>
                <w:szCs w:val="18"/>
              </w:rPr>
              <w:t xml:space="preserve">A)hello </w:t>
            </w:r>
            <w:r w:rsidRPr="00425977">
              <w:rPr>
                <w:rFonts w:ascii="Arial" w:eastAsia="宋体" w:hAnsi="Arial" w:cs="Arial"/>
                <w:kern w:val="0"/>
                <w:sz w:val="18"/>
                <w:szCs w:val="18"/>
              </w:rPr>
              <w:br/>
            </w:r>
            <w:r w:rsidRPr="00425977">
              <w:rPr>
                <w:rFonts w:ascii="Arial" w:eastAsia="宋体" w:hAnsi="Arial" w:cs="Arial"/>
                <w:kern w:val="0"/>
                <w:sz w:val="18"/>
                <w:szCs w:val="18"/>
              </w:rPr>
              <w:t xml:space="preserve">　　</w:t>
            </w:r>
            <w:r w:rsidRPr="00425977">
              <w:rPr>
                <w:rFonts w:ascii="Arial" w:eastAsia="宋体" w:hAnsi="Arial" w:cs="Arial"/>
                <w:kern w:val="0"/>
                <w:sz w:val="18"/>
                <w:szCs w:val="18"/>
              </w:rPr>
              <w:t>B)the</w:t>
            </w:r>
            <w:r w:rsidRPr="00425977">
              <w:rPr>
                <w:rFonts w:ascii="Arial" w:eastAsia="宋体" w:hAnsi="Arial" w:cs="Arial"/>
                <w:kern w:val="0"/>
                <w:sz w:val="18"/>
                <w:szCs w:val="18"/>
              </w:rPr>
              <w:br/>
            </w:r>
            <w:r w:rsidRPr="00425977">
              <w:rPr>
                <w:rFonts w:ascii="Arial" w:eastAsia="宋体" w:hAnsi="Arial" w:cs="Arial"/>
                <w:kern w:val="0"/>
                <w:sz w:val="18"/>
                <w:szCs w:val="18"/>
              </w:rPr>
              <w:t xml:space="preserve">　　</w:t>
            </w:r>
            <w:r w:rsidRPr="00425977">
              <w:rPr>
                <w:rFonts w:ascii="Arial" w:eastAsia="宋体" w:hAnsi="Arial" w:cs="Arial"/>
                <w:kern w:val="0"/>
                <w:sz w:val="18"/>
                <w:szCs w:val="18"/>
              </w:rPr>
              <w:t xml:space="preserve">C)world </w:t>
            </w:r>
            <w:r w:rsidRPr="00425977">
              <w:rPr>
                <w:rFonts w:ascii="Arial" w:eastAsia="宋体" w:hAnsi="Arial" w:cs="Arial"/>
                <w:kern w:val="0"/>
                <w:sz w:val="18"/>
                <w:szCs w:val="18"/>
              </w:rPr>
              <w:br/>
            </w:r>
            <w:r w:rsidRPr="00425977">
              <w:rPr>
                <w:rFonts w:ascii="Arial" w:eastAsia="宋体" w:hAnsi="Arial" w:cs="Arial"/>
                <w:kern w:val="0"/>
                <w:sz w:val="18"/>
                <w:szCs w:val="18"/>
              </w:rPr>
              <w:t xml:space="preserve">　　</w:t>
            </w:r>
            <w:r w:rsidRPr="00425977">
              <w:rPr>
                <w:rFonts w:ascii="Arial" w:eastAsia="宋体" w:hAnsi="Arial" w:cs="Arial"/>
                <w:kern w:val="0"/>
                <w:sz w:val="18"/>
                <w:szCs w:val="18"/>
              </w:rPr>
              <w:t xml:space="preserve">D)hellotheworld </w:t>
            </w:r>
          </w:p>
        </w:tc>
      </w:tr>
      <w:tr w:rsidR="00425977" w:rsidRPr="00425977">
        <w:trPr>
          <w:gridAfter w:val="1"/>
          <w:tblCellSpacing w:w="15" w:type="dxa"/>
        </w:trPr>
        <w:tc>
          <w:tcPr>
            <w:tcW w:w="0" w:type="auto"/>
            <w:shd w:val="clear" w:color="auto" w:fill="EEEEDE"/>
            <w:vAlign w:val="center"/>
            <w:hideMark/>
          </w:tcPr>
          <w:p w:rsidR="00425977" w:rsidRPr="00425977" w:rsidRDefault="00184E16" w:rsidP="00425977">
            <w:pPr>
              <w:widowControl/>
              <w:spacing w:line="360" w:lineRule="auto"/>
              <w:jc w:val="left"/>
              <w:rPr>
                <w:rFonts w:ascii="Arial" w:eastAsia="宋体" w:hAnsi="Arial" w:cs="Arial"/>
                <w:kern w:val="0"/>
                <w:sz w:val="18"/>
                <w:szCs w:val="18"/>
              </w:rPr>
            </w:pPr>
            <w:r w:rsidRPr="00425977">
              <w:rPr>
                <w:rFonts w:ascii="Arial" w:eastAsia="宋体" w:hAnsi="Arial" w:cs="Arial"/>
                <w:kern w:val="0"/>
                <w:sz w:val="18"/>
                <w:szCs w:val="18"/>
              </w:rPr>
              <w:lastRenderedPageBreak/>
              <w:object w:dxaOrig="1440" w:dyaOrig="1440">
                <v:shape id="_x0000_i1388" type="#_x0000_t75" style="width:20.25pt;height:15.75pt" o:ole="">
                  <v:imagedata r:id="rId6" o:title=""/>
                </v:shape>
                <w:control r:id="rId75" w:name="DefaultOcxName68" w:shapeid="_x0000_i1388"/>
              </w:object>
            </w:r>
            <w:r w:rsidR="00425977" w:rsidRPr="00425977">
              <w:rPr>
                <w:rFonts w:ascii="Arial" w:eastAsia="宋体" w:hAnsi="Arial" w:cs="Arial"/>
                <w:kern w:val="0"/>
                <w:sz w:val="18"/>
                <w:szCs w:val="18"/>
              </w:rPr>
              <w:t xml:space="preserve">A       </w:t>
            </w:r>
            <w:r w:rsidRPr="00425977">
              <w:rPr>
                <w:rFonts w:ascii="Arial" w:eastAsia="宋体" w:hAnsi="Arial" w:cs="Arial"/>
                <w:kern w:val="0"/>
                <w:sz w:val="18"/>
                <w:szCs w:val="18"/>
              </w:rPr>
              <w:object w:dxaOrig="1440" w:dyaOrig="1440">
                <v:shape id="_x0000_i1391" type="#_x0000_t75" style="width:20.25pt;height:15.75pt" o:ole="">
                  <v:imagedata r:id="rId6" o:title=""/>
                </v:shape>
                <w:control r:id="rId76" w:name="DefaultOcxName69" w:shapeid="_x0000_i1391"/>
              </w:object>
            </w:r>
            <w:r w:rsidR="00425977" w:rsidRPr="00425977">
              <w:rPr>
                <w:rFonts w:ascii="Arial" w:eastAsia="宋体" w:hAnsi="Arial" w:cs="Arial"/>
                <w:kern w:val="0"/>
                <w:sz w:val="18"/>
                <w:szCs w:val="18"/>
              </w:rPr>
              <w:t xml:space="preserve">B       </w:t>
            </w:r>
            <w:r w:rsidRPr="00425977">
              <w:rPr>
                <w:rFonts w:ascii="Arial" w:eastAsia="宋体" w:hAnsi="Arial" w:cs="Arial"/>
                <w:kern w:val="0"/>
                <w:sz w:val="18"/>
                <w:szCs w:val="18"/>
              </w:rPr>
              <w:object w:dxaOrig="1440" w:dyaOrig="1440">
                <v:shape id="_x0000_i1394" type="#_x0000_t75" style="width:20.25pt;height:15.75pt" o:ole="">
                  <v:imagedata r:id="rId6" o:title=""/>
                </v:shape>
                <w:control r:id="rId77" w:name="DefaultOcxName70" w:shapeid="_x0000_i1394"/>
              </w:object>
            </w:r>
            <w:r w:rsidR="00425977" w:rsidRPr="00425977">
              <w:rPr>
                <w:rFonts w:ascii="Arial" w:eastAsia="宋体" w:hAnsi="Arial" w:cs="Arial"/>
                <w:kern w:val="0"/>
                <w:sz w:val="18"/>
                <w:szCs w:val="18"/>
              </w:rPr>
              <w:t xml:space="preserve">C       </w:t>
            </w:r>
            <w:r w:rsidRPr="00425977">
              <w:rPr>
                <w:rFonts w:ascii="Arial" w:eastAsia="宋体" w:hAnsi="Arial" w:cs="Arial"/>
                <w:kern w:val="0"/>
                <w:sz w:val="18"/>
                <w:szCs w:val="18"/>
              </w:rPr>
              <w:object w:dxaOrig="1440" w:dyaOrig="1440">
                <v:shape id="_x0000_i1397" type="#_x0000_t75" style="width:20.25pt;height:15.75pt" o:ole="">
                  <v:imagedata r:id="rId6" o:title=""/>
                </v:shape>
                <w:control r:id="rId78" w:name="DefaultOcxName71" w:shapeid="_x0000_i1397"/>
              </w:object>
            </w:r>
            <w:r w:rsidR="00425977" w:rsidRPr="00425977">
              <w:rPr>
                <w:rFonts w:ascii="Arial" w:eastAsia="宋体" w:hAnsi="Arial" w:cs="Arial"/>
                <w:kern w:val="0"/>
                <w:sz w:val="18"/>
                <w:szCs w:val="18"/>
              </w:rPr>
              <w:t xml:space="preserve">D       </w:t>
            </w:r>
          </w:p>
        </w:tc>
      </w:tr>
      <w:tr w:rsidR="00425977" w:rsidRPr="00425977">
        <w:trPr>
          <w:gridAfter w:val="1"/>
          <w:tblCellSpacing w:w="15" w:type="dxa"/>
        </w:trPr>
        <w:tc>
          <w:tcPr>
            <w:tcW w:w="0" w:type="auto"/>
            <w:shd w:val="clear" w:color="auto" w:fill="FFFFFA"/>
            <w:tcMar>
              <w:top w:w="150" w:type="dxa"/>
              <w:left w:w="150" w:type="dxa"/>
              <w:bottom w:w="150" w:type="dxa"/>
              <w:right w:w="150" w:type="dxa"/>
            </w:tcMar>
            <w:vAlign w:val="center"/>
            <w:hideMark/>
          </w:tcPr>
          <w:p w:rsidR="00425977" w:rsidRPr="00425977" w:rsidRDefault="00425977" w:rsidP="00425977">
            <w:pPr>
              <w:widowControl/>
              <w:spacing w:line="360" w:lineRule="auto"/>
              <w:jc w:val="left"/>
              <w:rPr>
                <w:rFonts w:ascii="Arial" w:eastAsia="宋体" w:hAnsi="Arial" w:cs="Arial"/>
                <w:kern w:val="0"/>
                <w:sz w:val="18"/>
                <w:szCs w:val="18"/>
              </w:rPr>
            </w:pPr>
            <w:r w:rsidRPr="00425977">
              <w:rPr>
                <w:rFonts w:ascii="Arial" w:eastAsia="宋体" w:hAnsi="Arial" w:cs="Arial"/>
                <w:kern w:val="0"/>
                <w:sz w:val="18"/>
                <w:szCs w:val="18"/>
              </w:rPr>
              <w:t>19.</w:t>
            </w:r>
            <w:r w:rsidRPr="00425977">
              <w:rPr>
                <w:rFonts w:ascii="Arial" w:eastAsia="宋体" w:hAnsi="Arial" w:cs="Arial"/>
                <w:kern w:val="0"/>
                <w:sz w:val="18"/>
                <w:szCs w:val="18"/>
              </w:rPr>
              <w:t>决定</w:t>
            </w:r>
            <w:r w:rsidRPr="00425977">
              <w:rPr>
                <w:rFonts w:ascii="Arial" w:eastAsia="宋体" w:hAnsi="Arial" w:cs="Arial"/>
                <w:kern w:val="0"/>
                <w:sz w:val="18"/>
                <w:szCs w:val="18"/>
              </w:rPr>
              <w:t>C++</w:t>
            </w:r>
            <w:r w:rsidRPr="00425977">
              <w:rPr>
                <w:rFonts w:ascii="Arial" w:eastAsia="宋体" w:hAnsi="Arial" w:cs="Arial"/>
                <w:kern w:val="0"/>
                <w:sz w:val="18"/>
                <w:szCs w:val="18"/>
              </w:rPr>
              <w:t>语言中函数的返回值类型的是</w:t>
            </w:r>
            <w:r w:rsidRPr="00425977">
              <w:rPr>
                <w:rFonts w:ascii="Arial" w:eastAsia="宋体" w:hAnsi="Arial" w:cs="Arial"/>
                <w:kern w:val="0"/>
                <w:sz w:val="18"/>
                <w:szCs w:val="18"/>
              </w:rPr>
              <w:br/>
            </w:r>
            <w:r w:rsidRPr="00425977">
              <w:rPr>
                <w:rFonts w:ascii="Arial" w:eastAsia="宋体" w:hAnsi="Arial" w:cs="Arial"/>
                <w:kern w:val="0"/>
                <w:sz w:val="18"/>
                <w:szCs w:val="18"/>
              </w:rPr>
              <w:t xml:space="preserve">　　</w:t>
            </w:r>
            <w:r w:rsidRPr="00425977">
              <w:rPr>
                <w:rFonts w:ascii="Arial" w:eastAsia="宋体" w:hAnsi="Arial" w:cs="Arial"/>
                <w:kern w:val="0"/>
                <w:sz w:val="18"/>
                <w:szCs w:val="18"/>
              </w:rPr>
              <w:t>A) return</w:t>
            </w:r>
            <w:r w:rsidRPr="00425977">
              <w:rPr>
                <w:rFonts w:ascii="Arial" w:eastAsia="宋体" w:hAnsi="Arial" w:cs="Arial"/>
                <w:kern w:val="0"/>
                <w:sz w:val="18"/>
                <w:szCs w:val="18"/>
              </w:rPr>
              <w:t>语句中的表达式类型</w:t>
            </w:r>
            <w:r w:rsidRPr="00425977">
              <w:rPr>
                <w:rFonts w:ascii="Arial" w:eastAsia="宋体" w:hAnsi="Arial" w:cs="Arial"/>
                <w:kern w:val="0"/>
                <w:sz w:val="18"/>
                <w:szCs w:val="18"/>
              </w:rPr>
              <w:t xml:space="preserve"> </w:t>
            </w:r>
            <w:r w:rsidRPr="00425977">
              <w:rPr>
                <w:rFonts w:ascii="Arial" w:eastAsia="宋体" w:hAnsi="Arial" w:cs="Arial"/>
                <w:kern w:val="0"/>
                <w:sz w:val="18"/>
                <w:szCs w:val="18"/>
              </w:rPr>
              <w:br/>
            </w:r>
            <w:r w:rsidRPr="00425977">
              <w:rPr>
                <w:rFonts w:ascii="Arial" w:eastAsia="宋体" w:hAnsi="Arial" w:cs="Arial"/>
                <w:kern w:val="0"/>
                <w:sz w:val="18"/>
                <w:szCs w:val="18"/>
              </w:rPr>
              <w:t xml:space="preserve">　　</w:t>
            </w:r>
            <w:r w:rsidRPr="00425977">
              <w:rPr>
                <w:rFonts w:ascii="Arial" w:eastAsia="宋体" w:hAnsi="Arial" w:cs="Arial"/>
                <w:kern w:val="0"/>
                <w:sz w:val="18"/>
                <w:szCs w:val="18"/>
              </w:rPr>
              <w:t>B)</w:t>
            </w:r>
            <w:r w:rsidRPr="00425977">
              <w:rPr>
                <w:rFonts w:ascii="Arial" w:eastAsia="宋体" w:hAnsi="Arial" w:cs="Arial"/>
                <w:kern w:val="0"/>
                <w:sz w:val="18"/>
                <w:szCs w:val="18"/>
              </w:rPr>
              <w:t>调用该函数时系统随机产生的类型</w:t>
            </w:r>
            <w:r w:rsidRPr="00425977">
              <w:rPr>
                <w:rFonts w:ascii="Arial" w:eastAsia="宋体" w:hAnsi="Arial" w:cs="Arial"/>
                <w:kern w:val="0"/>
                <w:sz w:val="18"/>
                <w:szCs w:val="18"/>
              </w:rPr>
              <w:br/>
            </w:r>
            <w:r w:rsidRPr="00425977">
              <w:rPr>
                <w:rFonts w:ascii="Arial" w:eastAsia="宋体" w:hAnsi="Arial" w:cs="Arial"/>
                <w:kern w:val="0"/>
                <w:sz w:val="18"/>
                <w:szCs w:val="18"/>
              </w:rPr>
              <w:t xml:space="preserve">　　</w:t>
            </w:r>
            <w:r w:rsidRPr="00425977">
              <w:rPr>
                <w:rFonts w:ascii="Arial" w:eastAsia="宋体" w:hAnsi="Arial" w:cs="Arial"/>
                <w:kern w:val="0"/>
                <w:sz w:val="18"/>
                <w:szCs w:val="18"/>
              </w:rPr>
              <w:t>C)</w:t>
            </w:r>
            <w:r w:rsidRPr="00425977">
              <w:rPr>
                <w:rFonts w:ascii="Arial" w:eastAsia="宋体" w:hAnsi="Arial" w:cs="Arial"/>
                <w:kern w:val="0"/>
                <w:sz w:val="18"/>
                <w:szCs w:val="18"/>
              </w:rPr>
              <w:t>调用该函数时的主调用函数类型</w:t>
            </w:r>
            <w:r w:rsidRPr="00425977">
              <w:rPr>
                <w:rFonts w:ascii="Arial" w:eastAsia="宋体" w:hAnsi="Arial" w:cs="Arial"/>
                <w:kern w:val="0"/>
                <w:sz w:val="18"/>
                <w:szCs w:val="18"/>
              </w:rPr>
              <w:t xml:space="preserve"> </w:t>
            </w:r>
            <w:r w:rsidRPr="00425977">
              <w:rPr>
                <w:rFonts w:ascii="Arial" w:eastAsia="宋体" w:hAnsi="Arial" w:cs="Arial"/>
                <w:kern w:val="0"/>
                <w:sz w:val="18"/>
                <w:szCs w:val="18"/>
              </w:rPr>
              <w:br/>
            </w:r>
            <w:r w:rsidRPr="00425977">
              <w:rPr>
                <w:rFonts w:ascii="Arial" w:eastAsia="宋体" w:hAnsi="Arial" w:cs="Arial"/>
                <w:kern w:val="0"/>
                <w:sz w:val="18"/>
                <w:szCs w:val="18"/>
              </w:rPr>
              <w:t xml:space="preserve">　　</w:t>
            </w:r>
            <w:r w:rsidRPr="00425977">
              <w:rPr>
                <w:rFonts w:ascii="Arial" w:eastAsia="宋体" w:hAnsi="Arial" w:cs="Arial"/>
                <w:kern w:val="0"/>
                <w:sz w:val="18"/>
                <w:szCs w:val="18"/>
              </w:rPr>
              <w:t>D)</w:t>
            </w:r>
            <w:r w:rsidRPr="00425977">
              <w:rPr>
                <w:rFonts w:ascii="Arial" w:eastAsia="宋体" w:hAnsi="Arial" w:cs="Arial"/>
                <w:kern w:val="0"/>
                <w:sz w:val="18"/>
                <w:szCs w:val="18"/>
              </w:rPr>
              <w:t>在定义该函数时所指定的数据类型</w:t>
            </w:r>
            <w:r w:rsidRPr="00425977">
              <w:rPr>
                <w:rFonts w:ascii="Arial" w:eastAsia="宋体" w:hAnsi="Arial" w:cs="Arial"/>
                <w:kern w:val="0"/>
                <w:sz w:val="18"/>
                <w:szCs w:val="18"/>
              </w:rPr>
              <w:t xml:space="preserve"> </w:t>
            </w:r>
          </w:p>
        </w:tc>
      </w:tr>
      <w:tr w:rsidR="00425977" w:rsidRPr="00425977">
        <w:trPr>
          <w:gridAfter w:val="1"/>
          <w:tblCellSpacing w:w="15" w:type="dxa"/>
        </w:trPr>
        <w:tc>
          <w:tcPr>
            <w:tcW w:w="0" w:type="auto"/>
            <w:shd w:val="clear" w:color="auto" w:fill="EEEEDE"/>
            <w:vAlign w:val="center"/>
            <w:hideMark/>
          </w:tcPr>
          <w:p w:rsidR="00425977" w:rsidRPr="00425977" w:rsidRDefault="00184E16" w:rsidP="00425977">
            <w:pPr>
              <w:widowControl/>
              <w:spacing w:line="360" w:lineRule="auto"/>
              <w:jc w:val="left"/>
              <w:rPr>
                <w:rFonts w:ascii="Arial" w:eastAsia="宋体" w:hAnsi="Arial" w:cs="Arial"/>
                <w:kern w:val="0"/>
                <w:sz w:val="18"/>
                <w:szCs w:val="18"/>
              </w:rPr>
            </w:pPr>
            <w:r w:rsidRPr="00425977">
              <w:rPr>
                <w:rFonts w:ascii="Arial" w:eastAsia="宋体" w:hAnsi="Arial" w:cs="Arial"/>
                <w:kern w:val="0"/>
                <w:sz w:val="18"/>
                <w:szCs w:val="18"/>
              </w:rPr>
              <w:object w:dxaOrig="1440" w:dyaOrig="1440">
                <v:shape id="_x0000_i1400" type="#_x0000_t75" style="width:20.25pt;height:15.75pt" o:ole="">
                  <v:imagedata r:id="rId6" o:title=""/>
                </v:shape>
                <w:control r:id="rId79" w:name="DefaultOcxName72" w:shapeid="_x0000_i1400"/>
              </w:object>
            </w:r>
            <w:r w:rsidR="00425977" w:rsidRPr="00425977">
              <w:rPr>
                <w:rFonts w:ascii="Arial" w:eastAsia="宋体" w:hAnsi="Arial" w:cs="Arial"/>
                <w:kern w:val="0"/>
                <w:sz w:val="18"/>
                <w:szCs w:val="18"/>
              </w:rPr>
              <w:t xml:space="preserve">A       </w:t>
            </w:r>
            <w:r w:rsidRPr="00425977">
              <w:rPr>
                <w:rFonts w:ascii="Arial" w:eastAsia="宋体" w:hAnsi="Arial" w:cs="Arial"/>
                <w:kern w:val="0"/>
                <w:sz w:val="18"/>
                <w:szCs w:val="18"/>
              </w:rPr>
              <w:object w:dxaOrig="1440" w:dyaOrig="1440">
                <v:shape id="_x0000_i1403" type="#_x0000_t75" style="width:20.25pt;height:15.75pt" o:ole="">
                  <v:imagedata r:id="rId6" o:title=""/>
                </v:shape>
                <w:control r:id="rId80" w:name="DefaultOcxName73" w:shapeid="_x0000_i1403"/>
              </w:object>
            </w:r>
            <w:r w:rsidR="00425977" w:rsidRPr="00425977">
              <w:rPr>
                <w:rFonts w:ascii="Arial" w:eastAsia="宋体" w:hAnsi="Arial" w:cs="Arial"/>
                <w:kern w:val="0"/>
                <w:sz w:val="18"/>
                <w:szCs w:val="18"/>
              </w:rPr>
              <w:t xml:space="preserve">B       </w:t>
            </w:r>
            <w:r w:rsidRPr="00425977">
              <w:rPr>
                <w:rFonts w:ascii="Arial" w:eastAsia="宋体" w:hAnsi="Arial" w:cs="Arial"/>
                <w:kern w:val="0"/>
                <w:sz w:val="18"/>
                <w:szCs w:val="18"/>
              </w:rPr>
              <w:object w:dxaOrig="1440" w:dyaOrig="1440">
                <v:shape id="_x0000_i1406" type="#_x0000_t75" style="width:20.25pt;height:15.75pt" o:ole="">
                  <v:imagedata r:id="rId6" o:title=""/>
                </v:shape>
                <w:control r:id="rId81" w:name="DefaultOcxName74" w:shapeid="_x0000_i1406"/>
              </w:object>
            </w:r>
            <w:r w:rsidR="00425977" w:rsidRPr="00425977">
              <w:rPr>
                <w:rFonts w:ascii="Arial" w:eastAsia="宋体" w:hAnsi="Arial" w:cs="Arial"/>
                <w:kern w:val="0"/>
                <w:sz w:val="18"/>
                <w:szCs w:val="18"/>
              </w:rPr>
              <w:t xml:space="preserve">C       </w:t>
            </w:r>
            <w:r w:rsidRPr="00425977">
              <w:rPr>
                <w:rFonts w:ascii="Arial" w:eastAsia="宋体" w:hAnsi="Arial" w:cs="Arial"/>
                <w:kern w:val="0"/>
                <w:sz w:val="18"/>
                <w:szCs w:val="18"/>
              </w:rPr>
              <w:object w:dxaOrig="1440" w:dyaOrig="1440">
                <v:shape id="_x0000_i1409" type="#_x0000_t75" style="width:20.25pt;height:15.75pt" o:ole="">
                  <v:imagedata r:id="rId6" o:title=""/>
                </v:shape>
                <w:control r:id="rId82" w:name="DefaultOcxName75" w:shapeid="_x0000_i1409"/>
              </w:object>
            </w:r>
            <w:r w:rsidR="00425977" w:rsidRPr="00425977">
              <w:rPr>
                <w:rFonts w:ascii="Arial" w:eastAsia="宋体" w:hAnsi="Arial" w:cs="Arial"/>
                <w:kern w:val="0"/>
                <w:sz w:val="18"/>
                <w:szCs w:val="18"/>
              </w:rPr>
              <w:t xml:space="preserve">D       </w:t>
            </w:r>
          </w:p>
        </w:tc>
      </w:tr>
      <w:tr w:rsidR="00425977" w:rsidRPr="00425977">
        <w:trPr>
          <w:gridAfter w:val="1"/>
          <w:tblCellSpacing w:w="15" w:type="dxa"/>
        </w:trPr>
        <w:tc>
          <w:tcPr>
            <w:tcW w:w="0" w:type="auto"/>
            <w:shd w:val="clear" w:color="auto" w:fill="FFFFFA"/>
            <w:tcMar>
              <w:top w:w="150" w:type="dxa"/>
              <w:left w:w="150" w:type="dxa"/>
              <w:bottom w:w="150" w:type="dxa"/>
              <w:right w:w="150" w:type="dxa"/>
            </w:tcMar>
            <w:vAlign w:val="center"/>
            <w:hideMark/>
          </w:tcPr>
          <w:p w:rsidR="00425977" w:rsidRPr="00425977" w:rsidRDefault="00425977" w:rsidP="00425977">
            <w:pPr>
              <w:widowControl/>
              <w:spacing w:line="360" w:lineRule="auto"/>
              <w:jc w:val="left"/>
              <w:rPr>
                <w:rFonts w:ascii="Arial" w:eastAsia="宋体" w:hAnsi="Arial" w:cs="Arial"/>
                <w:kern w:val="0"/>
                <w:sz w:val="18"/>
                <w:szCs w:val="18"/>
              </w:rPr>
            </w:pPr>
            <w:r w:rsidRPr="00425977">
              <w:rPr>
                <w:rFonts w:ascii="Arial" w:eastAsia="宋体" w:hAnsi="Arial" w:cs="Arial"/>
                <w:kern w:val="0"/>
                <w:sz w:val="18"/>
                <w:szCs w:val="18"/>
              </w:rPr>
              <w:t>20.</w:t>
            </w:r>
            <w:r w:rsidRPr="00425977">
              <w:rPr>
                <w:rFonts w:ascii="Arial" w:eastAsia="宋体" w:hAnsi="Arial" w:cs="Arial"/>
                <w:kern w:val="0"/>
                <w:sz w:val="18"/>
                <w:szCs w:val="18"/>
              </w:rPr>
              <w:t>下列程序的输出结果是</w:t>
            </w:r>
            <w:r w:rsidRPr="00425977">
              <w:rPr>
                <w:rFonts w:ascii="Arial" w:eastAsia="宋体" w:hAnsi="Arial" w:cs="Arial"/>
                <w:kern w:val="0"/>
                <w:sz w:val="18"/>
                <w:szCs w:val="18"/>
              </w:rPr>
              <w:br/>
              <w:t>#include&lt;iostream. h&gt;</w:t>
            </w:r>
            <w:r w:rsidRPr="00425977">
              <w:rPr>
                <w:rFonts w:ascii="Arial" w:eastAsia="宋体" w:hAnsi="Arial" w:cs="Arial"/>
                <w:kern w:val="0"/>
                <w:sz w:val="18"/>
                <w:szCs w:val="18"/>
              </w:rPr>
              <w:br/>
              <w:t>int min(int a</w:t>
            </w:r>
            <w:r w:rsidRPr="00425977">
              <w:rPr>
                <w:rFonts w:ascii="Arial" w:eastAsia="宋体" w:hAnsi="Arial" w:cs="Arial"/>
                <w:kern w:val="0"/>
                <w:sz w:val="18"/>
                <w:szCs w:val="18"/>
              </w:rPr>
              <w:t>，</w:t>
            </w:r>
            <w:r w:rsidRPr="00425977">
              <w:rPr>
                <w:rFonts w:ascii="Arial" w:eastAsia="宋体" w:hAnsi="Arial" w:cs="Arial"/>
                <w:kern w:val="0"/>
                <w:sz w:val="18"/>
                <w:szCs w:val="18"/>
              </w:rPr>
              <w:t>int B)</w:t>
            </w:r>
            <w:r w:rsidRPr="00425977">
              <w:rPr>
                <w:rFonts w:ascii="Arial" w:eastAsia="宋体" w:hAnsi="Arial" w:cs="Arial"/>
                <w:kern w:val="0"/>
                <w:sz w:val="18"/>
                <w:szCs w:val="18"/>
              </w:rPr>
              <w:br/>
              <w:t>{</w:t>
            </w:r>
            <w:r w:rsidRPr="00425977">
              <w:rPr>
                <w:rFonts w:ascii="Arial" w:eastAsia="宋体" w:hAnsi="Arial" w:cs="Arial"/>
                <w:kern w:val="0"/>
                <w:sz w:val="18"/>
                <w:szCs w:val="18"/>
              </w:rPr>
              <w:br/>
              <w:t>if(a&lt;B)return a;</w:t>
            </w:r>
            <w:r w:rsidRPr="00425977">
              <w:rPr>
                <w:rFonts w:ascii="Arial" w:eastAsia="宋体" w:hAnsi="Arial" w:cs="Arial"/>
                <w:kern w:val="0"/>
                <w:sz w:val="18"/>
                <w:szCs w:val="18"/>
              </w:rPr>
              <w:br/>
              <w:t>else return B;</w:t>
            </w:r>
            <w:r w:rsidRPr="00425977">
              <w:rPr>
                <w:rFonts w:ascii="Arial" w:eastAsia="宋体" w:hAnsi="Arial" w:cs="Arial"/>
                <w:kern w:val="0"/>
                <w:sz w:val="18"/>
                <w:szCs w:val="18"/>
              </w:rPr>
              <w:br/>
              <w:t>return 0;</w:t>
            </w:r>
            <w:r w:rsidRPr="00425977">
              <w:rPr>
                <w:rFonts w:ascii="Arial" w:eastAsia="宋体" w:hAnsi="Arial" w:cs="Arial"/>
                <w:kern w:val="0"/>
                <w:sz w:val="18"/>
                <w:szCs w:val="18"/>
              </w:rPr>
              <w:br/>
            </w:r>
            <w:r w:rsidRPr="00425977">
              <w:rPr>
                <w:rFonts w:ascii="Arial" w:eastAsia="宋体" w:hAnsi="Arial" w:cs="Arial"/>
                <w:kern w:val="0"/>
                <w:sz w:val="18"/>
                <w:szCs w:val="18"/>
              </w:rPr>
              <w:lastRenderedPageBreak/>
              <w:t>}</w:t>
            </w:r>
            <w:r w:rsidRPr="00425977">
              <w:rPr>
                <w:rFonts w:ascii="Arial" w:eastAsia="宋体" w:hAnsi="Arial" w:cs="Arial"/>
                <w:kern w:val="0"/>
                <w:sz w:val="18"/>
                <w:szCs w:val="18"/>
              </w:rPr>
              <w:br/>
              <w:t>void main()</w:t>
            </w:r>
            <w:r w:rsidRPr="00425977">
              <w:rPr>
                <w:rFonts w:ascii="Arial" w:eastAsia="宋体" w:hAnsi="Arial" w:cs="Arial"/>
                <w:kern w:val="0"/>
                <w:sz w:val="18"/>
                <w:szCs w:val="18"/>
              </w:rPr>
              <w:br/>
              <w:t>{</w:t>
            </w:r>
            <w:r w:rsidRPr="00425977">
              <w:rPr>
                <w:rFonts w:ascii="Arial" w:eastAsia="宋体" w:hAnsi="Arial" w:cs="Arial"/>
                <w:kern w:val="0"/>
                <w:sz w:val="18"/>
                <w:szCs w:val="18"/>
              </w:rPr>
              <w:br/>
              <w:t>cout&lt;&lt;min(1</w:t>
            </w:r>
            <w:r w:rsidRPr="00425977">
              <w:rPr>
                <w:rFonts w:ascii="Arial" w:eastAsia="宋体" w:hAnsi="Arial" w:cs="Arial"/>
                <w:kern w:val="0"/>
                <w:sz w:val="18"/>
                <w:szCs w:val="18"/>
              </w:rPr>
              <w:t>，</w:t>
            </w:r>
            <w:r w:rsidRPr="00425977">
              <w:rPr>
                <w:rFonts w:ascii="Arial" w:eastAsia="宋体" w:hAnsi="Arial" w:cs="Arial"/>
                <w:kern w:val="0"/>
                <w:sz w:val="18"/>
                <w:szCs w:val="18"/>
              </w:rPr>
              <w:t>min(2</w:t>
            </w:r>
            <w:r w:rsidRPr="00425977">
              <w:rPr>
                <w:rFonts w:ascii="Arial" w:eastAsia="宋体" w:hAnsi="Arial" w:cs="Arial"/>
                <w:kern w:val="0"/>
                <w:sz w:val="18"/>
                <w:szCs w:val="18"/>
              </w:rPr>
              <w:t>，</w:t>
            </w:r>
            <w:r w:rsidRPr="00425977">
              <w:rPr>
                <w:rFonts w:ascii="Arial" w:eastAsia="宋体" w:hAnsi="Arial" w:cs="Arial"/>
                <w:kern w:val="0"/>
                <w:sz w:val="18"/>
                <w:szCs w:val="18"/>
              </w:rPr>
              <w:t>3))&lt;&lt;endl;</w:t>
            </w:r>
            <w:r w:rsidRPr="00425977">
              <w:rPr>
                <w:rFonts w:ascii="Arial" w:eastAsia="宋体" w:hAnsi="Arial" w:cs="Arial"/>
                <w:kern w:val="0"/>
                <w:sz w:val="18"/>
                <w:szCs w:val="18"/>
              </w:rPr>
              <w:br/>
              <w:t>}</w:t>
            </w:r>
            <w:r w:rsidRPr="00425977">
              <w:rPr>
                <w:rFonts w:ascii="Arial" w:eastAsia="宋体" w:hAnsi="Arial" w:cs="Arial"/>
                <w:kern w:val="0"/>
                <w:sz w:val="18"/>
                <w:szCs w:val="18"/>
              </w:rPr>
              <w:br/>
            </w:r>
            <w:r w:rsidRPr="00425977">
              <w:rPr>
                <w:rFonts w:ascii="Arial" w:eastAsia="宋体" w:hAnsi="Arial" w:cs="Arial"/>
                <w:kern w:val="0"/>
                <w:sz w:val="18"/>
                <w:szCs w:val="18"/>
              </w:rPr>
              <w:t xml:space="preserve">　　</w:t>
            </w:r>
            <w:r w:rsidRPr="00425977">
              <w:rPr>
                <w:rFonts w:ascii="Arial" w:eastAsia="宋体" w:hAnsi="Arial" w:cs="Arial"/>
                <w:kern w:val="0"/>
                <w:sz w:val="18"/>
                <w:szCs w:val="18"/>
              </w:rPr>
              <w:t xml:space="preserve">A)0 B)1 C)2 D)3 </w:t>
            </w:r>
          </w:p>
        </w:tc>
      </w:tr>
      <w:tr w:rsidR="00425977" w:rsidRPr="00425977">
        <w:trPr>
          <w:gridAfter w:val="1"/>
          <w:tblCellSpacing w:w="15" w:type="dxa"/>
        </w:trPr>
        <w:tc>
          <w:tcPr>
            <w:tcW w:w="0" w:type="auto"/>
            <w:shd w:val="clear" w:color="auto" w:fill="EEEEDE"/>
            <w:vAlign w:val="center"/>
            <w:hideMark/>
          </w:tcPr>
          <w:p w:rsidR="00425977" w:rsidRPr="00425977" w:rsidRDefault="00184E16" w:rsidP="00425977">
            <w:pPr>
              <w:widowControl/>
              <w:spacing w:line="360" w:lineRule="auto"/>
              <w:jc w:val="left"/>
              <w:rPr>
                <w:rFonts w:ascii="Arial" w:eastAsia="宋体" w:hAnsi="Arial" w:cs="Arial"/>
                <w:kern w:val="0"/>
                <w:sz w:val="18"/>
                <w:szCs w:val="18"/>
              </w:rPr>
            </w:pPr>
            <w:r w:rsidRPr="00425977">
              <w:rPr>
                <w:rFonts w:ascii="Arial" w:eastAsia="宋体" w:hAnsi="Arial" w:cs="Arial"/>
                <w:kern w:val="0"/>
                <w:sz w:val="18"/>
                <w:szCs w:val="18"/>
              </w:rPr>
              <w:lastRenderedPageBreak/>
              <w:object w:dxaOrig="1440" w:dyaOrig="1440">
                <v:shape id="_x0000_i1412" type="#_x0000_t75" style="width:20.25pt;height:15.75pt" o:ole="">
                  <v:imagedata r:id="rId6" o:title=""/>
                </v:shape>
                <w:control r:id="rId83" w:name="DefaultOcxName76" w:shapeid="_x0000_i1412"/>
              </w:object>
            </w:r>
            <w:r w:rsidR="00425977" w:rsidRPr="00425977">
              <w:rPr>
                <w:rFonts w:ascii="Arial" w:eastAsia="宋体" w:hAnsi="Arial" w:cs="Arial"/>
                <w:kern w:val="0"/>
                <w:sz w:val="18"/>
                <w:szCs w:val="18"/>
              </w:rPr>
              <w:t xml:space="preserve">A       </w:t>
            </w:r>
            <w:r w:rsidRPr="00425977">
              <w:rPr>
                <w:rFonts w:ascii="Arial" w:eastAsia="宋体" w:hAnsi="Arial" w:cs="Arial"/>
                <w:kern w:val="0"/>
                <w:sz w:val="18"/>
                <w:szCs w:val="18"/>
              </w:rPr>
              <w:object w:dxaOrig="1440" w:dyaOrig="1440">
                <v:shape id="_x0000_i1415" type="#_x0000_t75" style="width:20.25pt;height:15.75pt" o:ole="">
                  <v:imagedata r:id="rId6" o:title=""/>
                </v:shape>
                <w:control r:id="rId84" w:name="DefaultOcxName77" w:shapeid="_x0000_i1415"/>
              </w:object>
            </w:r>
            <w:r w:rsidR="00425977" w:rsidRPr="00425977">
              <w:rPr>
                <w:rFonts w:ascii="Arial" w:eastAsia="宋体" w:hAnsi="Arial" w:cs="Arial"/>
                <w:kern w:val="0"/>
                <w:sz w:val="18"/>
                <w:szCs w:val="18"/>
              </w:rPr>
              <w:t xml:space="preserve">B       </w:t>
            </w:r>
            <w:r w:rsidRPr="00425977">
              <w:rPr>
                <w:rFonts w:ascii="Arial" w:eastAsia="宋体" w:hAnsi="Arial" w:cs="Arial"/>
                <w:kern w:val="0"/>
                <w:sz w:val="18"/>
                <w:szCs w:val="18"/>
              </w:rPr>
              <w:object w:dxaOrig="1440" w:dyaOrig="1440">
                <v:shape id="_x0000_i1418" type="#_x0000_t75" style="width:20.25pt;height:15.75pt" o:ole="">
                  <v:imagedata r:id="rId6" o:title=""/>
                </v:shape>
                <w:control r:id="rId85" w:name="DefaultOcxName78" w:shapeid="_x0000_i1418"/>
              </w:object>
            </w:r>
            <w:r w:rsidR="00425977" w:rsidRPr="00425977">
              <w:rPr>
                <w:rFonts w:ascii="Arial" w:eastAsia="宋体" w:hAnsi="Arial" w:cs="Arial"/>
                <w:kern w:val="0"/>
                <w:sz w:val="18"/>
                <w:szCs w:val="18"/>
              </w:rPr>
              <w:t xml:space="preserve">C       </w:t>
            </w:r>
            <w:r w:rsidRPr="00425977">
              <w:rPr>
                <w:rFonts w:ascii="Arial" w:eastAsia="宋体" w:hAnsi="Arial" w:cs="Arial"/>
                <w:kern w:val="0"/>
                <w:sz w:val="18"/>
                <w:szCs w:val="18"/>
              </w:rPr>
              <w:object w:dxaOrig="1440" w:dyaOrig="1440">
                <v:shape id="_x0000_i1421" type="#_x0000_t75" style="width:20.25pt;height:15.75pt" o:ole="">
                  <v:imagedata r:id="rId6" o:title=""/>
                </v:shape>
                <w:control r:id="rId86" w:name="DefaultOcxName79" w:shapeid="_x0000_i1421"/>
              </w:object>
            </w:r>
            <w:r w:rsidR="00425977" w:rsidRPr="00425977">
              <w:rPr>
                <w:rFonts w:ascii="Arial" w:eastAsia="宋体" w:hAnsi="Arial" w:cs="Arial"/>
                <w:kern w:val="0"/>
                <w:sz w:val="18"/>
                <w:szCs w:val="18"/>
              </w:rPr>
              <w:t xml:space="preserve">D       </w:t>
            </w:r>
          </w:p>
        </w:tc>
      </w:tr>
      <w:tr w:rsidR="00425977" w:rsidRPr="00425977">
        <w:trPr>
          <w:gridAfter w:val="1"/>
          <w:tblCellSpacing w:w="15" w:type="dxa"/>
        </w:trPr>
        <w:tc>
          <w:tcPr>
            <w:tcW w:w="0" w:type="auto"/>
            <w:shd w:val="clear" w:color="auto" w:fill="FFFFFA"/>
            <w:tcMar>
              <w:top w:w="150" w:type="dxa"/>
              <w:left w:w="150" w:type="dxa"/>
              <w:bottom w:w="150" w:type="dxa"/>
              <w:right w:w="150" w:type="dxa"/>
            </w:tcMar>
            <w:vAlign w:val="center"/>
            <w:hideMark/>
          </w:tcPr>
          <w:p w:rsidR="00425977" w:rsidRPr="00425977" w:rsidRDefault="00425977" w:rsidP="00425977">
            <w:pPr>
              <w:widowControl/>
              <w:spacing w:line="360" w:lineRule="auto"/>
              <w:jc w:val="left"/>
              <w:rPr>
                <w:rFonts w:ascii="Arial" w:eastAsia="宋体" w:hAnsi="Arial" w:cs="Arial"/>
                <w:kern w:val="0"/>
                <w:sz w:val="18"/>
                <w:szCs w:val="18"/>
              </w:rPr>
            </w:pPr>
            <w:r w:rsidRPr="00425977">
              <w:rPr>
                <w:rFonts w:ascii="Arial" w:eastAsia="宋体" w:hAnsi="Arial" w:cs="Arial"/>
                <w:kern w:val="0"/>
                <w:sz w:val="18"/>
                <w:szCs w:val="18"/>
              </w:rPr>
              <w:t>21.</w:t>
            </w:r>
            <w:r w:rsidRPr="00425977">
              <w:rPr>
                <w:rFonts w:ascii="Arial" w:eastAsia="宋体" w:hAnsi="Arial" w:cs="Arial"/>
                <w:kern w:val="0"/>
                <w:sz w:val="18"/>
                <w:szCs w:val="18"/>
              </w:rPr>
              <w:t>下列程序的运行结果为</w:t>
            </w:r>
            <w:r w:rsidRPr="00425977">
              <w:rPr>
                <w:rFonts w:ascii="Arial" w:eastAsia="宋体" w:hAnsi="Arial" w:cs="Arial"/>
                <w:kern w:val="0"/>
                <w:sz w:val="18"/>
                <w:szCs w:val="18"/>
              </w:rPr>
              <w:br/>
              <w:t>#include&lt;iostream. h&gt;</w:t>
            </w:r>
            <w:r w:rsidRPr="00425977">
              <w:rPr>
                <w:rFonts w:ascii="Arial" w:eastAsia="宋体" w:hAnsi="Arial" w:cs="Arial"/>
                <w:kern w:val="0"/>
                <w:sz w:val="18"/>
                <w:szCs w:val="18"/>
              </w:rPr>
              <w:br/>
              <w:t>void print(double a)</w:t>
            </w:r>
            <w:r w:rsidRPr="00425977">
              <w:rPr>
                <w:rFonts w:ascii="Arial" w:eastAsia="宋体" w:hAnsi="Arial" w:cs="Arial"/>
                <w:kern w:val="0"/>
                <w:sz w:val="18"/>
                <w:szCs w:val="18"/>
              </w:rPr>
              <w:br/>
              <w:t>{</w:t>
            </w:r>
            <w:r w:rsidRPr="00425977">
              <w:rPr>
                <w:rFonts w:ascii="Arial" w:eastAsia="宋体" w:hAnsi="Arial" w:cs="Arial"/>
                <w:kern w:val="0"/>
                <w:sz w:val="18"/>
                <w:szCs w:val="18"/>
              </w:rPr>
              <w:br/>
              <w:t>cout&lt;&lt;++a;</w:t>
            </w:r>
            <w:r w:rsidRPr="00425977">
              <w:rPr>
                <w:rFonts w:ascii="Arial" w:eastAsia="宋体" w:hAnsi="Arial" w:cs="Arial"/>
                <w:kern w:val="0"/>
                <w:sz w:val="18"/>
                <w:szCs w:val="18"/>
              </w:rPr>
              <w:br/>
              <w:t>}</w:t>
            </w:r>
            <w:r w:rsidRPr="00425977">
              <w:rPr>
                <w:rFonts w:ascii="Arial" w:eastAsia="宋体" w:hAnsi="Arial" w:cs="Arial"/>
                <w:kern w:val="0"/>
                <w:sz w:val="18"/>
                <w:szCs w:val="18"/>
              </w:rPr>
              <w:br/>
              <w:t>void print(int a</w:t>
            </w:r>
            <w:r w:rsidRPr="00425977">
              <w:rPr>
                <w:rFonts w:ascii="Arial" w:eastAsia="宋体" w:hAnsi="Arial" w:cs="Arial"/>
                <w:kern w:val="0"/>
                <w:sz w:val="18"/>
                <w:szCs w:val="18"/>
              </w:rPr>
              <w:t>，</w:t>
            </w:r>
            <w:r w:rsidRPr="00425977">
              <w:rPr>
                <w:rFonts w:ascii="Arial" w:eastAsia="宋体" w:hAnsi="Arial" w:cs="Arial"/>
                <w:kern w:val="0"/>
                <w:sz w:val="18"/>
                <w:szCs w:val="18"/>
              </w:rPr>
              <w:t>int b)</w:t>
            </w:r>
            <w:r w:rsidRPr="00425977">
              <w:rPr>
                <w:rFonts w:ascii="Arial" w:eastAsia="宋体" w:hAnsi="Arial" w:cs="Arial"/>
                <w:kern w:val="0"/>
                <w:sz w:val="18"/>
                <w:szCs w:val="18"/>
              </w:rPr>
              <w:br/>
              <w:t>{</w:t>
            </w:r>
            <w:r w:rsidRPr="00425977">
              <w:rPr>
                <w:rFonts w:ascii="Arial" w:eastAsia="宋体" w:hAnsi="Arial" w:cs="Arial"/>
                <w:kern w:val="0"/>
                <w:sz w:val="18"/>
                <w:szCs w:val="18"/>
              </w:rPr>
              <w:br/>
              <w:t>cout&lt;&lt;b&lt;&lt;a;</w:t>
            </w:r>
            <w:r w:rsidRPr="00425977">
              <w:rPr>
                <w:rFonts w:ascii="Arial" w:eastAsia="宋体" w:hAnsi="Arial" w:cs="Arial"/>
                <w:kern w:val="0"/>
                <w:sz w:val="18"/>
                <w:szCs w:val="18"/>
              </w:rPr>
              <w:br/>
              <w:t>}</w:t>
            </w:r>
            <w:r w:rsidRPr="00425977">
              <w:rPr>
                <w:rFonts w:ascii="Arial" w:eastAsia="宋体" w:hAnsi="Arial" w:cs="Arial"/>
                <w:kern w:val="0"/>
                <w:sz w:val="18"/>
                <w:szCs w:val="18"/>
              </w:rPr>
              <w:br/>
              <w:t>void main()</w:t>
            </w:r>
            <w:r w:rsidRPr="00425977">
              <w:rPr>
                <w:rFonts w:ascii="Arial" w:eastAsia="宋体" w:hAnsi="Arial" w:cs="Arial"/>
                <w:kern w:val="0"/>
                <w:sz w:val="18"/>
                <w:szCs w:val="18"/>
              </w:rPr>
              <w:br/>
              <w:t>{</w:t>
            </w:r>
            <w:r w:rsidRPr="00425977">
              <w:rPr>
                <w:rFonts w:ascii="Arial" w:eastAsia="宋体" w:hAnsi="Arial" w:cs="Arial"/>
                <w:kern w:val="0"/>
                <w:sz w:val="18"/>
                <w:szCs w:val="18"/>
              </w:rPr>
              <w:br/>
              <w:t>print(1.2);</w:t>
            </w:r>
            <w:r w:rsidRPr="00425977">
              <w:rPr>
                <w:rFonts w:ascii="Arial" w:eastAsia="宋体" w:hAnsi="Arial" w:cs="Arial"/>
                <w:kern w:val="0"/>
                <w:sz w:val="18"/>
                <w:szCs w:val="18"/>
              </w:rPr>
              <w:br/>
              <w:t>cout&lt;&lt;” ”;</w:t>
            </w:r>
            <w:r w:rsidRPr="00425977">
              <w:rPr>
                <w:rFonts w:ascii="Arial" w:eastAsia="宋体" w:hAnsi="Arial" w:cs="Arial"/>
                <w:kern w:val="0"/>
                <w:sz w:val="18"/>
                <w:szCs w:val="18"/>
              </w:rPr>
              <w:br/>
              <w:t>print(3,4);</w:t>
            </w:r>
            <w:r w:rsidRPr="00425977">
              <w:rPr>
                <w:rFonts w:ascii="Arial" w:eastAsia="宋体" w:hAnsi="Arial" w:cs="Arial"/>
                <w:kern w:val="0"/>
                <w:sz w:val="18"/>
                <w:szCs w:val="18"/>
              </w:rPr>
              <w:br/>
              <w:t>}</w:t>
            </w:r>
            <w:r w:rsidRPr="00425977">
              <w:rPr>
                <w:rFonts w:ascii="Arial" w:eastAsia="宋体" w:hAnsi="Arial" w:cs="Arial"/>
                <w:kern w:val="0"/>
                <w:sz w:val="18"/>
                <w:szCs w:val="18"/>
              </w:rPr>
              <w:br/>
            </w:r>
            <w:r w:rsidRPr="00425977">
              <w:rPr>
                <w:rFonts w:ascii="Arial" w:eastAsia="宋体" w:hAnsi="Arial" w:cs="Arial"/>
                <w:kern w:val="0"/>
                <w:sz w:val="18"/>
                <w:szCs w:val="18"/>
              </w:rPr>
              <w:t xml:space="preserve">　　</w:t>
            </w:r>
            <w:r w:rsidRPr="00425977">
              <w:rPr>
                <w:rFonts w:ascii="Arial" w:eastAsia="宋体" w:hAnsi="Arial" w:cs="Arial"/>
                <w:kern w:val="0"/>
                <w:sz w:val="18"/>
                <w:szCs w:val="18"/>
              </w:rPr>
              <w:t xml:space="preserve">A)1.2 34 </w:t>
            </w:r>
            <w:r w:rsidRPr="00425977">
              <w:rPr>
                <w:rFonts w:ascii="Arial" w:eastAsia="宋体" w:hAnsi="Arial" w:cs="Arial"/>
                <w:kern w:val="0"/>
                <w:sz w:val="18"/>
                <w:szCs w:val="18"/>
              </w:rPr>
              <w:br/>
            </w:r>
            <w:r w:rsidRPr="00425977">
              <w:rPr>
                <w:rFonts w:ascii="Arial" w:eastAsia="宋体" w:hAnsi="Arial" w:cs="Arial"/>
                <w:kern w:val="0"/>
                <w:sz w:val="18"/>
                <w:szCs w:val="18"/>
              </w:rPr>
              <w:t xml:space="preserve">　　</w:t>
            </w:r>
            <w:r w:rsidRPr="00425977">
              <w:rPr>
                <w:rFonts w:ascii="Arial" w:eastAsia="宋体" w:hAnsi="Arial" w:cs="Arial"/>
                <w:kern w:val="0"/>
                <w:sz w:val="18"/>
                <w:szCs w:val="18"/>
              </w:rPr>
              <w:t xml:space="preserve">B)2.2 34 </w:t>
            </w:r>
            <w:r w:rsidRPr="00425977">
              <w:rPr>
                <w:rFonts w:ascii="Arial" w:eastAsia="宋体" w:hAnsi="Arial" w:cs="Arial"/>
                <w:kern w:val="0"/>
                <w:sz w:val="18"/>
                <w:szCs w:val="18"/>
              </w:rPr>
              <w:br/>
            </w:r>
            <w:r w:rsidRPr="00425977">
              <w:rPr>
                <w:rFonts w:ascii="Arial" w:eastAsia="宋体" w:hAnsi="Arial" w:cs="Arial"/>
                <w:kern w:val="0"/>
                <w:sz w:val="18"/>
                <w:szCs w:val="18"/>
              </w:rPr>
              <w:t xml:space="preserve">　　</w:t>
            </w:r>
            <w:r w:rsidRPr="00425977">
              <w:rPr>
                <w:rFonts w:ascii="Arial" w:eastAsia="宋体" w:hAnsi="Arial" w:cs="Arial"/>
                <w:kern w:val="0"/>
                <w:sz w:val="18"/>
                <w:szCs w:val="18"/>
              </w:rPr>
              <w:t xml:space="preserve">C)1.2 43 </w:t>
            </w:r>
            <w:r w:rsidRPr="00425977">
              <w:rPr>
                <w:rFonts w:ascii="Arial" w:eastAsia="宋体" w:hAnsi="Arial" w:cs="Arial"/>
                <w:kern w:val="0"/>
                <w:sz w:val="18"/>
                <w:szCs w:val="18"/>
              </w:rPr>
              <w:br/>
            </w:r>
            <w:r w:rsidRPr="00425977">
              <w:rPr>
                <w:rFonts w:ascii="Arial" w:eastAsia="宋体" w:hAnsi="Arial" w:cs="Arial"/>
                <w:kern w:val="0"/>
                <w:sz w:val="18"/>
                <w:szCs w:val="18"/>
              </w:rPr>
              <w:t xml:space="preserve">　　</w:t>
            </w:r>
            <w:r w:rsidRPr="00425977">
              <w:rPr>
                <w:rFonts w:ascii="Arial" w:eastAsia="宋体" w:hAnsi="Arial" w:cs="Arial"/>
                <w:kern w:val="0"/>
                <w:sz w:val="18"/>
                <w:szCs w:val="18"/>
              </w:rPr>
              <w:t xml:space="preserve">D)2.2 43 </w:t>
            </w:r>
          </w:p>
        </w:tc>
      </w:tr>
      <w:tr w:rsidR="00425977" w:rsidRPr="00425977">
        <w:trPr>
          <w:gridAfter w:val="1"/>
          <w:tblCellSpacing w:w="15" w:type="dxa"/>
        </w:trPr>
        <w:tc>
          <w:tcPr>
            <w:tcW w:w="0" w:type="auto"/>
            <w:shd w:val="clear" w:color="auto" w:fill="EEEEDE"/>
            <w:vAlign w:val="center"/>
            <w:hideMark/>
          </w:tcPr>
          <w:p w:rsidR="00425977" w:rsidRPr="00425977" w:rsidRDefault="00184E16" w:rsidP="00425977">
            <w:pPr>
              <w:widowControl/>
              <w:spacing w:line="360" w:lineRule="auto"/>
              <w:jc w:val="left"/>
              <w:rPr>
                <w:rFonts w:ascii="Arial" w:eastAsia="宋体" w:hAnsi="Arial" w:cs="Arial"/>
                <w:kern w:val="0"/>
                <w:sz w:val="18"/>
                <w:szCs w:val="18"/>
              </w:rPr>
            </w:pPr>
            <w:r w:rsidRPr="00425977">
              <w:rPr>
                <w:rFonts w:ascii="Arial" w:eastAsia="宋体" w:hAnsi="Arial" w:cs="Arial"/>
                <w:kern w:val="0"/>
                <w:sz w:val="18"/>
                <w:szCs w:val="18"/>
              </w:rPr>
              <w:lastRenderedPageBreak/>
              <w:object w:dxaOrig="1440" w:dyaOrig="1440">
                <v:shape id="_x0000_i1424" type="#_x0000_t75" style="width:20.25pt;height:15.75pt" o:ole="">
                  <v:imagedata r:id="rId6" o:title=""/>
                </v:shape>
                <w:control r:id="rId87" w:name="DefaultOcxName80" w:shapeid="_x0000_i1424"/>
              </w:object>
            </w:r>
            <w:r w:rsidR="00425977" w:rsidRPr="00425977">
              <w:rPr>
                <w:rFonts w:ascii="Arial" w:eastAsia="宋体" w:hAnsi="Arial" w:cs="Arial"/>
                <w:kern w:val="0"/>
                <w:sz w:val="18"/>
                <w:szCs w:val="18"/>
              </w:rPr>
              <w:t xml:space="preserve">A       </w:t>
            </w:r>
            <w:r w:rsidRPr="00425977">
              <w:rPr>
                <w:rFonts w:ascii="Arial" w:eastAsia="宋体" w:hAnsi="Arial" w:cs="Arial"/>
                <w:kern w:val="0"/>
                <w:sz w:val="18"/>
                <w:szCs w:val="18"/>
              </w:rPr>
              <w:object w:dxaOrig="1440" w:dyaOrig="1440">
                <v:shape id="_x0000_i1427" type="#_x0000_t75" style="width:20.25pt;height:15.75pt" o:ole="">
                  <v:imagedata r:id="rId6" o:title=""/>
                </v:shape>
                <w:control r:id="rId88" w:name="DefaultOcxName81" w:shapeid="_x0000_i1427"/>
              </w:object>
            </w:r>
            <w:r w:rsidR="00425977" w:rsidRPr="00425977">
              <w:rPr>
                <w:rFonts w:ascii="Arial" w:eastAsia="宋体" w:hAnsi="Arial" w:cs="Arial"/>
                <w:kern w:val="0"/>
                <w:sz w:val="18"/>
                <w:szCs w:val="18"/>
              </w:rPr>
              <w:t xml:space="preserve">B       </w:t>
            </w:r>
            <w:r w:rsidRPr="00425977">
              <w:rPr>
                <w:rFonts w:ascii="Arial" w:eastAsia="宋体" w:hAnsi="Arial" w:cs="Arial"/>
                <w:kern w:val="0"/>
                <w:sz w:val="18"/>
                <w:szCs w:val="18"/>
              </w:rPr>
              <w:object w:dxaOrig="1440" w:dyaOrig="1440">
                <v:shape id="_x0000_i1430" type="#_x0000_t75" style="width:20.25pt;height:15.75pt" o:ole="">
                  <v:imagedata r:id="rId6" o:title=""/>
                </v:shape>
                <w:control r:id="rId89" w:name="DefaultOcxName82" w:shapeid="_x0000_i1430"/>
              </w:object>
            </w:r>
            <w:r w:rsidR="00425977" w:rsidRPr="00425977">
              <w:rPr>
                <w:rFonts w:ascii="Arial" w:eastAsia="宋体" w:hAnsi="Arial" w:cs="Arial"/>
                <w:kern w:val="0"/>
                <w:sz w:val="18"/>
                <w:szCs w:val="18"/>
              </w:rPr>
              <w:t xml:space="preserve">C       </w:t>
            </w:r>
            <w:r w:rsidRPr="00425977">
              <w:rPr>
                <w:rFonts w:ascii="Arial" w:eastAsia="宋体" w:hAnsi="Arial" w:cs="Arial"/>
                <w:kern w:val="0"/>
                <w:sz w:val="18"/>
                <w:szCs w:val="18"/>
              </w:rPr>
              <w:object w:dxaOrig="1440" w:dyaOrig="1440">
                <v:shape id="_x0000_i1433" type="#_x0000_t75" style="width:20.25pt;height:15.75pt" o:ole="">
                  <v:imagedata r:id="rId6" o:title=""/>
                </v:shape>
                <w:control r:id="rId90" w:name="DefaultOcxName83" w:shapeid="_x0000_i1433"/>
              </w:object>
            </w:r>
            <w:r w:rsidR="00425977" w:rsidRPr="00425977">
              <w:rPr>
                <w:rFonts w:ascii="Arial" w:eastAsia="宋体" w:hAnsi="Arial" w:cs="Arial"/>
                <w:kern w:val="0"/>
                <w:sz w:val="18"/>
                <w:szCs w:val="18"/>
              </w:rPr>
              <w:t xml:space="preserve">D       </w:t>
            </w:r>
          </w:p>
        </w:tc>
      </w:tr>
      <w:tr w:rsidR="00425977" w:rsidRPr="00425977">
        <w:trPr>
          <w:gridAfter w:val="1"/>
          <w:tblCellSpacing w:w="15" w:type="dxa"/>
        </w:trPr>
        <w:tc>
          <w:tcPr>
            <w:tcW w:w="0" w:type="auto"/>
            <w:shd w:val="clear" w:color="auto" w:fill="FFFFFA"/>
            <w:tcMar>
              <w:top w:w="150" w:type="dxa"/>
              <w:left w:w="150" w:type="dxa"/>
              <w:bottom w:w="150" w:type="dxa"/>
              <w:right w:w="150" w:type="dxa"/>
            </w:tcMar>
            <w:vAlign w:val="center"/>
            <w:hideMark/>
          </w:tcPr>
          <w:p w:rsidR="00425977" w:rsidRPr="00425977" w:rsidRDefault="00425977" w:rsidP="00425977">
            <w:pPr>
              <w:widowControl/>
              <w:spacing w:line="360" w:lineRule="auto"/>
              <w:jc w:val="left"/>
              <w:rPr>
                <w:rFonts w:ascii="Arial" w:eastAsia="宋体" w:hAnsi="Arial" w:cs="Arial"/>
                <w:kern w:val="0"/>
                <w:sz w:val="18"/>
                <w:szCs w:val="18"/>
              </w:rPr>
            </w:pPr>
            <w:r w:rsidRPr="00425977">
              <w:rPr>
                <w:rFonts w:ascii="Arial" w:eastAsia="宋体" w:hAnsi="Arial" w:cs="Arial"/>
                <w:kern w:val="0"/>
                <w:sz w:val="18"/>
                <w:szCs w:val="18"/>
              </w:rPr>
              <w:t>22.</w:t>
            </w:r>
            <w:r w:rsidRPr="00425977">
              <w:rPr>
                <w:rFonts w:ascii="Arial" w:eastAsia="宋体" w:hAnsi="Arial" w:cs="Arial"/>
                <w:kern w:val="0"/>
                <w:sz w:val="18"/>
                <w:szCs w:val="18"/>
              </w:rPr>
              <w:t>对类成员访问权限的控制，是通过设置成员的访问控制</w:t>
            </w:r>
            <w:r w:rsidRPr="00425977">
              <w:rPr>
                <w:rFonts w:ascii="Arial" w:eastAsia="宋体" w:hAnsi="Arial" w:cs="Arial"/>
                <w:kern w:val="0"/>
                <w:sz w:val="18"/>
                <w:szCs w:val="18"/>
              </w:rPr>
              <w:br/>
            </w:r>
            <w:r w:rsidRPr="00425977">
              <w:rPr>
                <w:rFonts w:ascii="Arial" w:eastAsia="宋体" w:hAnsi="Arial" w:cs="Arial"/>
                <w:kern w:val="0"/>
                <w:sz w:val="18"/>
                <w:szCs w:val="18"/>
              </w:rPr>
              <w:t>属性实现的，下列不是访问控制属性的是</w:t>
            </w:r>
            <w:r w:rsidRPr="00425977">
              <w:rPr>
                <w:rFonts w:ascii="Arial" w:eastAsia="宋体" w:hAnsi="Arial" w:cs="Arial"/>
                <w:kern w:val="0"/>
                <w:sz w:val="18"/>
                <w:szCs w:val="18"/>
              </w:rPr>
              <w:br/>
            </w:r>
            <w:r w:rsidRPr="00425977">
              <w:rPr>
                <w:rFonts w:ascii="Arial" w:eastAsia="宋体" w:hAnsi="Arial" w:cs="Arial"/>
                <w:kern w:val="0"/>
                <w:sz w:val="18"/>
                <w:szCs w:val="18"/>
              </w:rPr>
              <w:t xml:space="preserve">　　</w:t>
            </w:r>
            <w:r w:rsidRPr="00425977">
              <w:rPr>
                <w:rFonts w:ascii="Arial" w:eastAsia="宋体" w:hAnsi="Arial" w:cs="Arial"/>
                <w:kern w:val="0"/>
                <w:sz w:val="18"/>
                <w:szCs w:val="18"/>
              </w:rPr>
              <w:t>A)</w:t>
            </w:r>
            <w:r w:rsidRPr="00425977">
              <w:rPr>
                <w:rFonts w:ascii="Arial" w:eastAsia="宋体" w:hAnsi="Arial" w:cs="Arial"/>
                <w:kern w:val="0"/>
                <w:sz w:val="18"/>
                <w:szCs w:val="18"/>
              </w:rPr>
              <w:t>公有类型</w:t>
            </w:r>
            <w:r w:rsidRPr="00425977">
              <w:rPr>
                <w:rFonts w:ascii="Arial" w:eastAsia="宋体" w:hAnsi="Arial" w:cs="Arial"/>
                <w:kern w:val="0"/>
                <w:sz w:val="18"/>
                <w:szCs w:val="18"/>
              </w:rPr>
              <w:t xml:space="preserve"> </w:t>
            </w:r>
            <w:r w:rsidRPr="00425977">
              <w:rPr>
                <w:rFonts w:ascii="Arial" w:eastAsia="宋体" w:hAnsi="Arial" w:cs="Arial"/>
                <w:kern w:val="0"/>
                <w:sz w:val="18"/>
                <w:szCs w:val="18"/>
              </w:rPr>
              <w:br/>
            </w:r>
            <w:r w:rsidRPr="00425977">
              <w:rPr>
                <w:rFonts w:ascii="Arial" w:eastAsia="宋体" w:hAnsi="Arial" w:cs="Arial"/>
                <w:kern w:val="0"/>
                <w:sz w:val="18"/>
                <w:szCs w:val="18"/>
              </w:rPr>
              <w:t xml:space="preserve">　　</w:t>
            </w:r>
            <w:r w:rsidRPr="00425977">
              <w:rPr>
                <w:rFonts w:ascii="Arial" w:eastAsia="宋体" w:hAnsi="Arial" w:cs="Arial"/>
                <w:kern w:val="0"/>
                <w:sz w:val="18"/>
                <w:szCs w:val="18"/>
              </w:rPr>
              <w:t>B)</w:t>
            </w:r>
            <w:r w:rsidRPr="00425977">
              <w:rPr>
                <w:rFonts w:ascii="Arial" w:eastAsia="宋体" w:hAnsi="Arial" w:cs="Arial"/>
                <w:kern w:val="0"/>
                <w:sz w:val="18"/>
                <w:szCs w:val="18"/>
              </w:rPr>
              <w:t>私有类型</w:t>
            </w:r>
            <w:r w:rsidRPr="00425977">
              <w:rPr>
                <w:rFonts w:ascii="Arial" w:eastAsia="宋体" w:hAnsi="Arial" w:cs="Arial"/>
                <w:kern w:val="0"/>
                <w:sz w:val="18"/>
                <w:szCs w:val="18"/>
              </w:rPr>
              <w:t xml:space="preserve"> </w:t>
            </w:r>
            <w:r w:rsidRPr="00425977">
              <w:rPr>
                <w:rFonts w:ascii="Arial" w:eastAsia="宋体" w:hAnsi="Arial" w:cs="Arial"/>
                <w:kern w:val="0"/>
                <w:sz w:val="18"/>
                <w:szCs w:val="18"/>
              </w:rPr>
              <w:br/>
            </w:r>
            <w:r w:rsidRPr="00425977">
              <w:rPr>
                <w:rFonts w:ascii="Arial" w:eastAsia="宋体" w:hAnsi="Arial" w:cs="Arial"/>
                <w:kern w:val="0"/>
                <w:sz w:val="18"/>
                <w:szCs w:val="18"/>
              </w:rPr>
              <w:t xml:space="preserve">　　</w:t>
            </w:r>
            <w:r w:rsidRPr="00425977">
              <w:rPr>
                <w:rFonts w:ascii="Arial" w:eastAsia="宋体" w:hAnsi="Arial" w:cs="Arial"/>
                <w:kern w:val="0"/>
                <w:sz w:val="18"/>
                <w:szCs w:val="18"/>
              </w:rPr>
              <w:t>C)</w:t>
            </w:r>
            <w:r w:rsidRPr="00425977">
              <w:rPr>
                <w:rFonts w:ascii="Arial" w:eastAsia="宋体" w:hAnsi="Arial" w:cs="Arial"/>
                <w:kern w:val="0"/>
                <w:sz w:val="18"/>
                <w:szCs w:val="18"/>
              </w:rPr>
              <w:t>保护类型</w:t>
            </w:r>
            <w:r w:rsidRPr="00425977">
              <w:rPr>
                <w:rFonts w:ascii="Arial" w:eastAsia="宋体" w:hAnsi="Arial" w:cs="Arial"/>
                <w:kern w:val="0"/>
                <w:sz w:val="18"/>
                <w:szCs w:val="18"/>
              </w:rPr>
              <w:t xml:space="preserve"> </w:t>
            </w:r>
            <w:r w:rsidRPr="00425977">
              <w:rPr>
                <w:rFonts w:ascii="Arial" w:eastAsia="宋体" w:hAnsi="Arial" w:cs="Arial"/>
                <w:kern w:val="0"/>
                <w:sz w:val="18"/>
                <w:szCs w:val="18"/>
              </w:rPr>
              <w:br/>
            </w:r>
            <w:r w:rsidRPr="00425977">
              <w:rPr>
                <w:rFonts w:ascii="Arial" w:eastAsia="宋体" w:hAnsi="Arial" w:cs="Arial"/>
                <w:kern w:val="0"/>
                <w:sz w:val="18"/>
                <w:szCs w:val="18"/>
              </w:rPr>
              <w:t xml:space="preserve">　　</w:t>
            </w:r>
            <w:r w:rsidRPr="00425977">
              <w:rPr>
                <w:rFonts w:ascii="Arial" w:eastAsia="宋体" w:hAnsi="Arial" w:cs="Arial"/>
                <w:kern w:val="0"/>
                <w:sz w:val="18"/>
                <w:szCs w:val="18"/>
              </w:rPr>
              <w:t>D)</w:t>
            </w:r>
            <w:r w:rsidRPr="00425977">
              <w:rPr>
                <w:rFonts w:ascii="Arial" w:eastAsia="宋体" w:hAnsi="Arial" w:cs="Arial"/>
                <w:kern w:val="0"/>
                <w:sz w:val="18"/>
                <w:szCs w:val="18"/>
              </w:rPr>
              <w:t>友元类型</w:t>
            </w:r>
            <w:r w:rsidRPr="00425977">
              <w:rPr>
                <w:rFonts w:ascii="Arial" w:eastAsia="宋体" w:hAnsi="Arial" w:cs="Arial"/>
                <w:kern w:val="0"/>
                <w:sz w:val="18"/>
                <w:szCs w:val="18"/>
              </w:rPr>
              <w:t xml:space="preserve"> </w:t>
            </w:r>
          </w:p>
        </w:tc>
      </w:tr>
      <w:tr w:rsidR="00425977" w:rsidRPr="00425977">
        <w:trPr>
          <w:gridAfter w:val="1"/>
          <w:tblCellSpacing w:w="15" w:type="dxa"/>
        </w:trPr>
        <w:tc>
          <w:tcPr>
            <w:tcW w:w="0" w:type="auto"/>
            <w:shd w:val="clear" w:color="auto" w:fill="EEEEDE"/>
            <w:vAlign w:val="center"/>
            <w:hideMark/>
          </w:tcPr>
          <w:p w:rsidR="00425977" w:rsidRPr="00425977" w:rsidRDefault="00184E16" w:rsidP="00425977">
            <w:pPr>
              <w:widowControl/>
              <w:spacing w:line="360" w:lineRule="auto"/>
              <w:jc w:val="left"/>
              <w:rPr>
                <w:rFonts w:ascii="Arial" w:eastAsia="宋体" w:hAnsi="Arial" w:cs="Arial"/>
                <w:kern w:val="0"/>
                <w:sz w:val="18"/>
                <w:szCs w:val="18"/>
              </w:rPr>
            </w:pPr>
            <w:r w:rsidRPr="00425977">
              <w:rPr>
                <w:rFonts w:ascii="Arial" w:eastAsia="宋体" w:hAnsi="Arial" w:cs="Arial"/>
                <w:kern w:val="0"/>
                <w:sz w:val="18"/>
                <w:szCs w:val="18"/>
              </w:rPr>
              <w:object w:dxaOrig="1440" w:dyaOrig="1440">
                <v:shape id="_x0000_i1436" type="#_x0000_t75" style="width:20.25pt;height:15.75pt" o:ole="">
                  <v:imagedata r:id="rId6" o:title=""/>
                </v:shape>
                <w:control r:id="rId91" w:name="DefaultOcxName84" w:shapeid="_x0000_i1436"/>
              </w:object>
            </w:r>
            <w:r w:rsidR="00425977" w:rsidRPr="00425977">
              <w:rPr>
                <w:rFonts w:ascii="Arial" w:eastAsia="宋体" w:hAnsi="Arial" w:cs="Arial"/>
                <w:kern w:val="0"/>
                <w:sz w:val="18"/>
                <w:szCs w:val="18"/>
              </w:rPr>
              <w:t xml:space="preserve">A       </w:t>
            </w:r>
            <w:r w:rsidRPr="00425977">
              <w:rPr>
                <w:rFonts w:ascii="Arial" w:eastAsia="宋体" w:hAnsi="Arial" w:cs="Arial"/>
                <w:kern w:val="0"/>
                <w:sz w:val="18"/>
                <w:szCs w:val="18"/>
              </w:rPr>
              <w:object w:dxaOrig="1440" w:dyaOrig="1440">
                <v:shape id="_x0000_i1439" type="#_x0000_t75" style="width:20.25pt;height:15.75pt" o:ole="">
                  <v:imagedata r:id="rId6" o:title=""/>
                </v:shape>
                <w:control r:id="rId92" w:name="DefaultOcxName85" w:shapeid="_x0000_i1439"/>
              </w:object>
            </w:r>
            <w:r w:rsidR="00425977" w:rsidRPr="00425977">
              <w:rPr>
                <w:rFonts w:ascii="Arial" w:eastAsia="宋体" w:hAnsi="Arial" w:cs="Arial"/>
                <w:kern w:val="0"/>
                <w:sz w:val="18"/>
                <w:szCs w:val="18"/>
              </w:rPr>
              <w:t xml:space="preserve">B       </w:t>
            </w:r>
            <w:r w:rsidRPr="00425977">
              <w:rPr>
                <w:rFonts w:ascii="Arial" w:eastAsia="宋体" w:hAnsi="Arial" w:cs="Arial"/>
                <w:kern w:val="0"/>
                <w:sz w:val="18"/>
                <w:szCs w:val="18"/>
              </w:rPr>
              <w:object w:dxaOrig="1440" w:dyaOrig="1440">
                <v:shape id="_x0000_i1442" type="#_x0000_t75" style="width:20.25pt;height:15.75pt" o:ole="">
                  <v:imagedata r:id="rId6" o:title=""/>
                </v:shape>
                <w:control r:id="rId93" w:name="DefaultOcxName86" w:shapeid="_x0000_i1442"/>
              </w:object>
            </w:r>
            <w:r w:rsidR="00425977" w:rsidRPr="00425977">
              <w:rPr>
                <w:rFonts w:ascii="Arial" w:eastAsia="宋体" w:hAnsi="Arial" w:cs="Arial"/>
                <w:kern w:val="0"/>
                <w:sz w:val="18"/>
                <w:szCs w:val="18"/>
              </w:rPr>
              <w:t xml:space="preserve">C       </w:t>
            </w:r>
            <w:r w:rsidRPr="00425977">
              <w:rPr>
                <w:rFonts w:ascii="Arial" w:eastAsia="宋体" w:hAnsi="Arial" w:cs="Arial"/>
                <w:kern w:val="0"/>
                <w:sz w:val="18"/>
                <w:szCs w:val="18"/>
              </w:rPr>
              <w:object w:dxaOrig="1440" w:dyaOrig="1440">
                <v:shape id="_x0000_i1445" type="#_x0000_t75" style="width:20.25pt;height:15.75pt" o:ole="">
                  <v:imagedata r:id="rId6" o:title=""/>
                </v:shape>
                <w:control r:id="rId94" w:name="DefaultOcxName87" w:shapeid="_x0000_i1445"/>
              </w:object>
            </w:r>
            <w:r w:rsidR="00425977" w:rsidRPr="00425977">
              <w:rPr>
                <w:rFonts w:ascii="Arial" w:eastAsia="宋体" w:hAnsi="Arial" w:cs="Arial"/>
                <w:kern w:val="0"/>
                <w:sz w:val="18"/>
                <w:szCs w:val="18"/>
              </w:rPr>
              <w:t xml:space="preserve">D       </w:t>
            </w:r>
          </w:p>
        </w:tc>
      </w:tr>
      <w:tr w:rsidR="00425977" w:rsidRPr="00425977">
        <w:trPr>
          <w:gridAfter w:val="1"/>
          <w:tblCellSpacing w:w="15" w:type="dxa"/>
        </w:trPr>
        <w:tc>
          <w:tcPr>
            <w:tcW w:w="0" w:type="auto"/>
            <w:shd w:val="clear" w:color="auto" w:fill="FFFFFA"/>
            <w:tcMar>
              <w:top w:w="150" w:type="dxa"/>
              <w:left w:w="150" w:type="dxa"/>
              <w:bottom w:w="150" w:type="dxa"/>
              <w:right w:w="150" w:type="dxa"/>
            </w:tcMar>
            <w:vAlign w:val="center"/>
            <w:hideMark/>
          </w:tcPr>
          <w:p w:rsidR="00425977" w:rsidRPr="00425977" w:rsidRDefault="00425977" w:rsidP="00425977">
            <w:pPr>
              <w:widowControl/>
              <w:spacing w:line="360" w:lineRule="auto"/>
              <w:jc w:val="left"/>
              <w:rPr>
                <w:rFonts w:ascii="Arial" w:eastAsia="宋体" w:hAnsi="Arial" w:cs="Arial"/>
                <w:kern w:val="0"/>
                <w:sz w:val="18"/>
                <w:szCs w:val="18"/>
              </w:rPr>
            </w:pPr>
            <w:r w:rsidRPr="00425977">
              <w:rPr>
                <w:rFonts w:ascii="Arial" w:eastAsia="宋体" w:hAnsi="Arial" w:cs="Arial"/>
                <w:kern w:val="0"/>
                <w:sz w:val="18"/>
                <w:szCs w:val="18"/>
              </w:rPr>
              <w:t>23.</w:t>
            </w:r>
            <w:r w:rsidRPr="00425977">
              <w:rPr>
                <w:rFonts w:ascii="Arial" w:eastAsia="宋体" w:hAnsi="Arial" w:cs="Arial"/>
                <w:kern w:val="0"/>
                <w:sz w:val="18"/>
                <w:szCs w:val="18"/>
              </w:rPr>
              <w:t>在类的定义中，用于为对象分配内存空间，对类的数据成员</w:t>
            </w:r>
            <w:r w:rsidRPr="00425977">
              <w:rPr>
                <w:rFonts w:ascii="Arial" w:eastAsia="宋体" w:hAnsi="Arial" w:cs="Arial"/>
                <w:kern w:val="0"/>
                <w:sz w:val="18"/>
                <w:szCs w:val="18"/>
              </w:rPr>
              <w:br/>
            </w:r>
            <w:r w:rsidRPr="00425977">
              <w:rPr>
                <w:rFonts w:ascii="Arial" w:eastAsia="宋体" w:hAnsi="Arial" w:cs="Arial"/>
                <w:kern w:val="0"/>
                <w:sz w:val="18"/>
                <w:szCs w:val="18"/>
              </w:rPr>
              <w:t>进行初始化并执行其他内部管理操作的函数是</w:t>
            </w:r>
            <w:r w:rsidRPr="00425977">
              <w:rPr>
                <w:rFonts w:ascii="Arial" w:eastAsia="宋体" w:hAnsi="Arial" w:cs="Arial"/>
                <w:kern w:val="0"/>
                <w:sz w:val="18"/>
                <w:szCs w:val="18"/>
              </w:rPr>
              <w:br/>
            </w:r>
            <w:r w:rsidRPr="00425977">
              <w:rPr>
                <w:rFonts w:ascii="Arial" w:eastAsia="宋体" w:hAnsi="Arial" w:cs="Arial"/>
                <w:kern w:val="0"/>
                <w:sz w:val="18"/>
                <w:szCs w:val="18"/>
              </w:rPr>
              <w:t xml:space="preserve">　　</w:t>
            </w:r>
            <w:r w:rsidRPr="00425977">
              <w:rPr>
                <w:rFonts w:ascii="Arial" w:eastAsia="宋体" w:hAnsi="Arial" w:cs="Arial"/>
                <w:kern w:val="0"/>
                <w:sz w:val="18"/>
                <w:szCs w:val="18"/>
              </w:rPr>
              <w:t>A)</w:t>
            </w:r>
            <w:r w:rsidRPr="00425977">
              <w:rPr>
                <w:rFonts w:ascii="Arial" w:eastAsia="宋体" w:hAnsi="Arial" w:cs="Arial"/>
                <w:kern w:val="0"/>
                <w:sz w:val="18"/>
                <w:szCs w:val="18"/>
              </w:rPr>
              <w:t>友元函数</w:t>
            </w:r>
            <w:r w:rsidRPr="00425977">
              <w:rPr>
                <w:rFonts w:ascii="Arial" w:eastAsia="宋体" w:hAnsi="Arial" w:cs="Arial"/>
                <w:kern w:val="0"/>
                <w:sz w:val="18"/>
                <w:szCs w:val="18"/>
              </w:rPr>
              <w:t xml:space="preserve"> </w:t>
            </w:r>
            <w:r w:rsidRPr="00425977">
              <w:rPr>
                <w:rFonts w:ascii="Arial" w:eastAsia="宋体" w:hAnsi="Arial" w:cs="Arial"/>
                <w:kern w:val="0"/>
                <w:sz w:val="18"/>
                <w:szCs w:val="18"/>
              </w:rPr>
              <w:br/>
            </w:r>
            <w:r w:rsidRPr="00425977">
              <w:rPr>
                <w:rFonts w:ascii="Arial" w:eastAsia="宋体" w:hAnsi="Arial" w:cs="Arial"/>
                <w:kern w:val="0"/>
                <w:sz w:val="18"/>
                <w:szCs w:val="18"/>
              </w:rPr>
              <w:t xml:space="preserve">　　</w:t>
            </w:r>
            <w:r w:rsidRPr="00425977">
              <w:rPr>
                <w:rFonts w:ascii="Arial" w:eastAsia="宋体" w:hAnsi="Arial" w:cs="Arial"/>
                <w:kern w:val="0"/>
                <w:sz w:val="18"/>
                <w:szCs w:val="18"/>
              </w:rPr>
              <w:t>B)</w:t>
            </w:r>
            <w:r w:rsidRPr="00425977">
              <w:rPr>
                <w:rFonts w:ascii="Arial" w:eastAsia="宋体" w:hAnsi="Arial" w:cs="Arial"/>
                <w:kern w:val="0"/>
                <w:sz w:val="18"/>
                <w:szCs w:val="18"/>
              </w:rPr>
              <w:t>虚函数</w:t>
            </w:r>
            <w:r w:rsidRPr="00425977">
              <w:rPr>
                <w:rFonts w:ascii="Arial" w:eastAsia="宋体" w:hAnsi="Arial" w:cs="Arial"/>
                <w:kern w:val="0"/>
                <w:sz w:val="18"/>
                <w:szCs w:val="18"/>
              </w:rPr>
              <w:t xml:space="preserve"> </w:t>
            </w:r>
            <w:r w:rsidRPr="00425977">
              <w:rPr>
                <w:rFonts w:ascii="Arial" w:eastAsia="宋体" w:hAnsi="Arial" w:cs="Arial"/>
                <w:kern w:val="0"/>
                <w:sz w:val="18"/>
                <w:szCs w:val="18"/>
              </w:rPr>
              <w:br/>
            </w:r>
            <w:r w:rsidRPr="00425977">
              <w:rPr>
                <w:rFonts w:ascii="Arial" w:eastAsia="宋体" w:hAnsi="Arial" w:cs="Arial"/>
                <w:kern w:val="0"/>
                <w:sz w:val="18"/>
                <w:szCs w:val="18"/>
              </w:rPr>
              <w:t xml:space="preserve">　　</w:t>
            </w:r>
            <w:r w:rsidRPr="00425977">
              <w:rPr>
                <w:rFonts w:ascii="Arial" w:eastAsia="宋体" w:hAnsi="Arial" w:cs="Arial"/>
                <w:kern w:val="0"/>
                <w:sz w:val="18"/>
                <w:szCs w:val="18"/>
              </w:rPr>
              <w:t>C)</w:t>
            </w:r>
            <w:r w:rsidRPr="00425977">
              <w:rPr>
                <w:rFonts w:ascii="Arial" w:eastAsia="宋体" w:hAnsi="Arial" w:cs="Arial"/>
                <w:kern w:val="0"/>
                <w:sz w:val="18"/>
                <w:szCs w:val="18"/>
              </w:rPr>
              <w:t>构造函数</w:t>
            </w:r>
            <w:r w:rsidRPr="00425977">
              <w:rPr>
                <w:rFonts w:ascii="Arial" w:eastAsia="宋体" w:hAnsi="Arial" w:cs="Arial"/>
                <w:kern w:val="0"/>
                <w:sz w:val="18"/>
                <w:szCs w:val="18"/>
              </w:rPr>
              <w:t xml:space="preserve"> </w:t>
            </w:r>
            <w:r w:rsidRPr="00425977">
              <w:rPr>
                <w:rFonts w:ascii="Arial" w:eastAsia="宋体" w:hAnsi="Arial" w:cs="Arial"/>
                <w:kern w:val="0"/>
                <w:sz w:val="18"/>
                <w:szCs w:val="18"/>
              </w:rPr>
              <w:br/>
            </w:r>
            <w:r w:rsidRPr="00425977">
              <w:rPr>
                <w:rFonts w:ascii="Arial" w:eastAsia="宋体" w:hAnsi="Arial" w:cs="Arial"/>
                <w:kern w:val="0"/>
                <w:sz w:val="18"/>
                <w:szCs w:val="18"/>
              </w:rPr>
              <w:t xml:space="preserve">　　</w:t>
            </w:r>
            <w:r w:rsidRPr="00425977">
              <w:rPr>
                <w:rFonts w:ascii="Arial" w:eastAsia="宋体" w:hAnsi="Arial" w:cs="Arial"/>
                <w:kern w:val="0"/>
                <w:sz w:val="18"/>
                <w:szCs w:val="18"/>
              </w:rPr>
              <w:t>D)</w:t>
            </w:r>
            <w:r w:rsidRPr="00425977">
              <w:rPr>
                <w:rFonts w:ascii="Arial" w:eastAsia="宋体" w:hAnsi="Arial" w:cs="Arial"/>
                <w:kern w:val="0"/>
                <w:sz w:val="18"/>
                <w:szCs w:val="18"/>
              </w:rPr>
              <w:t>析构函数</w:t>
            </w:r>
            <w:r w:rsidRPr="00425977">
              <w:rPr>
                <w:rFonts w:ascii="Arial" w:eastAsia="宋体" w:hAnsi="Arial" w:cs="Arial"/>
                <w:kern w:val="0"/>
                <w:sz w:val="18"/>
                <w:szCs w:val="18"/>
              </w:rPr>
              <w:t xml:space="preserve"> </w:t>
            </w:r>
          </w:p>
        </w:tc>
      </w:tr>
      <w:tr w:rsidR="00425977" w:rsidRPr="00425977">
        <w:trPr>
          <w:gridAfter w:val="1"/>
          <w:tblCellSpacing w:w="15" w:type="dxa"/>
        </w:trPr>
        <w:tc>
          <w:tcPr>
            <w:tcW w:w="0" w:type="auto"/>
            <w:shd w:val="clear" w:color="auto" w:fill="EEEEDE"/>
            <w:vAlign w:val="center"/>
            <w:hideMark/>
          </w:tcPr>
          <w:p w:rsidR="00425977" w:rsidRPr="00425977" w:rsidRDefault="00184E16" w:rsidP="00425977">
            <w:pPr>
              <w:widowControl/>
              <w:spacing w:line="360" w:lineRule="auto"/>
              <w:jc w:val="left"/>
              <w:rPr>
                <w:rFonts w:ascii="Arial" w:eastAsia="宋体" w:hAnsi="Arial" w:cs="Arial"/>
                <w:kern w:val="0"/>
                <w:sz w:val="18"/>
                <w:szCs w:val="18"/>
              </w:rPr>
            </w:pPr>
            <w:r w:rsidRPr="00425977">
              <w:rPr>
                <w:rFonts w:ascii="Arial" w:eastAsia="宋体" w:hAnsi="Arial" w:cs="Arial"/>
                <w:kern w:val="0"/>
                <w:sz w:val="18"/>
                <w:szCs w:val="18"/>
              </w:rPr>
              <w:object w:dxaOrig="1440" w:dyaOrig="1440">
                <v:shape id="_x0000_i1448" type="#_x0000_t75" style="width:20.25pt;height:15.75pt" o:ole="">
                  <v:imagedata r:id="rId6" o:title=""/>
                </v:shape>
                <w:control r:id="rId95" w:name="DefaultOcxName88" w:shapeid="_x0000_i1448"/>
              </w:object>
            </w:r>
            <w:r w:rsidR="00425977" w:rsidRPr="00425977">
              <w:rPr>
                <w:rFonts w:ascii="Arial" w:eastAsia="宋体" w:hAnsi="Arial" w:cs="Arial"/>
                <w:kern w:val="0"/>
                <w:sz w:val="18"/>
                <w:szCs w:val="18"/>
              </w:rPr>
              <w:t xml:space="preserve">A       </w:t>
            </w:r>
            <w:r w:rsidRPr="00425977">
              <w:rPr>
                <w:rFonts w:ascii="Arial" w:eastAsia="宋体" w:hAnsi="Arial" w:cs="Arial"/>
                <w:kern w:val="0"/>
                <w:sz w:val="18"/>
                <w:szCs w:val="18"/>
              </w:rPr>
              <w:object w:dxaOrig="1440" w:dyaOrig="1440">
                <v:shape id="_x0000_i1451" type="#_x0000_t75" style="width:20.25pt;height:15.75pt" o:ole="">
                  <v:imagedata r:id="rId6" o:title=""/>
                </v:shape>
                <w:control r:id="rId96" w:name="DefaultOcxName89" w:shapeid="_x0000_i1451"/>
              </w:object>
            </w:r>
            <w:r w:rsidR="00425977" w:rsidRPr="00425977">
              <w:rPr>
                <w:rFonts w:ascii="Arial" w:eastAsia="宋体" w:hAnsi="Arial" w:cs="Arial"/>
                <w:kern w:val="0"/>
                <w:sz w:val="18"/>
                <w:szCs w:val="18"/>
              </w:rPr>
              <w:t xml:space="preserve">B       </w:t>
            </w:r>
            <w:r w:rsidRPr="00425977">
              <w:rPr>
                <w:rFonts w:ascii="Arial" w:eastAsia="宋体" w:hAnsi="Arial" w:cs="Arial"/>
                <w:kern w:val="0"/>
                <w:sz w:val="18"/>
                <w:szCs w:val="18"/>
              </w:rPr>
              <w:object w:dxaOrig="1440" w:dyaOrig="1440">
                <v:shape id="_x0000_i1454" type="#_x0000_t75" style="width:20.25pt;height:15.75pt" o:ole="">
                  <v:imagedata r:id="rId6" o:title=""/>
                </v:shape>
                <w:control r:id="rId97" w:name="DefaultOcxName90" w:shapeid="_x0000_i1454"/>
              </w:object>
            </w:r>
            <w:r w:rsidR="00425977" w:rsidRPr="00425977">
              <w:rPr>
                <w:rFonts w:ascii="Arial" w:eastAsia="宋体" w:hAnsi="Arial" w:cs="Arial"/>
                <w:kern w:val="0"/>
                <w:sz w:val="18"/>
                <w:szCs w:val="18"/>
              </w:rPr>
              <w:t xml:space="preserve">C       </w:t>
            </w:r>
            <w:r w:rsidRPr="00425977">
              <w:rPr>
                <w:rFonts w:ascii="Arial" w:eastAsia="宋体" w:hAnsi="Arial" w:cs="Arial"/>
                <w:kern w:val="0"/>
                <w:sz w:val="18"/>
                <w:szCs w:val="18"/>
              </w:rPr>
              <w:object w:dxaOrig="1440" w:dyaOrig="1440">
                <v:shape id="_x0000_i1457" type="#_x0000_t75" style="width:20.25pt;height:15.75pt" o:ole="">
                  <v:imagedata r:id="rId6" o:title=""/>
                </v:shape>
                <w:control r:id="rId98" w:name="DefaultOcxName91" w:shapeid="_x0000_i1457"/>
              </w:object>
            </w:r>
            <w:r w:rsidR="00425977" w:rsidRPr="00425977">
              <w:rPr>
                <w:rFonts w:ascii="Arial" w:eastAsia="宋体" w:hAnsi="Arial" w:cs="Arial"/>
                <w:kern w:val="0"/>
                <w:sz w:val="18"/>
                <w:szCs w:val="18"/>
              </w:rPr>
              <w:t xml:space="preserve">D       </w:t>
            </w:r>
          </w:p>
        </w:tc>
      </w:tr>
      <w:tr w:rsidR="00425977" w:rsidRPr="00425977">
        <w:trPr>
          <w:gridAfter w:val="1"/>
          <w:tblCellSpacing w:w="15" w:type="dxa"/>
        </w:trPr>
        <w:tc>
          <w:tcPr>
            <w:tcW w:w="0" w:type="auto"/>
            <w:shd w:val="clear" w:color="auto" w:fill="FFFFFA"/>
            <w:tcMar>
              <w:top w:w="150" w:type="dxa"/>
              <w:left w:w="150" w:type="dxa"/>
              <w:bottom w:w="150" w:type="dxa"/>
              <w:right w:w="150" w:type="dxa"/>
            </w:tcMar>
            <w:vAlign w:val="center"/>
            <w:hideMark/>
          </w:tcPr>
          <w:p w:rsidR="00425977" w:rsidRPr="00425977" w:rsidRDefault="00425977" w:rsidP="00425977">
            <w:pPr>
              <w:widowControl/>
              <w:spacing w:line="360" w:lineRule="auto"/>
              <w:jc w:val="left"/>
              <w:rPr>
                <w:rFonts w:ascii="Arial" w:eastAsia="宋体" w:hAnsi="Arial" w:cs="Arial"/>
                <w:kern w:val="0"/>
                <w:sz w:val="18"/>
                <w:szCs w:val="18"/>
              </w:rPr>
            </w:pPr>
            <w:r w:rsidRPr="00425977">
              <w:rPr>
                <w:rFonts w:ascii="Arial" w:eastAsia="宋体" w:hAnsi="Arial" w:cs="Arial"/>
                <w:kern w:val="0"/>
                <w:sz w:val="18"/>
                <w:szCs w:val="18"/>
              </w:rPr>
              <w:t>24.</w:t>
            </w:r>
            <w:r w:rsidRPr="00425977">
              <w:rPr>
                <w:rFonts w:ascii="Arial" w:eastAsia="宋体" w:hAnsi="Arial" w:cs="Arial"/>
                <w:kern w:val="0"/>
                <w:sz w:val="18"/>
                <w:szCs w:val="18"/>
              </w:rPr>
              <w:t>类的析构函数的作用是</w:t>
            </w:r>
            <w:r w:rsidRPr="00425977">
              <w:rPr>
                <w:rFonts w:ascii="Arial" w:eastAsia="宋体" w:hAnsi="Arial" w:cs="Arial"/>
                <w:kern w:val="0"/>
                <w:sz w:val="18"/>
                <w:szCs w:val="18"/>
              </w:rPr>
              <w:br/>
            </w:r>
            <w:r w:rsidRPr="00425977">
              <w:rPr>
                <w:rFonts w:ascii="Arial" w:eastAsia="宋体" w:hAnsi="Arial" w:cs="Arial"/>
                <w:kern w:val="0"/>
                <w:sz w:val="18"/>
                <w:szCs w:val="18"/>
              </w:rPr>
              <w:t xml:space="preserve">　　</w:t>
            </w:r>
            <w:r w:rsidRPr="00425977">
              <w:rPr>
                <w:rFonts w:ascii="Arial" w:eastAsia="宋体" w:hAnsi="Arial" w:cs="Arial"/>
                <w:kern w:val="0"/>
                <w:sz w:val="18"/>
                <w:szCs w:val="18"/>
              </w:rPr>
              <w:t>A)</w:t>
            </w:r>
            <w:r w:rsidRPr="00425977">
              <w:rPr>
                <w:rFonts w:ascii="Arial" w:eastAsia="宋体" w:hAnsi="Arial" w:cs="Arial"/>
                <w:kern w:val="0"/>
                <w:sz w:val="18"/>
                <w:szCs w:val="18"/>
              </w:rPr>
              <w:t>一般成员函数的初始化</w:t>
            </w:r>
            <w:r w:rsidRPr="00425977">
              <w:rPr>
                <w:rFonts w:ascii="Arial" w:eastAsia="宋体" w:hAnsi="Arial" w:cs="Arial"/>
                <w:kern w:val="0"/>
                <w:sz w:val="18"/>
                <w:szCs w:val="18"/>
              </w:rPr>
              <w:t xml:space="preserve"> </w:t>
            </w:r>
            <w:r w:rsidRPr="00425977">
              <w:rPr>
                <w:rFonts w:ascii="Arial" w:eastAsia="宋体" w:hAnsi="Arial" w:cs="Arial"/>
                <w:kern w:val="0"/>
                <w:sz w:val="18"/>
                <w:szCs w:val="18"/>
              </w:rPr>
              <w:br/>
            </w:r>
            <w:r w:rsidRPr="00425977">
              <w:rPr>
                <w:rFonts w:ascii="Arial" w:eastAsia="宋体" w:hAnsi="Arial" w:cs="Arial"/>
                <w:kern w:val="0"/>
                <w:sz w:val="18"/>
                <w:szCs w:val="18"/>
              </w:rPr>
              <w:t xml:space="preserve">　　</w:t>
            </w:r>
            <w:r w:rsidRPr="00425977">
              <w:rPr>
                <w:rFonts w:ascii="Arial" w:eastAsia="宋体" w:hAnsi="Arial" w:cs="Arial"/>
                <w:kern w:val="0"/>
                <w:sz w:val="18"/>
                <w:szCs w:val="18"/>
              </w:rPr>
              <w:t>B)</w:t>
            </w:r>
            <w:r w:rsidRPr="00425977">
              <w:rPr>
                <w:rFonts w:ascii="Arial" w:eastAsia="宋体" w:hAnsi="Arial" w:cs="Arial"/>
                <w:kern w:val="0"/>
                <w:sz w:val="18"/>
                <w:szCs w:val="18"/>
              </w:rPr>
              <w:t>类的初始化</w:t>
            </w:r>
            <w:r w:rsidRPr="00425977">
              <w:rPr>
                <w:rFonts w:ascii="Arial" w:eastAsia="宋体" w:hAnsi="Arial" w:cs="Arial"/>
                <w:kern w:val="0"/>
                <w:sz w:val="18"/>
                <w:szCs w:val="18"/>
              </w:rPr>
              <w:br/>
            </w:r>
            <w:r w:rsidRPr="00425977">
              <w:rPr>
                <w:rFonts w:ascii="Arial" w:eastAsia="宋体" w:hAnsi="Arial" w:cs="Arial"/>
                <w:kern w:val="0"/>
                <w:sz w:val="18"/>
                <w:szCs w:val="18"/>
              </w:rPr>
              <w:t xml:space="preserve">　　</w:t>
            </w:r>
            <w:r w:rsidRPr="00425977">
              <w:rPr>
                <w:rFonts w:ascii="Arial" w:eastAsia="宋体" w:hAnsi="Arial" w:cs="Arial"/>
                <w:kern w:val="0"/>
                <w:sz w:val="18"/>
                <w:szCs w:val="18"/>
              </w:rPr>
              <w:t>C)</w:t>
            </w:r>
            <w:r w:rsidRPr="00425977">
              <w:rPr>
                <w:rFonts w:ascii="Arial" w:eastAsia="宋体" w:hAnsi="Arial" w:cs="Arial"/>
                <w:kern w:val="0"/>
                <w:sz w:val="18"/>
                <w:szCs w:val="18"/>
              </w:rPr>
              <w:t>对象的初始化</w:t>
            </w:r>
            <w:r w:rsidRPr="00425977">
              <w:rPr>
                <w:rFonts w:ascii="Arial" w:eastAsia="宋体" w:hAnsi="Arial" w:cs="Arial"/>
                <w:kern w:val="0"/>
                <w:sz w:val="18"/>
                <w:szCs w:val="18"/>
              </w:rPr>
              <w:t xml:space="preserve"> </w:t>
            </w:r>
            <w:r w:rsidRPr="00425977">
              <w:rPr>
                <w:rFonts w:ascii="Arial" w:eastAsia="宋体" w:hAnsi="Arial" w:cs="Arial"/>
                <w:kern w:val="0"/>
                <w:sz w:val="18"/>
                <w:szCs w:val="18"/>
              </w:rPr>
              <w:br/>
            </w:r>
            <w:r w:rsidRPr="00425977">
              <w:rPr>
                <w:rFonts w:ascii="Arial" w:eastAsia="宋体" w:hAnsi="Arial" w:cs="Arial"/>
                <w:kern w:val="0"/>
                <w:sz w:val="18"/>
                <w:szCs w:val="18"/>
              </w:rPr>
              <w:t xml:space="preserve">　　</w:t>
            </w:r>
            <w:r w:rsidRPr="00425977">
              <w:rPr>
                <w:rFonts w:ascii="Arial" w:eastAsia="宋体" w:hAnsi="Arial" w:cs="Arial"/>
                <w:kern w:val="0"/>
                <w:sz w:val="18"/>
                <w:szCs w:val="18"/>
              </w:rPr>
              <w:t>D)</w:t>
            </w:r>
            <w:r w:rsidRPr="00425977">
              <w:rPr>
                <w:rFonts w:ascii="Arial" w:eastAsia="宋体" w:hAnsi="Arial" w:cs="Arial"/>
                <w:kern w:val="0"/>
                <w:sz w:val="18"/>
                <w:szCs w:val="18"/>
              </w:rPr>
              <w:t>删除类创建的对象</w:t>
            </w:r>
            <w:r w:rsidRPr="00425977">
              <w:rPr>
                <w:rFonts w:ascii="Arial" w:eastAsia="宋体" w:hAnsi="Arial" w:cs="Arial"/>
                <w:kern w:val="0"/>
                <w:sz w:val="18"/>
                <w:szCs w:val="18"/>
              </w:rPr>
              <w:t xml:space="preserve"> </w:t>
            </w:r>
          </w:p>
        </w:tc>
      </w:tr>
      <w:tr w:rsidR="00425977" w:rsidRPr="00425977">
        <w:trPr>
          <w:gridAfter w:val="1"/>
          <w:tblCellSpacing w:w="15" w:type="dxa"/>
        </w:trPr>
        <w:tc>
          <w:tcPr>
            <w:tcW w:w="0" w:type="auto"/>
            <w:shd w:val="clear" w:color="auto" w:fill="EEEEDE"/>
            <w:vAlign w:val="center"/>
            <w:hideMark/>
          </w:tcPr>
          <w:p w:rsidR="00425977" w:rsidRPr="00425977" w:rsidRDefault="00184E16" w:rsidP="00425977">
            <w:pPr>
              <w:widowControl/>
              <w:spacing w:line="360" w:lineRule="auto"/>
              <w:jc w:val="left"/>
              <w:rPr>
                <w:rFonts w:ascii="Arial" w:eastAsia="宋体" w:hAnsi="Arial" w:cs="Arial"/>
                <w:kern w:val="0"/>
                <w:sz w:val="18"/>
                <w:szCs w:val="18"/>
              </w:rPr>
            </w:pPr>
            <w:r w:rsidRPr="00425977">
              <w:rPr>
                <w:rFonts w:ascii="Arial" w:eastAsia="宋体" w:hAnsi="Arial" w:cs="Arial"/>
                <w:kern w:val="0"/>
                <w:sz w:val="18"/>
                <w:szCs w:val="18"/>
              </w:rPr>
              <w:object w:dxaOrig="1440" w:dyaOrig="1440">
                <v:shape id="_x0000_i1460" type="#_x0000_t75" style="width:20.25pt;height:15.75pt" o:ole="">
                  <v:imagedata r:id="rId6" o:title=""/>
                </v:shape>
                <w:control r:id="rId99" w:name="DefaultOcxName92" w:shapeid="_x0000_i1460"/>
              </w:object>
            </w:r>
            <w:r w:rsidR="00425977" w:rsidRPr="00425977">
              <w:rPr>
                <w:rFonts w:ascii="Arial" w:eastAsia="宋体" w:hAnsi="Arial" w:cs="Arial"/>
                <w:kern w:val="0"/>
                <w:sz w:val="18"/>
                <w:szCs w:val="18"/>
              </w:rPr>
              <w:t xml:space="preserve">A       </w:t>
            </w:r>
            <w:r w:rsidRPr="00425977">
              <w:rPr>
                <w:rFonts w:ascii="Arial" w:eastAsia="宋体" w:hAnsi="Arial" w:cs="Arial"/>
                <w:kern w:val="0"/>
                <w:sz w:val="18"/>
                <w:szCs w:val="18"/>
              </w:rPr>
              <w:object w:dxaOrig="1440" w:dyaOrig="1440">
                <v:shape id="_x0000_i1463" type="#_x0000_t75" style="width:20.25pt;height:15.75pt" o:ole="">
                  <v:imagedata r:id="rId6" o:title=""/>
                </v:shape>
                <w:control r:id="rId100" w:name="DefaultOcxName93" w:shapeid="_x0000_i1463"/>
              </w:object>
            </w:r>
            <w:r w:rsidR="00425977" w:rsidRPr="00425977">
              <w:rPr>
                <w:rFonts w:ascii="Arial" w:eastAsia="宋体" w:hAnsi="Arial" w:cs="Arial"/>
                <w:kern w:val="0"/>
                <w:sz w:val="18"/>
                <w:szCs w:val="18"/>
              </w:rPr>
              <w:t xml:space="preserve">B       </w:t>
            </w:r>
            <w:r w:rsidRPr="00425977">
              <w:rPr>
                <w:rFonts w:ascii="Arial" w:eastAsia="宋体" w:hAnsi="Arial" w:cs="Arial"/>
                <w:kern w:val="0"/>
                <w:sz w:val="18"/>
                <w:szCs w:val="18"/>
              </w:rPr>
              <w:object w:dxaOrig="1440" w:dyaOrig="1440">
                <v:shape id="_x0000_i1466" type="#_x0000_t75" style="width:20.25pt;height:15.75pt" o:ole="">
                  <v:imagedata r:id="rId6" o:title=""/>
                </v:shape>
                <w:control r:id="rId101" w:name="DefaultOcxName94" w:shapeid="_x0000_i1466"/>
              </w:object>
            </w:r>
            <w:r w:rsidR="00425977" w:rsidRPr="00425977">
              <w:rPr>
                <w:rFonts w:ascii="Arial" w:eastAsia="宋体" w:hAnsi="Arial" w:cs="Arial"/>
                <w:kern w:val="0"/>
                <w:sz w:val="18"/>
                <w:szCs w:val="18"/>
              </w:rPr>
              <w:t xml:space="preserve">C       </w:t>
            </w:r>
            <w:r w:rsidRPr="00425977">
              <w:rPr>
                <w:rFonts w:ascii="Arial" w:eastAsia="宋体" w:hAnsi="Arial" w:cs="Arial"/>
                <w:kern w:val="0"/>
                <w:sz w:val="18"/>
                <w:szCs w:val="18"/>
              </w:rPr>
              <w:object w:dxaOrig="1440" w:dyaOrig="1440">
                <v:shape id="_x0000_i1469" type="#_x0000_t75" style="width:20.25pt;height:15.75pt" o:ole="">
                  <v:imagedata r:id="rId6" o:title=""/>
                </v:shape>
                <w:control r:id="rId102" w:name="DefaultOcxName95" w:shapeid="_x0000_i1469"/>
              </w:object>
            </w:r>
            <w:r w:rsidR="00425977" w:rsidRPr="00425977">
              <w:rPr>
                <w:rFonts w:ascii="Arial" w:eastAsia="宋体" w:hAnsi="Arial" w:cs="Arial"/>
                <w:kern w:val="0"/>
                <w:sz w:val="18"/>
                <w:szCs w:val="18"/>
              </w:rPr>
              <w:t xml:space="preserve">D       </w:t>
            </w:r>
          </w:p>
        </w:tc>
      </w:tr>
      <w:tr w:rsidR="00425977" w:rsidRPr="00425977">
        <w:trPr>
          <w:gridAfter w:val="1"/>
          <w:tblCellSpacing w:w="15" w:type="dxa"/>
        </w:trPr>
        <w:tc>
          <w:tcPr>
            <w:tcW w:w="0" w:type="auto"/>
            <w:shd w:val="clear" w:color="auto" w:fill="FFFFFA"/>
            <w:tcMar>
              <w:top w:w="150" w:type="dxa"/>
              <w:left w:w="150" w:type="dxa"/>
              <w:bottom w:w="150" w:type="dxa"/>
              <w:right w:w="150" w:type="dxa"/>
            </w:tcMar>
            <w:vAlign w:val="center"/>
            <w:hideMark/>
          </w:tcPr>
          <w:p w:rsidR="00425977" w:rsidRPr="00425977" w:rsidRDefault="00425977" w:rsidP="00425977">
            <w:pPr>
              <w:widowControl/>
              <w:spacing w:line="360" w:lineRule="auto"/>
              <w:jc w:val="left"/>
              <w:rPr>
                <w:rFonts w:ascii="Arial" w:eastAsia="宋体" w:hAnsi="Arial" w:cs="Arial"/>
                <w:kern w:val="0"/>
                <w:sz w:val="18"/>
                <w:szCs w:val="18"/>
              </w:rPr>
            </w:pPr>
            <w:r w:rsidRPr="00425977">
              <w:rPr>
                <w:rFonts w:ascii="Arial" w:eastAsia="宋体" w:hAnsi="Arial" w:cs="Arial"/>
                <w:kern w:val="0"/>
                <w:sz w:val="18"/>
                <w:szCs w:val="18"/>
              </w:rPr>
              <w:t>25.</w:t>
            </w:r>
            <w:r w:rsidRPr="00425977">
              <w:rPr>
                <w:rFonts w:ascii="Arial" w:eastAsia="宋体" w:hAnsi="Arial" w:cs="Arial"/>
                <w:kern w:val="0"/>
                <w:sz w:val="18"/>
                <w:szCs w:val="18"/>
              </w:rPr>
              <w:t>下列说法正确的是</w:t>
            </w:r>
            <w:r w:rsidRPr="00425977">
              <w:rPr>
                <w:rFonts w:ascii="Arial" w:eastAsia="宋体" w:hAnsi="Arial" w:cs="Arial"/>
                <w:kern w:val="0"/>
                <w:sz w:val="18"/>
                <w:szCs w:val="18"/>
              </w:rPr>
              <w:br/>
            </w:r>
            <w:r w:rsidRPr="00425977">
              <w:rPr>
                <w:rFonts w:ascii="Arial" w:eastAsia="宋体" w:hAnsi="Arial" w:cs="Arial"/>
                <w:kern w:val="0"/>
                <w:sz w:val="18"/>
                <w:szCs w:val="18"/>
              </w:rPr>
              <w:t xml:space="preserve">　　</w:t>
            </w:r>
            <w:r w:rsidRPr="00425977">
              <w:rPr>
                <w:rFonts w:ascii="Arial" w:eastAsia="宋体" w:hAnsi="Arial" w:cs="Arial"/>
                <w:kern w:val="0"/>
                <w:sz w:val="18"/>
                <w:szCs w:val="18"/>
              </w:rPr>
              <w:t>A)</w:t>
            </w:r>
            <w:r w:rsidRPr="00425977">
              <w:rPr>
                <w:rFonts w:ascii="Arial" w:eastAsia="宋体" w:hAnsi="Arial" w:cs="Arial"/>
                <w:kern w:val="0"/>
                <w:sz w:val="18"/>
                <w:szCs w:val="18"/>
              </w:rPr>
              <w:t>内联函数在运行时是将该函数的目标代码插入每个调用该函数的地方</w:t>
            </w:r>
            <w:r w:rsidRPr="00425977">
              <w:rPr>
                <w:rFonts w:ascii="Arial" w:eastAsia="宋体" w:hAnsi="Arial" w:cs="Arial"/>
                <w:kern w:val="0"/>
                <w:sz w:val="18"/>
                <w:szCs w:val="18"/>
              </w:rPr>
              <w:br/>
            </w:r>
            <w:r w:rsidRPr="00425977">
              <w:rPr>
                <w:rFonts w:ascii="Arial" w:eastAsia="宋体" w:hAnsi="Arial" w:cs="Arial"/>
                <w:kern w:val="0"/>
                <w:sz w:val="18"/>
                <w:szCs w:val="18"/>
              </w:rPr>
              <w:t xml:space="preserve">　　</w:t>
            </w:r>
            <w:r w:rsidRPr="00425977">
              <w:rPr>
                <w:rFonts w:ascii="Arial" w:eastAsia="宋体" w:hAnsi="Arial" w:cs="Arial"/>
                <w:kern w:val="0"/>
                <w:sz w:val="18"/>
                <w:szCs w:val="18"/>
              </w:rPr>
              <w:t>B)</w:t>
            </w:r>
            <w:r w:rsidRPr="00425977">
              <w:rPr>
                <w:rFonts w:ascii="Arial" w:eastAsia="宋体" w:hAnsi="Arial" w:cs="Arial"/>
                <w:kern w:val="0"/>
                <w:sz w:val="18"/>
                <w:szCs w:val="18"/>
              </w:rPr>
              <w:t>内联函数在编译时是将该函数的月标代码插入每个调用该函数的地方</w:t>
            </w:r>
            <w:r w:rsidRPr="00425977">
              <w:rPr>
                <w:rFonts w:ascii="Arial" w:eastAsia="宋体" w:hAnsi="Arial" w:cs="Arial"/>
                <w:kern w:val="0"/>
                <w:sz w:val="18"/>
                <w:szCs w:val="18"/>
              </w:rPr>
              <w:br/>
            </w:r>
            <w:r w:rsidRPr="00425977">
              <w:rPr>
                <w:rFonts w:ascii="Arial" w:eastAsia="宋体" w:hAnsi="Arial" w:cs="Arial"/>
                <w:kern w:val="0"/>
                <w:sz w:val="18"/>
                <w:szCs w:val="18"/>
              </w:rPr>
              <w:lastRenderedPageBreak/>
              <w:t xml:space="preserve">　　</w:t>
            </w:r>
            <w:r w:rsidRPr="00425977">
              <w:rPr>
                <w:rFonts w:ascii="Arial" w:eastAsia="宋体" w:hAnsi="Arial" w:cs="Arial"/>
                <w:kern w:val="0"/>
                <w:sz w:val="18"/>
                <w:szCs w:val="18"/>
              </w:rPr>
              <w:t>C)</w:t>
            </w:r>
            <w:r w:rsidRPr="00425977">
              <w:rPr>
                <w:rFonts w:ascii="Arial" w:eastAsia="宋体" w:hAnsi="Arial" w:cs="Arial"/>
                <w:kern w:val="0"/>
                <w:sz w:val="18"/>
                <w:szCs w:val="18"/>
              </w:rPr>
              <w:t>类的内联函数必须在类体内定义</w:t>
            </w:r>
            <w:r w:rsidRPr="00425977">
              <w:rPr>
                <w:rFonts w:ascii="Arial" w:eastAsia="宋体" w:hAnsi="Arial" w:cs="Arial"/>
                <w:kern w:val="0"/>
                <w:sz w:val="18"/>
                <w:szCs w:val="18"/>
              </w:rPr>
              <w:br/>
            </w:r>
            <w:r w:rsidRPr="00425977">
              <w:rPr>
                <w:rFonts w:ascii="Arial" w:eastAsia="宋体" w:hAnsi="Arial" w:cs="Arial"/>
                <w:kern w:val="0"/>
                <w:sz w:val="18"/>
                <w:szCs w:val="18"/>
              </w:rPr>
              <w:t xml:space="preserve">　　</w:t>
            </w:r>
            <w:r w:rsidRPr="00425977">
              <w:rPr>
                <w:rFonts w:ascii="Arial" w:eastAsia="宋体" w:hAnsi="Arial" w:cs="Arial"/>
                <w:kern w:val="0"/>
                <w:sz w:val="18"/>
                <w:szCs w:val="18"/>
              </w:rPr>
              <w:t>D)</w:t>
            </w:r>
            <w:r w:rsidRPr="00425977">
              <w:rPr>
                <w:rFonts w:ascii="Arial" w:eastAsia="宋体" w:hAnsi="Arial" w:cs="Arial"/>
                <w:kern w:val="0"/>
                <w:sz w:val="18"/>
                <w:szCs w:val="18"/>
              </w:rPr>
              <w:t>类的内联函数必须在类体外通过加关键字</w:t>
            </w:r>
            <w:r w:rsidRPr="00425977">
              <w:rPr>
                <w:rFonts w:ascii="Arial" w:eastAsia="宋体" w:hAnsi="Arial" w:cs="Arial"/>
                <w:kern w:val="0"/>
                <w:sz w:val="18"/>
                <w:szCs w:val="18"/>
              </w:rPr>
              <w:t>inline</w:t>
            </w:r>
            <w:r w:rsidRPr="00425977">
              <w:rPr>
                <w:rFonts w:ascii="Arial" w:eastAsia="宋体" w:hAnsi="Arial" w:cs="Arial"/>
                <w:kern w:val="0"/>
                <w:sz w:val="18"/>
                <w:szCs w:val="18"/>
              </w:rPr>
              <w:t>定义</w:t>
            </w:r>
            <w:r w:rsidRPr="00425977">
              <w:rPr>
                <w:rFonts w:ascii="Arial" w:eastAsia="宋体" w:hAnsi="Arial" w:cs="Arial"/>
                <w:kern w:val="0"/>
                <w:sz w:val="18"/>
                <w:szCs w:val="18"/>
              </w:rPr>
              <w:t xml:space="preserve"> </w:t>
            </w:r>
          </w:p>
        </w:tc>
      </w:tr>
      <w:tr w:rsidR="00425977" w:rsidRPr="00425977">
        <w:trPr>
          <w:gridAfter w:val="1"/>
          <w:tblCellSpacing w:w="15" w:type="dxa"/>
        </w:trPr>
        <w:tc>
          <w:tcPr>
            <w:tcW w:w="0" w:type="auto"/>
            <w:shd w:val="clear" w:color="auto" w:fill="EEEEDE"/>
            <w:vAlign w:val="center"/>
            <w:hideMark/>
          </w:tcPr>
          <w:p w:rsidR="00425977" w:rsidRPr="00425977" w:rsidRDefault="00184E16" w:rsidP="00425977">
            <w:pPr>
              <w:widowControl/>
              <w:spacing w:line="360" w:lineRule="auto"/>
              <w:jc w:val="left"/>
              <w:rPr>
                <w:rFonts w:ascii="Arial" w:eastAsia="宋体" w:hAnsi="Arial" w:cs="Arial"/>
                <w:kern w:val="0"/>
                <w:sz w:val="18"/>
                <w:szCs w:val="18"/>
              </w:rPr>
            </w:pPr>
            <w:r w:rsidRPr="00425977">
              <w:rPr>
                <w:rFonts w:ascii="Arial" w:eastAsia="宋体" w:hAnsi="Arial" w:cs="Arial"/>
                <w:kern w:val="0"/>
                <w:sz w:val="18"/>
                <w:szCs w:val="18"/>
              </w:rPr>
              <w:lastRenderedPageBreak/>
              <w:object w:dxaOrig="1440" w:dyaOrig="1440">
                <v:shape id="_x0000_i1472" type="#_x0000_t75" style="width:20.25pt;height:15.75pt" o:ole="">
                  <v:imagedata r:id="rId6" o:title=""/>
                </v:shape>
                <w:control r:id="rId103" w:name="DefaultOcxName96" w:shapeid="_x0000_i1472"/>
              </w:object>
            </w:r>
            <w:r w:rsidR="00425977" w:rsidRPr="00425977">
              <w:rPr>
                <w:rFonts w:ascii="Arial" w:eastAsia="宋体" w:hAnsi="Arial" w:cs="Arial"/>
                <w:kern w:val="0"/>
                <w:sz w:val="18"/>
                <w:szCs w:val="18"/>
              </w:rPr>
              <w:t xml:space="preserve">A       </w:t>
            </w:r>
            <w:r w:rsidRPr="00425977">
              <w:rPr>
                <w:rFonts w:ascii="Arial" w:eastAsia="宋体" w:hAnsi="Arial" w:cs="Arial"/>
                <w:kern w:val="0"/>
                <w:sz w:val="18"/>
                <w:szCs w:val="18"/>
              </w:rPr>
              <w:object w:dxaOrig="1440" w:dyaOrig="1440">
                <v:shape id="_x0000_i1475" type="#_x0000_t75" style="width:20.25pt;height:15.75pt" o:ole="">
                  <v:imagedata r:id="rId6" o:title=""/>
                </v:shape>
                <w:control r:id="rId104" w:name="DefaultOcxName97" w:shapeid="_x0000_i1475"/>
              </w:object>
            </w:r>
            <w:r w:rsidR="00425977" w:rsidRPr="00425977">
              <w:rPr>
                <w:rFonts w:ascii="Arial" w:eastAsia="宋体" w:hAnsi="Arial" w:cs="Arial"/>
                <w:kern w:val="0"/>
                <w:sz w:val="18"/>
                <w:szCs w:val="18"/>
              </w:rPr>
              <w:t xml:space="preserve">B       </w:t>
            </w:r>
            <w:r w:rsidRPr="00425977">
              <w:rPr>
                <w:rFonts w:ascii="Arial" w:eastAsia="宋体" w:hAnsi="Arial" w:cs="Arial"/>
                <w:kern w:val="0"/>
                <w:sz w:val="18"/>
                <w:szCs w:val="18"/>
              </w:rPr>
              <w:object w:dxaOrig="1440" w:dyaOrig="1440">
                <v:shape id="_x0000_i1478" type="#_x0000_t75" style="width:20.25pt;height:15.75pt" o:ole="">
                  <v:imagedata r:id="rId6" o:title=""/>
                </v:shape>
                <w:control r:id="rId105" w:name="DefaultOcxName98" w:shapeid="_x0000_i1478"/>
              </w:object>
            </w:r>
            <w:r w:rsidR="00425977" w:rsidRPr="00425977">
              <w:rPr>
                <w:rFonts w:ascii="Arial" w:eastAsia="宋体" w:hAnsi="Arial" w:cs="Arial"/>
                <w:kern w:val="0"/>
                <w:sz w:val="18"/>
                <w:szCs w:val="18"/>
              </w:rPr>
              <w:t xml:space="preserve">C       </w:t>
            </w:r>
            <w:r w:rsidRPr="00425977">
              <w:rPr>
                <w:rFonts w:ascii="Arial" w:eastAsia="宋体" w:hAnsi="Arial" w:cs="Arial"/>
                <w:kern w:val="0"/>
                <w:sz w:val="18"/>
                <w:szCs w:val="18"/>
              </w:rPr>
              <w:object w:dxaOrig="1440" w:dyaOrig="1440">
                <v:shape id="_x0000_i1481" type="#_x0000_t75" style="width:20.25pt;height:15.75pt" o:ole="">
                  <v:imagedata r:id="rId6" o:title=""/>
                </v:shape>
                <w:control r:id="rId106" w:name="DefaultOcxName99" w:shapeid="_x0000_i1481"/>
              </w:object>
            </w:r>
            <w:r w:rsidR="00425977" w:rsidRPr="00425977">
              <w:rPr>
                <w:rFonts w:ascii="Arial" w:eastAsia="宋体" w:hAnsi="Arial" w:cs="Arial"/>
                <w:kern w:val="0"/>
                <w:sz w:val="18"/>
                <w:szCs w:val="18"/>
              </w:rPr>
              <w:t xml:space="preserve">D       </w:t>
            </w:r>
          </w:p>
        </w:tc>
      </w:tr>
      <w:tr w:rsidR="00425977" w:rsidRPr="00425977">
        <w:trPr>
          <w:gridAfter w:val="1"/>
          <w:tblCellSpacing w:w="15" w:type="dxa"/>
        </w:trPr>
        <w:tc>
          <w:tcPr>
            <w:tcW w:w="0" w:type="auto"/>
            <w:shd w:val="clear" w:color="auto" w:fill="FFFFFA"/>
            <w:tcMar>
              <w:top w:w="150" w:type="dxa"/>
              <w:left w:w="150" w:type="dxa"/>
              <w:bottom w:w="150" w:type="dxa"/>
              <w:right w:w="150" w:type="dxa"/>
            </w:tcMar>
            <w:vAlign w:val="center"/>
            <w:hideMark/>
          </w:tcPr>
          <w:p w:rsidR="00425977" w:rsidRPr="00425977" w:rsidRDefault="00425977" w:rsidP="00425977">
            <w:pPr>
              <w:widowControl/>
              <w:spacing w:line="360" w:lineRule="auto"/>
              <w:jc w:val="left"/>
              <w:rPr>
                <w:rFonts w:ascii="Arial" w:eastAsia="宋体" w:hAnsi="Arial" w:cs="Arial"/>
                <w:kern w:val="0"/>
                <w:sz w:val="18"/>
                <w:szCs w:val="18"/>
              </w:rPr>
            </w:pPr>
            <w:r w:rsidRPr="00425977">
              <w:rPr>
                <w:rFonts w:ascii="Arial" w:eastAsia="宋体" w:hAnsi="Arial" w:cs="Arial"/>
                <w:kern w:val="0"/>
                <w:sz w:val="18"/>
                <w:szCs w:val="18"/>
              </w:rPr>
              <w:t>26.</w:t>
            </w:r>
            <w:r w:rsidRPr="00425977">
              <w:rPr>
                <w:rFonts w:ascii="Arial" w:eastAsia="宋体" w:hAnsi="Arial" w:cs="Arial"/>
                <w:kern w:val="0"/>
                <w:sz w:val="18"/>
                <w:szCs w:val="18"/>
              </w:rPr>
              <w:t>下面对静态数据成员的描述中，正确的是</w:t>
            </w:r>
            <w:r w:rsidRPr="00425977">
              <w:rPr>
                <w:rFonts w:ascii="Arial" w:eastAsia="宋体" w:hAnsi="Arial" w:cs="Arial"/>
                <w:kern w:val="0"/>
                <w:sz w:val="18"/>
                <w:szCs w:val="18"/>
              </w:rPr>
              <w:br/>
            </w:r>
            <w:r w:rsidRPr="00425977">
              <w:rPr>
                <w:rFonts w:ascii="Arial" w:eastAsia="宋体" w:hAnsi="Arial" w:cs="Arial"/>
                <w:kern w:val="0"/>
                <w:sz w:val="18"/>
                <w:szCs w:val="18"/>
              </w:rPr>
              <w:t xml:space="preserve">　　</w:t>
            </w:r>
            <w:r w:rsidRPr="00425977">
              <w:rPr>
                <w:rFonts w:ascii="Arial" w:eastAsia="宋体" w:hAnsi="Arial" w:cs="Arial"/>
                <w:kern w:val="0"/>
                <w:sz w:val="18"/>
                <w:szCs w:val="18"/>
              </w:rPr>
              <w:t>A)</w:t>
            </w:r>
            <w:r w:rsidRPr="00425977">
              <w:rPr>
                <w:rFonts w:ascii="Arial" w:eastAsia="宋体" w:hAnsi="Arial" w:cs="Arial"/>
                <w:kern w:val="0"/>
                <w:sz w:val="18"/>
                <w:szCs w:val="18"/>
              </w:rPr>
              <w:t>静态数据成员可以在类体内进行初始化</w:t>
            </w:r>
            <w:r w:rsidRPr="00425977">
              <w:rPr>
                <w:rFonts w:ascii="Arial" w:eastAsia="宋体" w:hAnsi="Arial" w:cs="Arial"/>
                <w:kern w:val="0"/>
                <w:sz w:val="18"/>
                <w:szCs w:val="18"/>
              </w:rPr>
              <w:br/>
            </w:r>
            <w:r w:rsidRPr="00425977">
              <w:rPr>
                <w:rFonts w:ascii="Arial" w:eastAsia="宋体" w:hAnsi="Arial" w:cs="Arial"/>
                <w:kern w:val="0"/>
                <w:sz w:val="18"/>
                <w:szCs w:val="18"/>
              </w:rPr>
              <w:t xml:space="preserve">　　</w:t>
            </w:r>
            <w:r w:rsidRPr="00425977">
              <w:rPr>
                <w:rFonts w:ascii="Arial" w:eastAsia="宋体" w:hAnsi="Arial" w:cs="Arial"/>
                <w:kern w:val="0"/>
                <w:sz w:val="18"/>
                <w:szCs w:val="18"/>
              </w:rPr>
              <w:t>B)</w:t>
            </w:r>
            <w:r w:rsidRPr="00425977">
              <w:rPr>
                <w:rFonts w:ascii="Arial" w:eastAsia="宋体" w:hAnsi="Arial" w:cs="Arial"/>
                <w:kern w:val="0"/>
                <w:sz w:val="18"/>
                <w:szCs w:val="18"/>
              </w:rPr>
              <w:t>静态数据成员不可以被类的对象调用</w:t>
            </w:r>
            <w:r w:rsidRPr="00425977">
              <w:rPr>
                <w:rFonts w:ascii="Arial" w:eastAsia="宋体" w:hAnsi="Arial" w:cs="Arial"/>
                <w:kern w:val="0"/>
                <w:sz w:val="18"/>
                <w:szCs w:val="18"/>
              </w:rPr>
              <w:br/>
            </w:r>
            <w:r w:rsidRPr="00425977">
              <w:rPr>
                <w:rFonts w:ascii="Arial" w:eastAsia="宋体" w:hAnsi="Arial" w:cs="Arial"/>
                <w:kern w:val="0"/>
                <w:sz w:val="18"/>
                <w:szCs w:val="18"/>
              </w:rPr>
              <w:t xml:space="preserve">　　</w:t>
            </w:r>
            <w:r w:rsidRPr="00425977">
              <w:rPr>
                <w:rFonts w:ascii="Arial" w:eastAsia="宋体" w:hAnsi="Arial" w:cs="Arial"/>
                <w:kern w:val="0"/>
                <w:sz w:val="18"/>
                <w:szCs w:val="18"/>
              </w:rPr>
              <w:t>C)</w:t>
            </w:r>
            <w:r w:rsidRPr="00425977">
              <w:rPr>
                <w:rFonts w:ascii="Arial" w:eastAsia="宋体" w:hAnsi="Arial" w:cs="Arial"/>
                <w:kern w:val="0"/>
                <w:sz w:val="18"/>
                <w:szCs w:val="18"/>
              </w:rPr>
              <w:t>静态数据成员不能受</w:t>
            </w:r>
            <w:r w:rsidRPr="00425977">
              <w:rPr>
                <w:rFonts w:ascii="Arial" w:eastAsia="宋体" w:hAnsi="Arial" w:cs="Arial"/>
                <w:kern w:val="0"/>
                <w:sz w:val="18"/>
                <w:szCs w:val="18"/>
              </w:rPr>
              <w:t>private</w:t>
            </w:r>
            <w:r w:rsidRPr="00425977">
              <w:rPr>
                <w:rFonts w:ascii="Arial" w:eastAsia="宋体" w:hAnsi="Arial" w:cs="Arial"/>
                <w:kern w:val="0"/>
                <w:sz w:val="18"/>
                <w:szCs w:val="18"/>
              </w:rPr>
              <w:t>控制符的作用</w:t>
            </w:r>
            <w:r w:rsidRPr="00425977">
              <w:rPr>
                <w:rFonts w:ascii="Arial" w:eastAsia="宋体" w:hAnsi="Arial" w:cs="Arial"/>
                <w:kern w:val="0"/>
                <w:sz w:val="18"/>
                <w:szCs w:val="18"/>
              </w:rPr>
              <w:br/>
            </w:r>
            <w:r w:rsidRPr="00425977">
              <w:rPr>
                <w:rFonts w:ascii="Arial" w:eastAsia="宋体" w:hAnsi="Arial" w:cs="Arial"/>
                <w:kern w:val="0"/>
                <w:sz w:val="18"/>
                <w:szCs w:val="18"/>
              </w:rPr>
              <w:t xml:space="preserve">　　</w:t>
            </w:r>
            <w:r w:rsidRPr="00425977">
              <w:rPr>
                <w:rFonts w:ascii="Arial" w:eastAsia="宋体" w:hAnsi="Arial" w:cs="Arial"/>
                <w:kern w:val="0"/>
                <w:sz w:val="18"/>
                <w:szCs w:val="18"/>
              </w:rPr>
              <w:t>D)</w:t>
            </w:r>
            <w:r w:rsidRPr="00425977">
              <w:rPr>
                <w:rFonts w:ascii="Arial" w:eastAsia="宋体" w:hAnsi="Arial" w:cs="Arial"/>
                <w:kern w:val="0"/>
                <w:sz w:val="18"/>
                <w:szCs w:val="18"/>
              </w:rPr>
              <w:t>静态数据成员可以直接用类名调用</w:t>
            </w:r>
            <w:r w:rsidRPr="00425977">
              <w:rPr>
                <w:rFonts w:ascii="Arial" w:eastAsia="宋体" w:hAnsi="Arial" w:cs="Arial"/>
                <w:kern w:val="0"/>
                <w:sz w:val="18"/>
                <w:szCs w:val="18"/>
              </w:rPr>
              <w:t xml:space="preserve"> </w:t>
            </w:r>
          </w:p>
        </w:tc>
      </w:tr>
      <w:tr w:rsidR="00425977" w:rsidRPr="00425977">
        <w:trPr>
          <w:gridAfter w:val="1"/>
          <w:tblCellSpacing w:w="15" w:type="dxa"/>
        </w:trPr>
        <w:tc>
          <w:tcPr>
            <w:tcW w:w="0" w:type="auto"/>
            <w:shd w:val="clear" w:color="auto" w:fill="EEEEDE"/>
            <w:vAlign w:val="center"/>
            <w:hideMark/>
          </w:tcPr>
          <w:p w:rsidR="00425977" w:rsidRPr="00425977" w:rsidRDefault="00184E16" w:rsidP="00425977">
            <w:pPr>
              <w:widowControl/>
              <w:spacing w:line="360" w:lineRule="auto"/>
              <w:jc w:val="left"/>
              <w:rPr>
                <w:rFonts w:ascii="Arial" w:eastAsia="宋体" w:hAnsi="Arial" w:cs="Arial"/>
                <w:kern w:val="0"/>
                <w:sz w:val="18"/>
                <w:szCs w:val="18"/>
              </w:rPr>
            </w:pPr>
            <w:r w:rsidRPr="00425977">
              <w:rPr>
                <w:rFonts w:ascii="Arial" w:eastAsia="宋体" w:hAnsi="Arial" w:cs="Arial"/>
                <w:kern w:val="0"/>
                <w:sz w:val="18"/>
                <w:szCs w:val="18"/>
              </w:rPr>
              <w:object w:dxaOrig="1440" w:dyaOrig="1440">
                <v:shape id="_x0000_i1484" type="#_x0000_t75" style="width:20.25pt;height:15.75pt" o:ole="">
                  <v:imagedata r:id="rId6" o:title=""/>
                </v:shape>
                <w:control r:id="rId107" w:name="DefaultOcxName100" w:shapeid="_x0000_i1484"/>
              </w:object>
            </w:r>
            <w:r w:rsidR="00425977" w:rsidRPr="00425977">
              <w:rPr>
                <w:rFonts w:ascii="Arial" w:eastAsia="宋体" w:hAnsi="Arial" w:cs="Arial"/>
                <w:kern w:val="0"/>
                <w:sz w:val="18"/>
                <w:szCs w:val="18"/>
              </w:rPr>
              <w:t xml:space="preserve">A       </w:t>
            </w:r>
            <w:r w:rsidRPr="00425977">
              <w:rPr>
                <w:rFonts w:ascii="Arial" w:eastAsia="宋体" w:hAnsi="Arial" w:cs="Arial"/>
                <w:kern w:val="0"/>
                <w:sz w:val="18"/>
                <w:szCs w:val="18"/>
              </w:rPr>
              <w:object w:dxaOrig="1440" w:dyaOrig="1440">
                <v:shape id="_x0000_i1487" type="#_x0000_t75" style="width:20.25pt;height:15.75pt" o:ole="">
                  <v:imagedata r:id="rId6" o:title=""/>
                </v:shape>
                <w:control r:id="rId108" w:name="DefaultOcxName101" w:shapeid="_x0000_i1487"/>
              </w:object>
            </w:r>
            <w:r w:rsidR="00425977" w:rsidRPr="00425977">
              <w:rPr>
                <w:rFonts w:ascii="Arial" w:eastAsia="宋体" w:hAnsi="Arial" w:cs="Arial"/>
                <w:kern w:val="0"/>
                <w:sz w:val="18"/>
                <w:szCs w:val="18"/>
              </w:rPr>
              <w:t xml:space="preserve">B       </w:t>
            </w:r>
            <w:r w:rsidRPr="00425977">
              <w:rPr>
                <w:rFonts w:ascii="Arial" w:eastAsia="宋体" w:hAnsi="Arial" w:cs="Arial"/>
                <w:kern w:val="0"/>
                <w:sz w:val="18"/>
                <w:szCs w:val="18"/>
              </w:rPr>
              <w:object w:dxaOrig="1440" w:dyaOrig="1440">
                <v:shape id="_x0000_i1490" type="#_x0000_t75" style="width:20.25pt;height:15.75pt" o:ole="">
                  <v:imagedata r:id="rId6" o:title=""/>
                </v:shape>
                <w:control r:id="rId109" w:name="DefaultOcxName102" w:shapeid="_x0000_i1490"/>
              </w:object>
            </w:r>
            <w:r w:rsidR="00425977" w:rsidRPr="00425977">
              <w:rPr>
                <w:rFonts w:ascii="Arial" w:eastAsia="宋体" w:hAnsi="Arial" w:cs="Arial"/>
                <w:kern w:val="0"/>
                <w:sz w:val="18"/>
                <w:szCs w:val="18"/>
              </w:rPr>
              <w:t xml:space="preserve">C       </w:t>
            </w:r>
            <w:r w:rsidRPr="00425977">
              <w:rPr>
                <w:rFonts w:ascii="Arial" w:eastAsia="宋体" w:hAnsi="Arial" w:cs="Arial"/>
                <w:kern w:val="0"/>
                <w:sz w:val="18"/>
                <w:szCs w:val="18"/>
              </w:rPr>
              <w:object w:dxaOrig="1440" w:dyaOrig="1440">
                <v:shape id="_x0000_i1493" type="#_x0000_t75" style="width:20.25pt;height:15.75pt" o:ole="">
                  <v:imagedata r:id="rId6" o:title=""/>
                </v:shape>
                <w:control r:id="rId110" w:name="DefaultOcxName103" w:shapeid="_x0000_i1493"/>
              </w:object>
            </w:r>
            <w:r w:rsidR="00425977" w:rsidRPr="00425977">
              <w:rPr>
                <w:rFonts w:ascii="Arial" w:eastAsia="宋体" w:hAnsi="Arial" w:cs="Arial"/>
                <w:kern w:val="0"/>
                <w:sz w:val="18"/>
                <w:szCs w:val="18"/>
              </w:rPr>
              <w:t xml:space="preserve">D       </w:t>
            </w:r>
          </w:p>
        </w:tc>
      </w:tr>
      <w:tr w:rsidR="00425977" w:rsidRPr="00425977">
        <w:trPr>
          <w:gridAfter w:val="1"/>
          <w:tblCellSpacing w:w="15" w:type="dxa"/>
        </w:trPr>
        <w:tc>
          <w:tcPr>
            <w:tcW w:w="0" w:type="auto"/>
            <w:shd w:val="clear" w:color="auto" w:fill="FFFFFA"/>
            <w:tcMar>
              <w:top w:w="150" w:type="dxa"/>
              <w:left w:w="150" w:type="dxa"/>
              <w:bottom w:w="150" w:type="dxa"/>
              <w:right w:w="150" w:type="dxa"/>
            </w:tcMar>
            <w:vAlign w:val="center"/>
            <w:hideMark/>
          </w:tcPr>
          <w:p w:rsidR="00425977" w:rsidRPr="00425977" w:rsidRDefault="00425977" w:rsidP="00425977">
            <w:pPr>
              <w:widowControl/>
              <w:spacing w:line="360" w:lineRule="auto"/>
              <w:jc w:val="left"/>
              <w:rPr>
                <w:rFonts w:ascii="Arial" w:eastAsia="宋体" w:hAnsi="Arial" w:cs="Arial"/>
                <w:kern w:val="0"/>
                <w:sz w:val="18"/>
                <w:szCs w:val="18"/>
              </w:rPr>
            </w:pPr>
            <w:r w:rsidRPr="00425977">
              <w:rPr>
                <w:rFonts w:ascii="Arial" w:eastAsia="宋体" w:hAnsi="Arial" w:cs="Arial"/>
                <w:kern w:val="0"/>
                <w:sz w:val="18"/>
                <w:szCs w:val="18"/>
              </w:rPr>
              <w:t>27.</w:t>
            </w:r>
            <w:r w:rsidRPr="00425977">
              <w:rPr>
                <w:rFonts w:ascii="Arial" w:eastAsia="宋体" w:hAnsi="Arial" w:cs="Arial"/>
                <w:kern w:val="0"/>
                <w:sz w:val="18"/>
                <w:szCs w:val="18"/>
              </w:rPr>
              <w:t>下面对于友元函数描述正确的是</w:t>
            </w:r>
            <w:r w:rsidRPr="00425977">
              <w:rPr>
                <w:rFonts w:ascii="Arial" w:eastAsia="宋体" w:hAnsi="Arial" w:cs="Arial"/>
                <w:kern w:val="0"/>
                <w:sz w:val="18"/>
                <w:szCs w:val="18"/>
              </w:rPr>
              <w:br/>
            </w:r>
            <w:r w:rsidRPr="00425977">
              <w:rPr>
                <w:rFonts w:ascii="Arial" w:eastAsia="宋体" w:hAnsi="Arial" w:cs="Arial"/>
                <w:kern w:val="0"/>
                <w:sz w:val="18"/>
                <w:szCs w:val="18"/>
              </w:rPr>
              <w:t xml:space="preserve">　　</w:t>
            </w:r>
            <w:r w:rsidRPr="00425977">
              <w:rPr>
                <w:rFonts w:ascii="Arial" w:eastAsia="宋体" w:hAnsi="Arial" w:cs="Arial"/>
                <w:kern w:val="0"/>
                <w:sz w:val="18"/>
                <w:szCs w:val="18"/>
              </w:rPr>
              <w:t>A)</w:t>
            </w:r>
            <w:r w:rsidRPr="00425977">
              <w:rPr>
                <w:rFonts w:ascii="Arial" w:eastAsia="宋体" w:hAnsi="Arial" w:cs="Arial"/>
                <w:kern w:val="0"/>
                <w:sz w:val="18"/>
                <w:szCs w:val="18"/>
              </w:rPr>
              <w:t>友元函数的实现必须在类的内部定义</w:t>
            </w:r>
            <w:r w:rsidRPr="00425977">
              <w:rPr>
                <w:rFonts w:ascii="Arial" w:eastAsia="宋体" w:hAnsi="Arial" w:cs="Arial"/>
                <w:kern w:val="0"/>
                <w:sz w:val="18"/>
                <w:szCs w:val="18"/>
              </w:rPr>
              <w:t xml:space="preserve"> </w:t>
            </w:r>
            <w:r w:rsidRPr="00425977">
              <w:rPr>
                <w:rFonts w:ascii="Arial" w:eastAsia="宋体" w:hAnsi="Arial" w:cs="Arial"/>
                <w:kern w:val="0"/>
                <w:sz w:val="18"/>
                <w:szCs w:val="18"/>
              </w:rPr>
              <w:br/>
            </w:r>
            <w:r w:rsidRPr="00425977">
              <w:rPr>
                <w:rFonts w:ascii="Arial" w:eastAsia="宋体" w:hAnsi="Arial" w:cs="Arial"/>
                <w:kern w:val="0"/>
                <w:sz w:val="18"/>
                <w:szCs w:val="18"/>
              </w:rPr>
              <w:t xml:space="preserve">　　</w:t>
            </w:r>
            <w:r w:rsidRPr="00425977">
              <w:rPr>
                <w:rFonts w:ascii="Arial" w:eastAsia="宋体" w:hAnsi="Arial" w:cs="Arial"/>
                <w:kern w:val="0"/>
                <w:sz w:val="18"/>
                <w:szCs w:val="18"/>
              </w:rPr>
              <w:t>B)</w:t>
            </w:r>
            <w:r w:rsidRPr="00425977">
              <w:rPr>
                <w:rFonts w:ascii="Arial" w:eastAsia="宋体" w:hAnsi="Arial" w:cs="Arial"/>
                <w:kern w:val="0"/>
                <w:sz w:val="18"/>
                <w:szCs w:val="18"/>
              </w:rPr>
              <w:t>友元函数是类的成员函数</w:t>
            </w:r>
            <w:r w:rsidRPr="00425977">
              <w:rPr>
                <w:rFonts w:ascii="Arial" w:eastAsia="宋体" w:hAnsi="Arial" w:cs="Arial"/>
                <w:kern w:val="0"/>
                <w:sz w:val="18"/>
                <w:szCs w:val="18"/>
              </w:rPr>
              <w:br/>
            </w:r>
            <w:r w:rsidRPr="00425977">
              <w:rPr>
                <w:rFonts w:ascii="Arial" w:eastAsia="宋体" w:hAnsi="Arial" w:cs="Arial"/>
                <w:kern w:val="0"/>
                <w:sz w:val="18"/>
                <w:szCs w:val="18"/>
              </w:rPr>
              <w:t xml:space="preserve">　　</w:t>
            </w:r>
            <w:r w:rsidRPr="00425977">
              <w:rPr>
                <w:rFonts w:ascii="Arial" w:eastAsia="宋体" w:hAnsi="Arial" w:cs="Arial"/>
                <w:kern w:val="0"/>
                <w:sz w:val="18"/>
                <w:szCs w:val="18"/>
              </w:rPr>
              <w:t>C)</w:t>
            </w:r>
            <w:r w:rsidRPr="00425977">
              <w:rPr>
                <w:rFonts w:ascii="Arial" w:eastAsia="宋体" w:hAnsi="Arial" w:cs="Arial"/>
                <w:kern w:val="0"/>
                <w:sz w:val="18"/>
                <w:szCs w:val="18"/>
              </w:rPr>
              <w:t>友元函数破坏了类的封装性和隐藏性</w:t>
            </w:r>
            <w:r w:rsidRPr="00425977">
              <w:rPr>
                <w:rFonts w:ascii="Arial" w:eastAsia="宋体" w:hAnsi="Arial" w:cs="Arial"/>
                <w:kern w:val="0"/>
                <w:sz w:val="18"/>
                <w:szCs w:val="18"/>
              </w:rPr>
              <w:t xml:space="preserve"> </w:t>
            </w:r>
            <w:r w:rsidRPr="00425977">
              <w:rPr>
                <w:rFonts w:ascii="Arial" w:eastAsia="宋体" w:hAnsi="Arial" w:cs="Arial"/>
                <w:kern w:val="0"/>
                <w:sz w:val="18"/>
                <w:szCs w:val="18"/>
              </w:rPr>
              <w:br/>
            </w:r>
            <w:r w:rsidRPr="00425977">
              <w:rPr>
                <w:rFonts w:ascii="Arial" w:eastAsia="宋体" w:hAnsi="Arial" w:cs="Arial"/>
                <w:kern w:val="0"/>
                <w:sz w:val="18"/>
                <w:szCs w:val="18"/>
              </w:rPr>
              <w:t xml:space="preserve">　　</w:t>
            </w:r>
            <w:r w:rsidRPr="00425977">
              <w:rPr>
                <w:rFonts w:ascii="Arial" w:eastAsia="宋体" w:hAnsi="Arial" w:cs="Arial"/>
                <w:kern w:val="0"/>
                <w:sz w:val="18"/>
                <w:szCs w:val="18"/>
              </w:rPr>
              <w:t>D)</w:t>
            </w:r>
            <w:r w:rsidRPr="00425977">
              <w:rPr>
                <w:rFonts w:ascii="Arial" w:eastAsia="宋体" w:hAnsi="Arial" w:cs="Arial"/>
                <w:kern w:val="0"/>
                <w:sz w:val="18"/>
                <w:szCs w:val="18"/>
              </w:rPr>
              <w:t>友元函数不能访问类的私有成员</w:t>
            </w:r>
            <w:r w:rsidRPr="00425977">
              <w:rPr>
                <w:rFonts w:ascii="Arial" w:eastAsia="宋体" w:hAnsi="Arial" w:cs="Arial"/>
                <w:kern w:val="0"/>
                <w:sz w:val="18"/>
                <w:szCs w:val="18"/>
              </w:rPr>
              <w:t xml:space="preserve"> </w:t>
            </w:r>
          </w:p>
        </w:tc>
      </w:tr>
      <w:tr w:rsidR="00425977" w:rsidRPr="00425977">
        <w:trPr>
          <w:gridAfter w:val="1"/>
          <w:tblCellSpacing w:w="15" w:type="dxa"/>
        </w:trPr>
        <w:tc>
          <w:tcPr>
            <w:tcW w:w="0" w:type="auto"/>
            <w:shd w:val="clear" w:color="auto" w:fill="EEEEDE"/>
            <w:vAlign w:val="center"/>
            <w:hideMark/>
          </w:tcPr>
          <w:p w:rsidR="00425977" w:rsidRPr="00425977" w:rsidRDefault="00184E16" w:rsidP="00425977">
            <w:pPr>
              <w:widowControl/>
              <w:spacing w:line="360" w:lineRule="auto"/>
              <w:jc w:val="left"/>
              <w:rPr>
                <w:rFonts w:ascii="Arial" w:eastAsia="宋体" w:hAnsi="Arial" w:cs="Arial"/>
                <w:kern w:val="0"/>
                <w:sz w:val="18"/>
                <w:szCs w:val="18"/>
              </w:rPr>
            </w:pPr>
            <w:r w:rsidRPr="00425977">
              <w:rPr>
                <w:rFonts w:ascii="Arial" w:eastAsia="宋体" w:hAnsi="Arial" w:cs="Arial"/>
                <w:kern w:val="0"/>
                <w:sz w:val="18"/>
                <w:szCs w:val="18"/>
              </w:rPr>
              <w:object w:dxaOrig="1440" w:dyaOrig="1440">
                <v:shape id="_x0000_i1496" type="#_x0000_t75" style="width:20.25pt;height:15.75pt" o:ole="">
                  <v:imagedata r:id="rId6" o:title=""/>
                </v:shape>
                <w:control r:id="rId111" w:name="DefaultOcxName104" w:shapeid="_x0000_i1496"/>
              </w:object>
            </w:r>
            <w:r w:rsidR="00425977" w:rsidRPr="00425977">
              <w:rPr>
                <w:rFonts w:ascii="Arial" w:eastAsia="宋体" w:hAnsi="Arial" w:cs="Arial"/>
                <w:kern w:val="0"/>
                <w:sz w:val="18"/>
                <w:szCs w:val="18"/>
              </w:rPr>
              <w:t xml:space="preserve">A       </w:t>
            </w:r>
            <w:r w:rsidRPr="00425977">
              <w:rPr>
                <w:rFonts w:ascii="Arial" w:eastAsia="宋体" w:hAnsi="Arial" w:cs="Arial"/>
                <w:kern w:val="0"/>
                <w:sz w:val="18"/>
                <w:szCs w:val="18"/>
              </w:rPr>
              <w:object w:dxaOrig="1440" w:dyaOrig="1440">
                <v:shape id="_x0000_i1499" type="#_x0000_t75" style="width:20.25pt;height:15.75pt" o:ole="">
                  <v:imagedata r:id="rId6" o:title=""/>
                </v:shape>
                <w:control r:id="rId112" w:name="DefaultOcxName105" w:shapeid="_x0000_i1499"/>
              </w:object>
            </w:r>
            <w:r w:rsidR="00425977" w:rsidRPr="00425977">
              <w:rPr>
                <w:rFonts w:ascii="Arial" w:eastAsia="宋体" w:hAnsi="Arial" w:cs="Arial"/>
                <w:kern w:val="0"/>
                <w:sz w:val="18"/>
                <w:szCs w:val="18"/>
              </w:rPr>
              <w:t xml:space="preserve">B       </w:t>
            </w:r>
            <w:r w:rsidRPr="00425977">
              <w:rPr>
                <w:rFonts w:ascii="Arial" w:eastAsia="宋体" w:hAnsi="Arial" w:cs="Arial"/>
                <w:kern w:val="0"/>
                <w:sz w:val="18"/>
                <w:szCs w:val="18"/>
              </w:rPr>
              <w:object w:dxaOrig="1440" w:dyaOrig="1440">
                <v:shape id="_x0000_i1502" type="#_x0000_t75" style="width:20.25pt;height:15.75pt" o:ole="">
                  <v:imagedata r:id="rId6" o:title=""/>
                </v:shape>
                <w:control r:id="rId113" w:name="DefaultOcxName106" w:shapeid="_x0000_i1502"/>
              </w:object>
            </w:r>
            <w:r w:rsidR="00425977" w:rsidRPr="00425977">
              <w:rPr>
                <w:rFonts w:ascii="Arial" w:eastAsia="宋体" w:hAnsi="Arial" w:cs="Arial"/>
                <w:kern w:val="0"/>
                <w:sz w:val="18"/>
                <w:szCs w:val="18"/>
              </w:rPr>
              <w:t xml:space="preserve">C       </w:t>
            </w:r>
            <w:r w:rsidRPr="00425977">
              <w:rPr>
                <w:rFonts w:ascii="Arial" w:eastAsia="宋体" w:hAnsi="Arial" w:cs="Arial"/>
                <w:kern w:val="0"/>
                <w:sz w:val="18"/>
                <w:szCs w:val="18"/>
              </w:rPr>
              <w:object w:dxaOrig="1440" w:dyaOrig="1440">
                <v:shape id="_x0000_i1505" type="#_x0000_t75" style="width:20.25pt;height:15.75pt" o:ole="">
                  <v:imagedata r:id="rId6" o:title=""/>
                </v:shape>
                <w:control r:id="rId114" w:name="DefaultOcxName107" w:shapeid="_x0000_i1505"/>
              </w:object>
            </w:r>
            <w:r w:rsidR="00425977" w:rsidRPr="00425977">
              <w:rPr>
                <w:rFonts w:ascii="Arial" w:eastAsia="宋体" w:hAnsi="Arial" w:cs="Arial"/>
                <w:kern w:val="0"/>
                <w:sz w:val="18"/>
                <w:szCs w:val="18"/>
              </w:rPr>
              <w:t xml:space="preserve">D       </w:t>
            </w:r>
          </w:p>
        </w:tc>
      </w:tr>
      <w:tr w:rsidR="00425977" w:rsidRPr="00425977">
        <w:trPr>
          <w:gridAfter w:val="1"/>
          <w:tblCellSpacing w:w="15" w:type="dxa"/>
        </w:trPr>
        <w:tc>
          <w:tcPr>
            <w:tcW w:w="0" w:type="auto"/>
            <w:shd w:val="clear" w:color="auto" w:fill="FFFFFA"/>
            <w:tcMar>
              <w:top w:w="150" w:type="dxa"/>
              <w:left w:w="150" w:type="dxa"/>
              <w:bottom w:w="150" w:type="dxa"/>
              <w:right w:w="150" w:type="dxa"/>
            </w:tcMar>
            <w:vAlign w:val="center"/>
            <w:hideMark/>
          </w:tcPr>
          <w:p w:rsidR="00425977" w:rsidRPr="00425977" w:rsidRDefault="00425977" w:rsidP="00425977">
            <w:pPr>
              <w:widowControl/>
              <w:spacing w:line="360" w:lineRule="auto"/>
              <w:jc w:val="left"/>
              <w:rPr>
                <w:rFonts w:ascii="Arial" w:eastAsia="宋体" w:hAnsi="Arial" w:cs="Arial"/>
                <w:kern w:val="0"/>
                <w:sz w:val="18"/>
                <w:szCs w:val="18"/>
              </w:rPr>
            </w:pPr>
            <w:r w:rsidRPr="00425977">
              <w:rPr>
                <w:rFonts w:ascii="Arial" w:eastAsia="宋体" w:hAnsi="Arial" w:cs="Arial"/>
                <w:kern w:val="0"/>
                <w:sz w:val="18"/>
                <w:szCs w:val="18"/>
              </w:rPr>
              <w:t>28.</w:t>
            </w:r>
            <w:r w:rsidRPr="00425977">
              <w:rPr>
                <w:rFonts w:ascii="Arial" w:eastAsia="宋体" w:hAnsi="Arial" w:cs="Arial"/>
                <w:kern w:val="0"/>
                <w:sz w:val="18"/>
                <w:szCs w:val="18"/>
              </w:rPr>
              <w:t>在公有派生情况下，有关派生类对象和基类对象的关系，下列叙述不正确的是</w:t>
            </w:r>
            <w:r w:rsidRPr="00425977">
              <w:rPr>
                <w:rFonts w:ascii="Arial" w:eastAsia="宋体" w:hAnsi="Arial" w:cs="Arial"/>
                <w:kern w:val="0"/>
                <w:sz w:val="18"/>
                <w:szCs w:val="18"/>
              </w:rPr>
              <w:br/>
            </w:r>
            <w:r w:rsidRPr="00425977">
              <w:rPr>
                <w:rFonts w:ascii="Arial" w:eastAsia="宋体" w:hAnsi="Arial" w:cs="Arial"/>
                <w:kern w:val="0"/>
                <w:sz w:val="18"/>
                <w:szCs w:val="18"/>
              </w:rPr>
              <w:t xml:space="preserve">　　</w:t>
            </w:r>
            <w:r w:rsidRPr="00425977">
              <w:rPr>
                <w:rFonts w:ascii="Arial" w:eastAsia="宋体" w:hAnsi="Arial" w:cs="Arial"/>
                <w:kern w:val="0"/>
                <w:sz w:val="18"/>
                <w:szCs w:val="18"/>
              </w:rPr>
              <w:t>A)</w:t>
            </w:r>
            <w:r w:rsidRPr="00425977">
              <w:rPr>
                <w:rFonts w:ascii="Arial" w:eastAsia="宋体" w:hAnsi="Arial" w:cs="Arial"/>
                <w:kern w:val="0"/>
                <w:sz w:val="18"/>
                <w:szCs w:val="18"/>
              </w:rPr>
              <w:t>派生类的对象可以赋给基类的对象</w:t>
            </w:r>
            <w:r w:rsidRPr="00425977">
              <w:rPr>
                <w:rFonts w:ascii="Arial" w:eastAsia="宋体" w:hAnsi="Arial" w:cs="Arial"/>
                <w:kern w:val="0"/>
                <w:sz w:val="18"/>
                <w:szCs w:val="18"/>
              </w:rPr>
              <w:t xml:space="preserve"> </w:t>
            </w:r>
            <w:r w:rsidRPr="00425977">
              <w:rPr>
                <w:rFonts w:ascii="Arial" w:eastAsia="宋体" w:hAnsi="Arial" w:cs="Arial"/>
                <w:kern w:val="0"/>
                <w:sz w:val="18"/>
                <w:szCs w:val="18"/>
              </w:rPr>
              <w:br/>
            </w:r>
            <w:r w:rsidRPr="00425977">
              <w:rPr>
                <w:rFonts w:ascii="Arial" w:eastAsia="宋体" w:hAnsi="Arial" w:cs="Arial"/>
                <w:kern w:val="0"/>
                <w:sz w:val="18"/>
                <w:szCs w:val="18"/>
              </w:rPr>
              <w:t xml:space="preserve">　　</w:t>
            </w:r>
            <w:r w:rsidRPr="00425977">
              <w:rPr>
                <w:rFonts w:ascii="Arial" w:eastAsia="宋体" w:hAnsi="Arial" w:cs="Arial"/>
                <w:kern w:val="0"/>
                <w:sz w:val="18"/>
                <w:szCs w:val="18"/>
              </w:rPr>
              <w:t>B)</w:t>
            </w:r>
            <w:r w:rsidRPr="00425977">
              <w:rPr>
                <w:rFonts w:ascii="Arial" w:eastAsia="宋体" w:hAnsi="Arial" w:cs="Arial"/>
                <w:kern w:val="0"/>
                <w:sz w:val="18"/>
                <w:szCs w:val="18"/>
              </w:rPr>
              <w:t>派生类的对象可以初始化基类的引用</w:t>
            </w:r>
            <w:r w:rsidRPr="00425977">
              <w:rPr>
                <w:rFonts w:ascii="Arial" w:eastAsia="宋体" w:hAnsi="Arial" w:cs="Arial"/>
                <w:kern w:val="0"/>
                <w:sz w:val="18"/>
                <w:szCs w:val="18"/>
              </w:rPr>
              <w:br/>
            </w:r>
            <w:r w:rsidRPr="00425977">
              <w:rPr>
                <w:rFonts w:ascii="Arial" w:eastAsia="宋体" w:hAnsi="Arial" w:cs="Arial"/>
                <w:kern w:val="0"/>
                <w:sz w:val="18"/>
                <w:szCs w:val="18"/>
              </w:rPr>
              <w:t xml:space="preserve">　　</w:t>
            </w:r>
            <w:r w:rsidRPr="00425977">
              <w:rPr>
                <w:rFonts w:ascii="Arial" w:eastAsia="宋体" w:hAnsi="Arial" w:cs="Arial"/>
                <w:kern w:val="0"/>
                <w:sz w:val="18"/>
                <w:szCs w:val="18"/>
              </w:rPr>
              <w:t>C)</w:t>
            </w:r>
            <w:r w:rsidRPr="00425977">
              <w:rPr>
                <w:rFonts w:ascii="Arial" w:eastAsia="宋体" w:hAnsi="Arial" w:cs="Arial"/>
                <w:kern w:val="0"/>
                <w:sz w:val="18"/>
                <w:szCs w:val="18"/>
              </w:rPr>
              <w:t>派生类的对象可以直接访问基类中的成员</w:t>
            </w:r>
            <w:r w:rsidRPr="00425977">
              <w:rPr>
                <w:rFonts w:ascii="Arial" w:eastAsia="宋体" w:hAnsi="Arial" w:cs="Arial"/>
                <w:kern w:val="0"/>
                <w:sz w:val="18"/>
                <w:szCs w:val="18"/>
              </w:rPr>
              <w:t xml:space="preserve"> </w:t>
            </w:r>
            <w:r w:rsidRPr="00425977">
              <w:rPr>
                <w:rFonts w:ascii="Arial" w:eastAsia="宋体" w:hAnsi="Arial" w:cs="Arial"/>
                <w:kern w:val="0"/>
                <w:sz w:val="18"/>
                <w:szCs w:val="18"/>
              </w:rPr>
              <w:br/>
            </w:r>
            <w:r w:rsidRPr="00425977">
              <w:rPr>
                <w:rFonts w:ascii="Arial" w:eastAsia="宋体" w:hAnsi="Arial" w:cs="Arial"/>
                <w:kern w:val="0"/>
                <w:sz w:val="18"/>
                <w:szCs w:val="18"/>
              </w:rPr>
              <w:t xml:space="preserve">　　</w:t>
            </w:r>
            <w:r w:rsidRPr="00425977">
              <w:rPr>
                <w:rFonts w:ascii="Arial" w:eastAsia="宋体" w:hAnsi="Arial" w:cs="Arial"/>
                <w:kern w:val="0"/>
                <w:sz w:val="18"/>
                <w:szCs w:val="18"/>
              </w:rPr>
              <w:t>D)</w:t>
            </w:r>
            <w:r w:rsidRPr="00425977">
              <w:rPr>
                <w:rFonts w:ascii="Arial" w:eastAsia="宋体" w:hAnsi="Arial" w:cs="Arial"/>
                <w:kern w:val="0"/>
                <w:sz w:val="18"/>
                <w:szCs w:val="18"/>
              </w:rPr>
              <w:t>派生类的对象的地址可以赋给指向基类的指针</w:t>
            </w:r>
            <w:r w:rsidRPr="00425977">
              <w:rPr>
                <w:rFonts w:ascii="Arial" w:eastAsia="宋体" w:hAnsi="Arial" w:cs="Arial"/>
                <w:kern w:val="0"/>
                <w:sz w:val="18"/>
                <w:szCs w:val="18"/>
              </w:rPr>
              <w:t xml:space="preserve"> </w:t>
            </w:r>
          </w:p>
        </w:tc>
      </w:tr>
      <w:tr w:rsidR="00425977" w:rsidRPr="00425977">
        <w:trPr>
          <w:gridAfter w:val="1"/>
          <w:tblCellSpacing w:w="15" w:type="dxa"/>
        </w:trPr>
        <w:tc>
          <w:tcPr>
            <w:tcW w:w="0" w:type="auto"/>
            <w:shd w:val="clear" w:color="auto" w:fill="EEEEDE"/>
            <w:vAlign w:val="center"/>
            <w:hideMark/>
          </w:tcPr>
          <w:p w:rsidR="00425977" w:rsidRPr="00425977" w:rsidRDefault="00184E16" w:rsidP="00425977">
            <w:pPr>
              <w:widowControl/>
              <w:spacing w:line="360" w:lineRule="auto"/>
              <w:jc w:val="left"/>
              <w:rPr>
                <w:rFonts w:ascii="Arial" w:eastAsia="宋体" w:hAnsi="Arial" w:cs="Arial"/>
                <w:kern w:val="0"/>
                <w:sz w:val="18"/>
                <w:szCs w:val="18"/>
              </w:rPr>
            </w:pPr>
            <w:r w:rsidRPr="00425977">
              <w:rPr>
                <w:rFonts w:ascii="Arial" w:eastAsia="宋体" w:hAnsi="Arial" w:cs="Arial"/>
                <w:kern w:val="0"/>
                <w:sz w:val="18"/>
                <w:szCs w:val="18"/>
              </w:rPr>
              <w:object w:dxaOrig="1440" w:dyaOrig="1440">
                <v:shape id="_x0000_i1508" type="#_x0000_t75" style="width:20.25pt;height:15.75pt" o:ole="">
                  <v:imagedata r:id="rId6" o:title=""/>
                </v:shape>
                <w:control r:id="rId115" w:name="DefaultOcxName108" w:shapeid="_x0000_i1508"/>
              </w:object>
            </w:r>
            <w:r w:rsidR="00425977" w:rsidRPr="00425977">
              <w:rPr>
                <w:rFonts w:ascii="Arial" w:eastAsia="宋体" w:hAnsi="Arial" w:cs="Arial"/>
                <w:kern w:val="0"/>
                <w:sz w:val="18"/>
                <w:szCs w:val="18"/>
              </w:rPr>
              <w:t xml:space="preserve">A       </w:t>
            </w:r>
            <w:r w:rsidRPr="00425977">
              <w:rPr>
                <w:rFonts w:ascii="Arial" w:eastAsia="宋体" w:hAnsi="Arial" w:cs="Arial"/>
                <w:kern w:val="0"/>
                <w:sz w:val="18"/>
                <w:szCs w:val="18"/>
              </w:rPr>
              <w:object w:dxaOrig="1440" w:dyaOrig="1440">
                <v:shape id="_x0000_i1511" type="#_x0000_t75" style="width:20.25pt;height:15.75pt" o:ole="">
                  <v:imagedata r:id="rId6" o:title=""/>
                </v:shape>
                <w:control r:id="rId116" w:name="DefaultOcxName109" w:shapeid="_x0000_i1511"/>
              </w:object>
            </w:r>
            <w:r w:rsidR="00425977" w:rsidRPr="00425977">
              <w:rPr>
                <w:rFonts w:ascii="Arial" w:eastAsia="宋体" w:hAnsi="Arial" w:cs="Arial"/>
                <w:kern w:val="0"/>
                <w:sz w:val="18"/>
                <w:szCs w:val="18"/>
              </w:rPr>
              <w:t xml:space="preserve">B       </w:t>
            </w:r>
            <w:r w:rsidRPr="00425977">
              <w:rPr>
                <w:rFonts w:ascii="Arial" w:eastAsia="宋体" w:hAnsi="Arial" w:cs="Arial"/>
                <w:kern w:val="0"/>
                <w:sz w:val="18"/>
                <w:szCs w:val="18"/>
              </w:rPr>
              <w:object w:dxaOrig="1440" w:dyaOrig="1440">
                <v:shape id="_x0000_i1514" type="#_x0000_t75" style="width:20.25pt;height:15.75pt" o:ole="">
                  <v:imagedata r:id="rId6" o:title=""/>
                </v:shape>
                <w:control r:id="rId117" w:name="DefaultOcxName110" w:shapeid="_x0000_i1514"/>
              </w:object>
            </w:r>
            <w:r w:rsidR="00425977" w:rsidRPr="00425977">
              <w:rPr>
                <w:rFonts w:ascii="Arial" w:eastAsia="宋体" w:hAnsi="Arial" w:cs="Arial"/>
                <w:kern w:val="0"/>
                <w:sz w:val="18"/>
                <w:szCs w:val="18"/>
              </w:rPr>
              <w:t xml:space="preserve">C       </w:t>
            </w:r>
            <w:r w:rsidRPr="00425977">
              <w:rPr>
                <w:rFonts w:ascii="Arial" w:eastAsia="宋体" w:hAnsi="Arial" w:cs="Arial"/>
                <w:kern w:val="0"/>
                <w:sz w:val="18"/>
                <w:szCs w:val="18"/>
              </w:rPr>
              <w:object w:dxaOrig="1440" w:dyaOrig="1440">
                <v:shape id="_x0000_i1517" type="#_x0000_t75" style="width:20.25pt;height:15.75pt" o:ole="">
                  <v:imagedata r:id="rId6" o:title=""/>
                </v:shape>
                <w:control r:id="rId118" w:name="DefaultOcxName111" w:shapeid="_x0000_i1517"/>
              </w:object>
            </w:r>
            <w:r w:rsidR="00425977" w:rsidRPr="00425977">
              <w:rPr>
                <w:rFonts w:ascii="Arial" w:eastAsia="宋体" w:hAnsi="Arial" w:cs="Arial"/>
                <w:kern w:val="0"/>
                <w:sz w:val="18"/>
                <w:szCs w:val="18"/>
              </w:rPr>
              <w:t xml:space="preserve">D       </w:t>
            </w:r>
          </w:p>
        </w:tc>
      </w:tr>
      <w:tr w:rsidR="00425977" w:rsidRPr="00425977">
        <w:trPr>
          <w:gridAfter w:val="1"/>
          <w:tblCellSpacing w:w="15" w:type="dxa"/>
        </w:trPr>
        <w:tc>
          <w:tcPr>
            <w:tcW w:w="0" w:type="auto"/>
            <w:shd w:val="clear" w:color="auto" w:fill="FFFFFA"/>
            <w:tcMar>
              <w:top w:w="150" w:type="dxa"/>
              <w:left w:w="150" w:type="dxa"/>
              <w:bottom w:w="150" w:type="dxa"/>
              <w:right w:w="150" w:type="dxa"/>
            </w:tcMar>
            <w:vAlign w:val="center"/>
            <w:hideMark/>
          </w:tcPr>
          <w:p w:rsidR="00425977" w:rsidRPr="00425977" w:rsidRDefault="00425977" w:rsidP="00425977">
            <w:pPr>
              <w:widowControl/>
              <w:spacing w:line="360" w:lineRule="auto"/>
              <w:jc w:val="left"/>
              <w:rPr>
                <w:rFonts w:ascii="Arial" w:eastAsia="宋体" w:hAnsi="Arial" w:cs="Arial"/>
                <w:kern w:val="0"/>
                <w:sz w:val="18"/>
                <w:szCs w:val="18"/>
              </w:rPr>
            </w:pPr>
            <w:r w:rsidRPr="00425977">
              <w:rPr>
                <w:rFonts w:ascii="Arial" w:eastAsia="宋体" w:hAnsi="Arial" w:cs="Arial"/>
                <w:kern w:val="0"/>
                <w:sz w:val="18"/>
                <w:szCs w:val="18"/>
              </w:rPr>
              <w:t>29.</w:t>
            </w:r>
            <w:r w:rsidRPr="00425977">
              <w:rPr>
                <w:rFonts w:ascii="Arial" w:eastAsia="宋体" w:hAnsi="Arial" w:cs="Arial"/>
                <w:kern w:val="0"/>
                <w:sz w:val="18"/>
                <w:szCs w:val="18"/>
              </w:rPr>
              <w:t>下面程序的运行结果为</w:t>
            </w:r>
            <w:r w:rsidRPr="00425977">
              <w:rPr>
                <w:rFonts w:ascii="Arial" w:eastAsia="宋体" w:hAnsi="Arial" w:cs="Arial"/>
                <w:kern w:val="0"/>
                <w:sz w:val="18"/>
                <w:szCs w:val="18"/>
              </w:rPr>
              <w:br/>
              <w:t>#include&lt;iostream. h&gt;</w:t>
            </w:r>
            <w:r w:rsidRPr="00425977">
              <w:rPr>
                <w:rFonts w:ascii="Arial" w:eastAsia="宋体" w:hAnsi="Arial" w:cs="Arial"/>
                <w:kern w:val="0"/>
                <w:sz w:val="18"/>
                <w:szCs w:val="18"/>
              </w:rPr>
              <w:br/>
            </w:r>
            <w:r w:rsidRPr="00425977">
              <w:rPr>
                <w:rFonts w:ascii="Arial" w:eastAsia="宋体" w:hAnsi="Arial" w:cs="Arial"/>
                <w:kern w:val="0"/>
                <w:sz w:val="18"/>
                <w:szCs w:val="18"/>
              </w:rPr>
              <w:lastRenderedPageBreak/>
              <w:t>class A</w:t>
            </w:r>
            <w:r w:rsidRPr="00425977">
              <w:rPr>
                <w:rFonts w:ascii="Arial" w:eastAsia="宋体" w:hAnsi="Arial" w:cs="Arial"/>
                <w:kern w:val="0"/>
                <w:sz w:val="18"/>
                <w:szCs w:val="18"/>
              </w:rPr>
              <w:br/>
              <w:t>{</w:t>
            </w:r>
            <w:r w:rsidRPr="00425977">
              <w:rPr>
                <w:rFonts w:ascii="Arial" w:eastAsia="宋体" w:hAnsi="Arial" w:cs="Arial"/>
                <w:kern w:val="0"/>
                <w:sz w:val="18"/>
                <w:szCs w:val="18"/>
              </w:rPr>
              <w:br/>
              <w:t>public</w:t>
            </w:r>
            <w:r w:rsidRPr="00425977">
              <w:rPr>
                <w:rFonts w:ascii="Arial" w:eastAsia="宋体" w:hAnsi="Arial" w:cs="Arial"/>
                <w:kern w:val="0"/>
                <w:sz w:val="18"/>
                <w:szCs w:val="18"/>
              </w:rPr>
              <w:t>：</w:t>
            </w:r>
            <w:r w:rsidRPr="00425977">
              <w:rPr>
                <w:rFonts w:ascii="Arial" w:eastAsia="宋体" w:hAnsi="Arial" w:cs="Arial"/>
                <w:kern w:val="0"/>
                <w:sz w:val="18"/>
                <w:szCs w:val="18"/>
              </w:rPr>
              <w:br/>
              <w:t>A(){cout&lt;&lt;”1”;}</w:t>
            </w:r>
            <w:r w:rsidRPr="00425977">
              <w:rPr>
                <w:rFonts w:ascii="Arial" w:eastAsia="宋体" w:hAnsi="Arial" w:cs="Arial"/>
                <w:kern w:val="0"/>
                <w:sz w:val="18"/>
                <w:szCs w:val="18"/>
              </w:rPr>
              <w:br/>
            </w:r>
            <w:r w:rsidRPr="00425977">
              <w:rPr>
                <w:rFonts w:ascii="Arial" w:eastAsia="宋体" w:hAnsi="Arial" w:cs="Arial"/>
                <w:kern w:val="0"/>
                <w:sz w:val="18"/>
                <w:szCs w:val="18"/>
              </w:rPr>
              <w:t>～</w:t>
            </w:r>
            <w:r w:rsidRPr="00425977">
              <w:rPr>
                <w:rFonts w:ascii="Arial" w:eastAsia="宋体" w:hAnsi="Arial" w:cs="Arial"/>
                <w:kern w:val="0"/>
                <w:sz w:val="18"/>
                <w:szCs w:val="18"/>
              </w:rPr>
              <w:t>A(){cout&lt;&lt;”2”;}</w:t>
            </w:r>
            <w:r w:rsidRPr="00425977">
              <w:rPr>
                <w:rFonts w:ascii="Arial" w:eastAsia="宋体" w:hAnsi="Arial" w:cs="Arial"/>
                <w:kern w:val="0"/>
                <w:sz w:val="18"/>
                <w:szCs w:val="18"/>
              </w:rPr>
              <w:br/>
              <w:t>}</w:t>
            </w:r>
            <w:r w:rsidRPr="00425977">
              <w:rPr>
                <w:rFonts w:ascii="Arial" w:eastAsia="宋体" w:hAnsi="Arial" w:cs="Arial"/>
                <w:kern w:val="0"/>
                <w:sz w:val="18"/>
                <w:szCs w:val="18"/>
              </w:rPr>
              <w:br/>
              <w:t>class B</w:t>
            </w:r>
            <w:r w:rsidRPr="00425977">
              <w:rPr>
                <w:rFonts w:ascii="Arial" w:eastAsia="宋体" w:hAnsi="Arial" w:cs="Arial"/>
                <w:kern w:val="0"/>
                <w:sz w:val="18"/>
                <w:szCs w:val="18"/>
              </w:rPr>
              <w:t>：</w:t>
            </w:r>
            <w:r w:rsidRPr="00425977">
              <w:rPr>
                <w:rFonts w:ascii="Arial" w:eastAsia="宋体" w:hAnsi="Arial" w:cs="Arial"/>
                <w:kern w:val="0"/>
                <w:sz w:val="18"/>
                <w:szCs w:val="18"/>
              </w:rPr>
              <w:t>public A</w:t>
            </w:r>
            <w:r w:rsidRPr="00425977">
              <w:rPr>
                <w:rFonts w:ascii="Arial" w:eastAsia="宋体" w:hAnsi="Arial" w:cs="Arial"/>
                <w:kern w:val="0"/>
                <w:sz w:val="18"/>
                <w:szCs w:val="18"/>
              </w:rPr>
              <w:br/>
              <w:t>{</w:t>
            </w:r>
            <w:r w:rsidRPr="00425977">
              <w:rPr>
                <w:rFonts w:ascii="Arial" w:eastAsia="宋体" w:hAnsi="Arial" w:cs="Arial"/>
                <w:kern w:val="0"/>
                <w:sz w:val="18"/>
                <w:szCs w:val="18"/>
              </w:rPr>
              <w:br/>
              <w:t>public</w:t>
            </w:r>
            <w:r w:rsidRPr="00425977">
              <w:rPr>
                <w:rFonts w:ascii="Arial" w:eastAsia="宋体" w:hAnsi="Arial" w:cs="Arial"/>
                <w:kern w:val="0"/>
                <w:sz w:val="18"/>
                <w:szCs w:val="18"/>
              </w:rPr>
              <w:t>：</w:t>
            </w:r>
            <w:r w:rsidRPr="00425977">
              <w:rPr>
                <w:rFonts w:ascii="Arial" w:eastAsia="宋体" w:hAnsi="Arial" w:cs="Arial"/>
                <w:kern w:val="0"/>
                <w:sz w:val="18"/>
                <w:szCs w:val="18"/>
              </w:rPr>
              <w:br/>
              <w:t>B(){cout&lt;&lt;”3”;}</w:t>
            </w:r>
            <w:r w:rsidRPr="00425977">
              <w:rPr>
                <w:rFonts w:ascii="Arial" w:eastAsia="宋体" w:hAnsi="Arial" w:cs="Arial"/>
                <w:kern w:val="0"/>
                <w:sz w:val="18"/>
                <w:szCs w:val="18"/>
              </w:rPr>
              <w:br/>
            </w:r>
            <w:r w:rsidRPr="00425977">
              <w:rPr>
                <w:rFonts w:ascii="Arial" w:eastAsia="宋体" w:hAnsi="Arial" w:cs="Arial"/>
                <w:kern w:val="0"/>
                <w:sz w:val="18"/>
                <w:szCs w:val="18"/>
              </w:rPr>
              <w:t>～</w:t>
            </w:r>
            <w:r w:rsidRPr="00425977">
              <w:rPr>
                <w:rFonts w:ascii="Arial" w:eastAsia="宋体" w:hAnsi="Arial" w:cs="Arial"/>
                <w:kern w:val="0"/>
                <w:sz w:val="18"/>
                <w:szCs w:val="18"/>
              </w:rPr>
              <w:t>B(){cout&lt;&lt;”4”;}</w:t>
            </w:r>
            <w:r w:rsidRPr="00425977">
              <w:rPr>
                <w:rFonts w:ascii="Arial" w:eastAsia="宋体" w:hAnsi="Arial" w:cs="Arial"/>
                <w:kern w:val="0"/>
                <w:sz w:val="18"/>
                <w:szCs w:val="18"/>
              </w:rPr>
              <w:br/>
              <w:t>}</w:t>
            </w:r>
            <w:r w:rsidRPr="00425977">
              <w:rPr>
                <w:rFonts w:ascii="Arial" w:eastAsia="宋体" w:hAnsi="Arial" w:cs="Arial"/>
                <w:kern w:val="0"/>
                <w:sz w:val="18"/>
                <w:szCs w:val="18"/>
              </w:rPr>
              <w:br/>
              <w:t>void main()</w:t>
            </w:r>
            <w:r w:rsidRPr="00425977">
              <w:rPr>
                <w:rFonts w:ascii="Arial" w:eastAsia="宋体" w:hAnsi="Arial" w:cs="Arial"/>
                <w:kern w:val="0"/>
                <w:sz w:val="18"/>
                <w:szCs w:val="18"/>
              </w:rPr>
              <w:br/>
              <w:t>{</w:t>
            </w:r>
            <w:r w:rsidRPr="00425977">
              <w:rPr>
                <w:rFonts w:ascii="Arial" w:eastAsia="宋体" w:hAnsi="Arial" w:cs="Arial"/>
                <w:kern w:val="0"/>
                <w:sz w:val="18"/>
                <w:szCs w:val="18"/>
              </w:rPr>
              <w:br/>
              <w:t>B b;</w:t>
            </w:r>
            <w:r w:rsidRPr="00425977">
              <w:rPr>
                <w:rFonts w:ascii="Arial" w:eastAsia="宋体" w:hAnsi="Arial" w:cs="Arial"/>
                <w:kern w:val="0"/>
                <w:sz w:val="18"/>
                <w:szCs w:val="18"/>
              </w:rPr>
              <w:br/>
              <w:t>}</w:t>
            </w:r>
            <w:r w:rsidRPr="00425977">
              <w:rPr>
                <w:rFonts w:ascii="Arial" w:eastAsia="宋体" w:hAnsi="Arial" w:cs="Arial"/>
                <w:kern w:val="0"/>
                <w:sz w:val="18"/>
                <w:szCs w:val="18"/>
              </w:rPr>
              <w:br/>
            </w:r>
            <w:r w:rsidRPr="00425977">
              <w:rPr>
                <w:rFonts w:ascii="Arial" w:eastAsia="宋体" w:hAnsi="Arial" w:cs="Arial"/>
                <w:kern w:val="0"/>
                <w:sz w:val="18"/>
                <w:szCs w:val="18"/>
              </w:rPr>
              <w:t xml:space="preserve">　　</w:t>
            </w:r>
            <w:r w:rsidRPr="00425977">
              <w:rPr>
                <w:rFonts w:ascii="Arial" w:eastAsia="宋体" w:hAnsi="Arial" w:cs="Arial"/>
                <w:kern w:val="0"/>
                <w:sz w:val="18"/>
                <w:szCs w:val="18"/>
              </w:rPr>
              <w:t xml:space="preserve">A)1234 </w:t>
            </w:r>
            <w:r w:rsidRPr="00425977">
              <w:rPr>
                <w:rFonts w:ascii="Arial" w:eastAsia="宋体" w:hAnsi="Arial" w:cs="Arial"/>
                <w:kern w:val="0"/>
                <w:sz w:val="18"/>
                <w:szCs w:val="18"/>
              </w:rPr>
              <w:br/>
            </w:r>
            <w:r w:rsidRPr="00425977">
              <w:rPr>
                <w:rFonts w:ascii="Arial" w:eastAsia="宋体" w:hAnsi="Arial" w:cs="Arial"/>
                <w:kern w:val="0"/>
                <w:sz w:val="18"/>
                <w:szCs w:val="18"/>
              </w:rPr>
              <w:t xml:space="preserve">　　</w:t>
            </w:r>
            <w:r w:rsidRPr="00425977">
              <w:rPr>
                <w:rFonts w:ascii="Arial" w:eastAsia="宋体" w:hAnsi="Arial" w:cs="Arial"/>
                <w:kern w:val="0"/>
                <w:sz w:val="18"/>
                <w:szCs w:val="18"/>
              </w:rPr>
              <w:t xml:space="preserve">B)1324 </w:t>
            </w:r>
            <w:r w:rsidRPr="00425977">
              <w:rPr>
                <w:rFonts w:ascii="Arial" w:eastAsia="宋体" w:hAnsi="Arial" w:cs="Arial"/>
                <w:kern w:val="0"/>
                <w:sz w:val="18"/>
                <w:szCs w:val="18"/>
              </w:rPr>
              <w:br/>
            </w:r>
            <w:r w:rsidRPr="00425977">
              <w:rPr>
                <w:rFonts w:ascii="Arial" w:eastAsia="宋体" w:hAnsi="Arial" w:cs="Arial"/>
                <w:kern w:val="0"/>
                <w:sz w:val="18"/>
                <w:szCs w:val="18"/>
              </w:rPr>
              <w:t xml:space="preserve">　　</w:t>
            </w:r>
            <w:r w:rsidRPr="00425977">
              <w:rPr>
                <w:rFonts w:ascii="Arial" w:eastAsia="宋体" w:hAnsi="Arial" w:cs="Arial"/>
                <w:kern w:val="0"/>
                <w:sz w:val="18"/>
                <w:szCs w:val="18"/>
              </w:rPr>
              <w:t xml:space="preserve">C)1342 </w:t>
            </w:r>
            <w:r w:rsidRPr="00425977">
              <w:rPr>
                <w:rFonts w:ascii="Arial" w:eastAsia="宋体" w:hAnsi="Arial" w:cs="Arial"/>
                <w:kern w:val="0"/>
                <w:sz w:val="18"/>
                <w:szCs w:val="18"/>
              </w:rPr>
              <w:br/>
            </w:r>
            <w:r w:rsidRPr="00425977">
              <w:rPr>
                <w:rFonts w:ascii="Arial" w:eastAsia="宋体" w:hAnsi="Arial" w:cs="Arial"/>
                <w:kern w:val="0"/>
                <w:sz w:val="18"/>
                <w:szCs w:val="18"/>
              </w:rPr>
              <w:t xml:space="preserve">　　</w:t>
            </w:r>
            <w:r w:rsidRPr="00425977">
              <w:rPr>
                <w:rFonts w:ascii="Arial" w:eastAsia="宋体" w:hAnsi="Arial" w:cs="Arial"/>
                <w:kern w:val="0"/>
                <w:sz w:val="18"/>
                <w:szCs w:val="18"/>
              </w:rPr>
              <w:t xml:space="preserve">D)3142 </w:t>
            </w:r>
          </w:p>
        </w:tc>
      </w:tr>
      <w:tr w:rsidR="00425977" w:rsidRPr="00425977">
        <w:trPr>
          <w:gridAfter w:val="1"/>
          <w:tblCellSpacing w:w="15" w:type="dxa"/>
        </w:trPr>
        <w:tc>
          <w:tcPr>
            <w:tcW w:w="0" w:type="auto"/>
            <w:shd w:val="clear" w:color="auto" w:fill="EEEEDE"/>
            <w:vAlign w:val="center"/>
            <w:hideMark/>
          </w:tcPr>
          <w:p w:rsidR="00425977" w:rsidRPr="00425977" w:rsidRDefault="00184E16" w:rsidP="00425977">
            <w:pPr>
              <w:widowControl/>
              <w:spacing w:line="360" w:lineRule="auto"/>
              <w:jc w:val="left"/>
              <w:rPr>
                <w:rFonts w:ascii="Arial" w:eastAsia="宋体" w:hAnsi="Arial" w:cs="Arial"/>
                <w:kern w:val="0"/>
                <w:sz w:val="18"/>
                <w:szCs w:val="18"/>
              </w:rPr>
            </w:pPr>
            <w:r w:rsidRPr="00425977">
              <w:rPr>
                <w:rFonts w:ascii="Arial" w:eastAsia="宋体" w:hAnsi="Arial" w:cs="Arial"/>
                <w:kern w:val="0"/>
                <w:sz w:val="18"/>
                <w:szCs w:val="18"/>
              </w:rPr>
              <w:lastRenderedPageBreak/>
              <w:object w:dxaOrig="1440" w:dyaOrig="1440">
                <v:shape id="_x0000_i1520" type="#_x0000_t75" style="width:20.25pt;height:15.75pt" o:ole="">
                  <v:imagedata r:id="rId6" o:title=""/>
                </v:shape>
                <w:control r:id="rId119" w:name="DefaultOcxName112" w:shapeid="_x0000_i1520"/>
              </w:object>
            </w:r>
            <w:r w:rsidR="00425977" w:rsidRPr="00425977">
              <w:rPr>
                <w:rFonts w:ascii="Arial" w:eastAsia="宋体" w:hAnsi="Arial" w:cs="Arial"/>
                <w:kern w:val="0"/>
                <w:sz w:val="18"/>
                <w:szCs w:val="18"/>
              </w:rPr>
              <w:t xml:space="preserve">A       </w:t>
            </w:r>
            <w:r w:rsidRPr="00425977">
              <w:rPr>
                <w:rFonts w:ascii="Arial" w:eastAsia="宋体" w:hAnsi="Arial" w:cs="Arial"/>
                <w:kern w:val="0"/>
                <w:sz w:val="18"/>
                <w:szCs w:val="18"/>
              </w:rPr>
              <w:object w:dxaOrig="1440" w:dyaOrig="1440">
                <v:shape id="_x0000_i1523" type="#_x0000_t75" style="width:20.25pt;height:15.75pt" o:ole="">
                  <v:imagedata r:id="rId6" o:title=""/>
                </v:shape>
                <w:control r:id="rId120" w:name="DefaultOcxName113" w:shapeid="_x0000_i1523"/>
              </w:object>
            </w:r>
            <w:r w:rsidR="00425977" w:rsidRPr="00425977">
              <w:rPr>
                <w:rFonts w:ascii="Arial" w:eastAsia="宋体" w:hAnsi="Arial" w:cs="Arial"/>
                <w:kern w:val="0"/>
                <w:sz w:val="18"/>
                <w:szCs w:val="18"/>
              </w:rPr>
              <w:t xml:space="preserve">B       </w:t>
            </w:r>
            <w:r w:rsidRPr="00425977">
              <w:rPr>
                <w:rFonts w:ascii="Arial" w:eastAsia="宋体" w:hAnsi="Arial" w:cs="Arial"/>
                <w:kern w:val="0"/>
                <w:sz w:val="18"/>
                <w:szCs w:val="18"/>
              </w:rPr>
              <w:object w:dxaOrig="1440" w:dyaOrig="1440">
                <v:shape id="_x0000_i1526" type="#_x0000_t75" style="width:20.25pt;height:15.75pt" o:ole="">
                  <v:imagedata r:id="rId6" o:title=""/>
                </v:shape>
                <w:control r:id="rId121" w:name="DefaultOcxName114" w:shapeid="_x0000_i1526"/>
              </w:object>
            </w:r>
            <w:r w:rsidR="00425977" w:rsidRPr="00425977">
              <w:rPr>
                <w:rFonts w:ascii="Arial" w:eastAsia="宋体" w:hAnsi="Arial" w:cs="Arial"/>
                <w:kern w:val="0"/>
                <w:sz w:val="18"/>
                <w:szCs w:val="18"/>
              </w:rPr>
              <w:t xml:space="preserve">C       </w:t>
            </w:r>
            <w:r w:rsidRPr="00425977">
              <w:rPr>
                <w:rFonts w:ascii="Arial" w:eastAsia="宋体" w:hAnsi="Arial" w:cs="Arial"/>
                <w:kern w:val="0"/>
                <w:sz w:val="18"/>
                <w:szCs w:val="18"/>
              </w:rPr>
              <w:object w:dxaOrig="1440" w:dyaOrig="1440">
                <v:shape id="_x0000_i1529" type="#_x0000_t75" style="width:20.25pt;height:15.75pt" o:ole="">
                  <v:imagedata r:id="rId6" o:title=""/>
                </v:shape>
                <w:control r:id="rId122" w:name="DefaultOcxName115" w:shapeid="_x0000_i1529"/>
              </w:object>
            </w:r>
            <w:r w:rsidR="00425977" w:rsidRPr="00425977">
              <w:rPr>
                <w:rFonts w:ascii="Arial" w:eastAsia="宋体" w:hAnsi="Arial" w:cs="Arial"/>
                <w:kern w:val="0"/>
                <w:sz w:val="18"/>
                <w:szCs w:val="18"/>
              </w:rPr>
              <w:t xml:space="preserve">D       </w:t>
            </w:r>
          </w:p>
        </w:tc>
      </w:tr>
      <w:tr w:rsidR="00425977" w:rsidRPr="00425977">
        <w:trPr>
          <w:gridAfter w:val="1"/>
          <w:tblCellSpacing w:w="15" w:type="dxa"/>
        </w:trPr>
        <w:tc>
          <w:tcPr>
            <w:tcW w:w="0" w:type="auto"/>
            <w:shd w:val="clear" w:color="auto" w:fill="FFFFFA"/>
            <w:tcMar>
              <w:top w:w="150" w:type="dxa"/>
              <w:left w:w="150" w:type="dxa"/>
              <w:bottom w:w="150" w:type="dxa"/>
              <w:right w:w="150" w:type="dxa"/>
            </w:tcMar>
            <w:vAlign w:val="center"/>
            <w:hideMark/>
          </w:tcPr>
          <w:p w:rsidR="00425977" w:rsidRPr="00425977" w:rsidRDefault="00425977" w:rsidP="00425977">
            <w:pPr>
              <w:widowControl/>
              <w:spacing w:line="360" w:lineRule="auto"/>
              <w:jc w:val="left"/>
              <w:rPr>
                <w:rFonts w:ascii="Arial" w:eastAsia="宋体" w:hAnsi="Arial" w:cs="Arial"/>
                <w:kern w:val="0"/>
                <w:sz w:val="18"/>
                <w:szCs w:val="18"/>
              </w:rPr>
            </w:pPr>
            <w:r w:rsidRPr="00425977">
              <w:rPr>
                <w:rFonts w:ascii="Arial" w:eastAsia="宋体" w:hAnsi="Arial" w:cs="Arial"/>
                <w:kern w:val="0"/>
                <w:sz w:val="18"/>
                <w:szCs w:val="18"/>
              </w:rPr>
              <w:t>30.</w:t>
            </w:r>
            <w:r w:rsidRPr="00425977">
              <w:rPr>
                <w:rFonts w:ascii="Arial" w:eastAsia="宋体" w:hAnsi="Arial" w:cs="Arial"/>
                <w:kern w:val="0"/>
                <w:sz w:val="18"/>
                <w:szCs w:val="18"/>
              </w:rPr>
              <w:t>下列关于虚基类的描述，错误的是</w:t>
            </w:r>
            <w:r w:rsidRPr="00425977">
              <w:rPr>
                <w:rFonts w:ascii="Arial" w:eastAsia="宋体" w:hAnsi="Arial" w:cs="Arial"/>
                <w:kern w:val="0"/>
                <w:sz w:val="18"/>
                <w:szCs w:val="18"/>
              </w:rPr>
              <w:br/>
            </w:r>
            <w:r w:rsidRPr="00425977">
              <w:rPr>
                <w:rFonts w:ascii="Arial" w:eastAsia="宋体" w:hAnsi="Arial" w:cs="Arial"/>
                <w:kern w:val="0"/>
                <w:sz w:val="18"/>
                <w:szCs w:val="18"/>
              </w:rPr>
              <w:t xml:space="preserve">　　</w:t>
            </w:r>
            <w:r w:rsidRPr="00425977">
              <w:rPr>
                <w:rFonts w:ascii="Arial" w:eastAsia="宋体" w:hAnsi="Arial" w:cs="Arial"/>
                <w:kern w:val="0"/>
                <w:sz w:val="18"/>
                <w:szCs w:val="18"/>
              </w:rPr>
              <w:t>A)</w:t>
            </w:r>
            <w:r w:rsidRPr="00425977">
              <w:rPr>
                <w:rFonts w:ascii="Arial" w:eastAsia="宋体" w:hAnsi="Arial" w:cs="Arial"/>
                <w:kern w:val="0"/>
                <w:sz w:val="18"/>
                <w:szCs w:val="18"/>
              </w:rPr>
              <w:t>设置虚基类的目的是为了消除二义性</w:t>
            </w:r>
            <w:r w:rsidRPr="00425977">
              <w:rPr>
                <w:rFonts w:ascii="Arial" w:eastAsia="宋体" w:hAnsi="Arial" w:cs="Arial"/>
                <w:kern w:val="0"/>
                <w:sz w:val="18"/>
                <w:szCs w:val="18"/>
              </w:rPr>
              <w:br/>
            </w:r>
            <w:r w:rsidRPr="00425977">
              <w:rPr>
                <w:rFonts w:ascii="Arial" w:eastAsia="宋体" w:hAnsi="Arial" w:cs="Arial"/>
                <w:kern w:val="0"/>
                <w:sz w:val="18"/>
                <w:szCs w:val="18"/>
              </w:rPr>
              <w:t xml:space="preserve">　　</w:t>
            </w:r>
            <w:r w:rsidRPr="00425977">
              <w:rPr>
                <w:rFonts w:ascii="Arial" w:eastAsia="宋体" w:hAnsi="Arial" w:cs="Arial"/>
                <w:kern w:val="0"/>
                <w:sz w:val="18"/>
                <w:szCs w:val="18"/>
              </w:rPr>
              <w:t>B)</w:t>
            </w:r>
            <w:r w:rsidRPr="00425977">
              <w:rPr>
                <w:rFonts w:ascii="Arial" w:eastAsia="宋体" w:hAnsi="Arial" w:cs="Arial"/>
                <w:kern w:val="0"/>
                <w:sz w:val="18"/>
                <w:szCs w:val="18"/>
              </w:rPr>
              <w:t>虚基类的构造函数在非虚基类之后调用</w:t>
            </w:r>
            <w:r w:rsidRPr="00425977">
              <w:rPr>
                <w:rFonts w:ascii="Arial" w:eastAsia="宋体" w:hAnsi="Arial" w:cs="Arial"/>
                <w:kern w:val="0"/>
                <w:sz w:val="18"/>
                <w:szCs w:val="18"/>
              </w:rPr>
              <w:br/>
            </w:r>
            <w:r w:rsidRPr="00425977">
              <w:rPr>
                <w:rFonts w:ascii="Arial" w:eastAsia="宋体" w:hAnsi="Arial" w:cs="Arial"/>
                <w:kern w:val="0"/>
                <w:sz w:val="18"/>
                <w:szCs w:val="18"/>
              </w:rPr>
              <w:t xml:space="preserve">　　</w:t>
            </w:r>
            <w:r w:rsidRPr="00425977">
              <w:rPr>
                <w:rFonts w:ascii="Arial" w:eastAsia="宋体" w:hAnsi="Arial" w:cs="Arial"/>
                <w:kern w:val="0"/>
                <w:sz w:val="18"/>
                <w:szCs w:val="18"/>
              </w:rPr>
              <w:t>C)</w:t>
            </w:r>
            <w:r w:rsidRPr="00425977">
              <w:rPr>
                <w:rFonts w:ascii="Arial" w:eastAsia="宋体" w:hAnsi="Arial" w:cs="Arial"/>
                <w:kern w:val="0"/>
                <w:sz w:val="18"/>
                <w:szCs w:val="18"/>
              </w:rPr>
              <w:t>若同一层中包含多个虚基类，这些虚基类的构造函数按它们说明的次序调用</w:t>
            </w:r>
            <w:r w:rsidRPr="00425977">
              <w:rPr>
                <w:rFonts w:ascii="Arial" w:eastAsia="宋体" w:hAnsi="Arial" w:cs="Arial"/>
                <w:kern w:val="0"/>
                <w:sz w:val="18"/>
                <w:szCs w:val="18"/>
              </w:rPr>
              <w:br/>
            </w:r>
            <w:r w:rsidRPr="00425977">
              <w:rPr>
                <w:rFonts w:ascii="Arial" w:eastAsia="宋体" w:hAnsi="Arial" w:cs="Arial"/>
                <w:kern w:val="0"/>
                <w:sz w:val="18"/>
                <w:szCs w:val="18"/>
              </w:rPr>
              <w:t xml:space="preserve">　　</w:t>
            </w:r>
            <w:r w:rsidRPr="00425977">
              <w:rPr>
                <w:rFonts w:ascii="Arial" w:eastAsia="宋体" w:hAnsi="Arial" w:cs="Arial"/>
                <w:kern w:val="0"/>
                <w:sz w:val="18"/>
                <w:szCs w:val="18"/>
              </w:rPr>
              <w:t>D)</w:t>
            </w:r>
            <w:r w:rsidRPr="00425977">
              <w:rPr>
                <w:rFonts w:ascii="Arial" w:eastAsia="宋体" w:hAnsi="Arial" w:cs="Arial"/>
                <w:kern w:val="0"/>
                <w:sz w:val="18"/>
                <w:szCs w:val="18"/>
              </w:rPr>
              <w:t>若虚基类由非虚基类派生而来，则仍然先调用基类构造函数，再调用派生类的构造函数</w:t>
            </w:r>
          </w:p>
        </w:tc>
      </w:tr>
      <w:tr w:rsidR="00425977" w:rsidRPr="00425977">
        <w:trPr>
          <w:gridAfter w:val="1"/>
          <w:tblCellSpacing w:w="15" w:type="dxa"/>
        </w:trPr>
        <w:tc>
          <w:tcPr>
            <w:tcW w:w="0" w:type="auto"/>
            <w:shd w:val="clear" w:color="auto" w:fill="EEEEDE"/>
            <w:vAlign w:val="center"/>
            <w:hideMark/>
          </w:tcPr>
          <w:p w:rsidR="00425977" w:rsidRPr="00425977" w:rsidRDefault="00184E16" w:rsidP="00425977">
            <w:pPr>
              <w:widowControl/>
              <w:spacing w:line="360" w:lineRule="auto"/>
              <w:jc w:val="left"/>
              <w:rPr>
                <w:rFonts w:ascii="Arial" w:eastAsia="宋体" w:hAnsi="Arial" w:cs="Arial"/>
                <w:kern w:val="0"/>
                <w:sz w:val="18"/>
                <w:szCs w:val="18"/>
              </w:rPr>
            </w:pPr>
            <w:r w:rsidRPr="00425977">
              <w:rPr>
                <w:rFonts w:ascii="Arial" w:eastAsia="宋体" w:hAnsi="Arial" w:cs="Arial"/>
                <w:kern w:val="0"/>
                <w:sz w:val="18"/>
                <w:szCs w:val="18"/>
              </w:rPr>
              <w:object w:dxaOrig="1440" w:dyaOrig="1440">
                <v:shape id="_x0000_i1532" type="#_x0000_t75" style="width:20.25pt;height:15.75pt" o:ole="">
                  <v:imagedata r:id="rId6" o:title=""/>
                </v:shape>
                <w:control r:id="rId123" w:name="DefaultOcxName116" w:shapeid="_x0000_i1532"/>
              </w:object>
            </w:r>
            <w:r w:rsidR="00425977" w:rsidRPr="00425977">
              <w:rPr>
                <w:rFonts w:ascii="Arial" w:eastAsia="宋体" w:hAnsi="Arial" w:cs="Arial"/>
                <w:kern w:val="0"/>
                <w:sz w:val="18"/>
                <w:szCs w:val="18"/>
              </w:rPr>
              <w:t xml:space="preserve">A       </w:t>
            </w:r>
            <w:r w:rsidRPr="00425977">
              <w:rPr>
                <w:rFonts w:ascii="Arial" w:eastAsia="宋体" w:hAnsi="Arial" w:cs="Arial"/>
                <w:kern w:val="0"/>
                <w:sz w:val="18"/>
                <w:szCs w:val="18"/>
              </w:rPr>
              <w:object w:dxaOrig="1440" w:dyaOrig="1440">
                <v:shape id="_x0000_i1535" type="#_x0000_t75" style="width:20.25pt;height:15.75pt" o:ole="">
                  <v:imagedata r:id="rId6" o:title=""/>
                </v:shape>
                <w:control r:id="rId124" w:name="DefaultOcxName117" w:shapeid="_x0000_i1535"/>
              </w:object>
            </w:r>
            <w:r w:rsidR="00425977" w:rsidRPr="00425977">
              <w:rPr>
                <w:rFonts w:ascii="Arial" w:eastAsia="宋体" w:hAnsi="Arial" w:cs="Arial"/>
                <w:kern w:val="0"/>
                <w:sz w:val="18"/>
                <w:szCs w:val="18"/>
              </w:rPr>
              <w:t xml:space="preserve">B       </w:t>
            </w:r>
            <w:r w:rsidRPr="00425977">
              <w:rPr>
                <w:rFonts w:ascii="Arial" w:eastAsia="宋体" w:hAnsi="Arial" w:cs="Arial"/>
                <w:kern w:val="0"/>
                <w:sz w:val="18"/>
                <w:szCs w:val="18"/>
              </w:rPr>
              <w:object w:dxaOrig="1440" w:dyaOrig="1440">
                <v:shape id="_x0000_i1538" type="#_x0000_t75" style="width:20.25pt;height:15.75pt" o:ole="">
                  <v:imagedata r:id="rId6" o:title=""/>
                </v:shape>
                <w:control r:id="rId125" w:name="DefaultOcxName118" w:shapeid="_x0000_i1538"/>
              </w:object>
            </w:r>
            <w:r w:rsidR="00425977" w:rsidRPr="00425977">
              <w:rPr>
                <w:rFonts w:ascii="Arial" w:eastAsia="宋体" w:hAnsi="Arial" w:cs="Arial"/>
                <w:kern w:val="0"/>
                <w:sz w:val="18"/>
                <w:szCs w:val="18"/>
              </w:rPr>
              <w:t xml:space="preserve">C       </w:t>
            </w:r>
            <w:r w:rsidRPr="00425977">
              <w:rPr>
                <w:rFonts w:ascii="Arial" w:eastAsia="宋体" w:hAnsi="Arial" w:cs="Arial"/>
                <w:kern w:val="0"/>
                <w:sz w:val="18"/>
                <w:szCs w:val="18"/>
              </w:rPr>
              <w:object w:dxaOrig="1440" w:dyaOrig="1440">
                <v:shape id="_x0000_i1541" type="#_x0000_t75" style="width:20.25pt;height:15.75pt" o:ole="">
                  <v:imagedata r:id="rId6" o:title=""/>
                </v:shape>
                <w:control r:id="rId126" w:name="DefaultOcxName119" w:shapeid="_x0000_i1541"/>
              </w:object>
            </w:r>
            <w:r w:rsidR="00425977" w:rsidRPr="00425977">
              <w:rPr>
                <w:rFonts w:ascii="Arial" w:eastAsia="宋体" w:hAnsi="Arial" w:cs="Arial"/>
                <w:kern w:val="0"/>
                <w:sz w:val="18"/>
                <w:szCs w:val="18"/>
              </w:rPr>
              <w:t xml:space="preserve">D       </w:t>
            </w:r>
          </w:p>
        </w:tc>
      </w:tr>
      <w:tr w:rsidR="00425977" w:rsidRPr="00425977">
        <w:trPr>
          <w:gridAfter w:val="1"/>
          <w:tblCellSpacing w:w="15" w:type="dxa"/>
        </w:trPr>
        <w:tc>
          <w:tcPr>
            <w:tcW w:w="0" w:type="auto"/>
            <w:shd w:val="clear" w:color="auto" w:fill="FFFFFA"/>
            <w:tcMar>
              <w:top w:w="150" w:type="dxa"/>
              <w:left w:w="150" w:type="dxa"/>
              <w:bottom w:w="150" w:type="dxa"/>
              <w:right w:w="150" w:type="dxa"/>
            </w:tcMar>
            <w:vAlign w:val="center"/>
            <w:hideMark/>
          </w:tcPr>
          <w:p w:rsidR="00425977" w:rsidRPr="00425977" w:rsidRDefault="00425977" w:rsidP="00425977">
            <w:pPr>
              <w:widowControl/>
              <w:spacing w:line="360" w:lineRule="auto"/>
              <w:jc w:val="left"/>
              <w:rPr>
                <w:rFonts w:ascii="Arial" w:eastAsia="宋体" w:hAnsi="Arial" w:cs="Arial"/>
                <w:kern w:val="0"/>
                <w:sz w:val="18"/>
                <w:szCs w:val="18"/>
              </w:rPr>
            </w:pPr>
            <w:r w:rsidRPr="00425977">
              <w:rPr>
                <w:rFonts w:ascii="Arial" w:eastAsia="宋体" w:hAnsi="Arial" w:cs="Arial"/>
                <w:kern w:val="0"/>
                <w:sz w:val="18"/>
                <w:szCs w:val="18"/>
              </w:rPr>
              <w:lastRenderedPageBreak/>
              <w:t>31.</w:t>
            </w:r>
            <w:r w:rsidRPr="00425977">
              <w:rPr>
                <w:rFonts w:ascii="Arial" w:eastAsia="宋体" w:hAnsi="Arial" w:cs="Arial"/>
                <w:kern w:val="0"/>
                <w:sz w:val="18"/>
                <w:szCs w:val="18"/>
              </w:rPr>
              <w:t>下列关于多态性的描述，错误的是</w:t>
            </w:r>
            <w:r w:rsidRPr="00425977">
              <w:rPr>
                <w:rFonts w:ascii="Arial" w:eastAsia="宋体" w:hAnsi="Arial" w:cs="Arial"/>
                <w:kern w:val="0"/>
                <w:sz w:val="18"/>
                <w:szCs w:val="18"/>
              </w:rPr>
              <w:br/>
            </w:r>
            <w:r w:rsidRPr="00425977">
              <w:rPr>
                <w:rFonts w:ascii="Arial" w:eastAsia="宋体" w:hAnsi="Arial" w:cs="Arial"/>
                <w:kern w:val="0"/>
                <w:sz w:val="18"/>
                <w:szCs w:val="18"/>
              </w:rPr>
              <w:t xml:space="preserve">　　</w:t>
            </w:r>
            <w:r w:rsidRPr="00425977">
              <w:rPr>
                <w:rFonts w:ascii="Arial" w:eastAsia="宋体" w:hAnsi="Arial" w:cs="Arial"/>
                <w:kern w:val="0"/>
                <w:sz w:val="18"/>
                <w:szCs w:val="18"/>
              </w:rPr>
              <w:t>A)C++</w:t>
            </w:r>
            <w:r w:rsidRPr="00425977">
              <w:rPr>
                <w:rFonts w:ascii="Arial" w:eastAsia="宋体" w:hAnsi="Arial" w:cs="Arial"/>
                <w:kern w:val="0"/>
                <w:sz w:val="18"/>
                <w:szCs w:val="18"/>
              </w:rPr>
              <w:t>语言的多态性分为编译时的多态性和运行时的多态性</w:t>
            </w:r>
            <w:r w:rsidRPr="00425977">
              <w:rPr>
                <w:rFonts w:ascii="Arial" w:eastAsia="宋体" w:hAnsi="Arial" w:cs="Arial"/>
                <w:kern w:val="0"/>
                <w:sz w:val="18"/>
                <w:szCs w:val="18"/>
              </w:rPr>
              <w:br/>
            </w:r>
            <w:r w:rsidRPr="00425977">
              <w:rPr>
                <w:rFonts w:ascii="Arial" w:eastAsia="宋体" w:hAnsi="Arial" w:cs="Arial"/>
                <w:kern w:val="0"/>
                <w:sz w:val="18"/>
                <w:szCs w:val="18"/>
              </w:rPr>
              <w:t xml:space="preserve">　　</w:t>
            </w:r>
            <w:r w:rsidRPr="00425977">
              <w:rPr>
                <w:rFonts w:ascii="Arial" w:eastAsia="宋体" w:hAnsi="Arial" w:cs="Arial"/>
                <w:kern w:val="0"/>
                <w:sz w:val="18"/>
                <w:szCs w:val="18"/>
              </w:rPr>
              <w:t>B)</w:t>
            </w:r>
            <w:r w:rsidRPr="00425977">
              <w:rPr>
                <w:rFonts w:ascii="Arial" w:eastAsia="宋体" w:hAnsi="Arial" w:cs="Arial"/>
                <w:kern w:val="0"/>
                <w:sz w:val="18"/>
                <w:szCs w:val="18"/>
              </w:rPr>
              <w:t>编译时的多态性可通过函数重载实现</w:t>
            </w:r>
            <w:r w:rsidRPr="00425977">
              <w:rPr>
                <w:rFonts w:ascii="Arial" w:eastAsia="宋体" w:hAnsi="Arial" w:cs="Arial"/>
                <w:kern w:val="0"/>
                <w:sz w:val="18"/>
                <w:szCs w:val="18"/>
              </w:rPr>
              <w:br/>
            </w:r>
            <w:r w:rsidRPr="00425977">
              <w:rPr>
                <w:rFonts w:ascii="Arial" w:eastAsia="宋体" w:hAnsi="Arial" w:cs="Arial"/>
                <w:kern w:val="0"/>
                <w:sz w:val="18"/>
                <w:szCs w:val="18"/>
              </w:rPr>
              <w:t xml:space="preserve">　　</w:t>
            </w:r>
            <w:r w:rsidRPr="00425977">
              <w:rPr>
                <w:rFonts w:ascii="Arial" w:eastAsia="宋体" w:hAnsi="Arial" w:cs="Arial"/>
                <w:kern w:val="0"/>
                <w:sz w:val="18"/>
                <w:szCs w:val="18"/>
              </w:rPr>
              <w:t>C)</w:t>
            </w:r>
            <w:r w:rsidRPr="00425977">
              <w:rPr>
                <w:rFonts w:ascii="Arial" w:eastAsia="宋体" w:hAnsi="Arial" w:cs="Arial"/>
                <w:kern w:val="0"/>
                <w:sz w:val="18"/>
                <w:szCs w:val="18"/>
              </w:rPr>
              <w:t>运行时的多态性可通过模板和虚函数实现</w:t>
            </w:r>
            <w:r w:rsidRPr="00425977">
              <w:rPr>
                <w:rFonts w:ascii="Arial" w:eastAsia="宋体" w:hAnsi="Arial" w:cs="Arial"/>
                <w:kern w:val="0"/>
                <w:sz w:val="18"/>
                <w:szCs w:val="18"/>
              </w:rPr>
              <w:br/>
            </w:r>
            <w:r w:rsidRPr="00425977">
              <w:rPr>
                <w:rFonts w:ascii="Arial" w:eastAsia="宋体" w:hAnsi="Arial" w:cs="Arial"/>
                <w:kern w:val="0"/>
                <w:sz w:val="18"/>
                <w:szCs w:val="18"/>
              </w:rPr>
              <w:t xml:space="preserve">　　</w:t>
            </w:r>
            <w:r w:rsidRPr="00425977">
              <w:rPr>
                <w:rFonts w:ascii="Arial" w:eastAsia="宋体" w:hAnsi="Arial" w:cs="Arial"/>
                <w:kern w:val="0"/>
                <w:sz w:val="18"/>
                <w:szCs w:val="18"/>
              </w:rPr>
              <w:t>D)</w:t>
            </w:r>
            <w:r w:rsidRPr="00425977">
              <w:rPr>
                <w:rFonts w:ascii="Arial" w:eastAsia="宋体" w:hAnsi="Arial" w:cs="Arial"/>
                <w:kern w:val="0"/>
                <w:sz w:val="18"/>
                <w:szCs w:val="18"/>
              </w:rPr>
              <w:t>实现运行时多态性的机制称为动态绑定</w:t>
            </w:r>
          </w:p>
        </w:tc>
      </w:tr>
      <w:tr w:rsidR="00425977" w:rsidRPr="00425977">
        <w:trPr>
          <w:gridAfter w:val="1"/>
          <w:tblCellSpacing w:w="15" w:type="dxa"/>
        </w:trPr>
        <w:tc>
          <w:tcPr>
            <w:tcW w:w="0" w:type="auto"/>
            <w:shd w:val="clear" w:color="auto" w:fill="EEEEDE"/>
            <w:vAlign w:val="center"/>
            <w:hideMark/>
          </w:tcPr>
          <w:p w:rsidR="00425977" w:rsidRPr="00425977" w:rsidRDefault="00184E16" w:rsidP="00425977">
            <w:pPr>
              <w:widowControl/>
              <w:spacing w:line="360" w:lineRule="auto"/>
              <w:jc w:val="left"/>
              <w:rPr>
                <w:rFonts w:ascii="Arial" w:eastAsia="宋体" w:hAnsi="Arial" w:cs="Arial"/>
                <w:kern w:val="0"/>
                <w:sz w:val="18"/>
                <w:szCs w:val="18"/>
              </w:rPr>
            </w:pPr>
            <w:r w:rsidRPr="00425977">
              <w:rPr>
                <w:rFonts w:ascii="Arial" w:eastAsia="宋体" w:hAnsi="Arial" w:cs="Arial"/>
                <w:kern w:val="0"/>
                <w:sz w:val="18"/>
                <w:szCs w:val="18"/>
              </w:rPr>
              <w:object w:dxaOrig="1440" w:dyaOrig="1440">
                <v:shape id="_x0000_i1544" type="#_x0000_t75" style="width:20.25pt;height:15.75pt" o:ole="">
                  <v:imagedata r:id="rId6" o:title=""/>
                </v:shape>
                <w:control r:id="rId127" w:name="DefaultOcxName120" w:shapeid="_x0000_i1544"/>
              </w:object>
            </w:r>
            <w:r w:rsidR="00425977" w:rsidRPr="00425977">
              <w:rPr>
                <w:rFonts w:ascii="Arial" w:eastAsia="宋体" w:hAnsi="Arial" w:cs="Arial"/>
                <w:kern w:val="0"/>
                <w:sz w:val="18"/>
                <w:szCs w:val="18"/>
              </w:rPr>
              <w:t xml:space="preserve">A       </w:t>
            </w:r>
            <w:r w:rsidRPr="00425977">
              <w:rPr>
                <w:rFonts w:ascii="Arial" w:eastAsia="宋体" w:hAnsi="Arial" w:cs="Arial"/>
                <w:kern w:val="0"/>
                <w:sz w:val="18"/>
                <w:szCs w:val="18"/>
              </w:rPr>
              <w:object w:dxaOrig="1440" w:dyaOrig="1440">
                <v:shape id="_x0000_i1547" type="#_x0000_t75" style="width:20.25pt;height:15.75pt" o:ole="">
                  <v:imagedata r:id="rId6" o:title=""/>
                </v:shape>
                <w:control r:id="rId128" w:name="DefaultOcxName121" w:shapeid="_x0000_i1547"/>
              </w:object>
            </w:r>
            <w:r w:rsidR="00425977" w:rsidRPr="00425977">
              <w:rPr>
                <w:rFonts w:ascii="Arial" w:eastAsia="宋体" w:hAnsi="Arial" w:cs="Arial"/>
                <w:kern w:val="0"/>
                <w:sz w:val="18"/>
                <w:szCs w:val="18"/>
              </w:rPr>
              <w:t xml:space="preserve">B       </w:t>
            </w:r>
            <w:r w:rsidRPr="00425977">
              <w:rPr>
                <w:rFonts w:ascii="Arial" w:eastAsia="宋体" w:hAnsi="Arial" w:cs="Arial"/>
                <w:kern w:val="0"/>
                <w:sz w:val="18"/>
                <w:szCs w:val="18"/>
              </w:rPr>
              <w:object w:dxaOrig="1440" w:dyaOrig="1440">
                <v:shape id="_x0000_i1550" type="#_x0000_t75" style="width:20.25pt;height:15.75pt" o:ole="">
                  <v:imagedata r:id="rId6" o:title=""/>
                </v:shape>
                <w:control r:id="rId129" w:name="DefaultOcxName122" w:shapeid="_x0000_i1550"/>
              </w:object>
            </w:r>
            <w:r w:rsidR="00425977" w:rsidRPr="00425977">
              <w:rPr>
                <w:rFonts w:ascii="Arial" w:eastAsia="宋体" w:hAnsi="Arial" w:cs="Arial"/>
                <w:kern w:val="0"/>
                <w:sz w:val="18"/>
                <w:szCs w:val="18"/>
              </w:rPr>
              <w:t xml:space="preserve">C       </w:t>
            </w:r>
            <w:r w:rsidRPr="00425977">
              <w:rPr>
                <w:rFonts w:ascii="Arial" w:eastAsia="宋体" w:hAnsi="Arial" w:cs="Arial"/>
                <w:kern w:val="0"/>
                <w:sz w:val="18"/>
                <w:szCs w:val="18"/>
              </w:rPr>
              <w:object w:dxaOrig="1440" w:dyaOrig="1440">
                <v:shape id="_x0000_i1553" type="#_x0000_t75" style="width:20.25pt;height:15.75pt" o:ole="">
                  <v:imagedata r:id="rId6" o:title=""/>
                </v:shape>
                <w:control r:id="rId130" w:name="DefaultOcxName123" w:shapeid="_x0000_i1553"/>
              </w:object>
            </w:r>
            <w:r w:rsidR="00425977" w:rsidRPr="00425977">
              <w:rPr>
                <w:rFonts w:ascii="Arial" w:eastAsia="宋体" w:hAnsi="Arial" w:cs="Arial"/>
                <w:kern w:val="0"/>
                <w:sz w:val="18"/>
                <w:szCs w:val="18"/>
              </w:rPr>
              <w:t xml:space="preserve">D       </w:t>
            </w:r>
          </w:p>
        </w:tc>
      </w:tr>
      <w:tr w:rsidR="00425977" w:rsidRPr="00425977">
        <w:trPr>
          <w:gridAfter w:val="1"/>
          <w:tblCellSpacing w:w="15" w:type="dxa"/>
        </w:trPr>
        <w:tc>
          <w:tcPr>
            <w:tcW w:w="0" w:type="auto"/>
            <w:shd w:val="clear" w:color="auto" w:fill="FFFFFA"/>
            <w:tcMar>
              <w:top w:w="150" w:type="dxa"/>
              <w:left w:w="150" w:type="dxa"/>
              <w:bottom w:w="150" w:type="dxa"/>
              <w:right w:w="150" w:type="dxa"/>
            </w:tcMar>
            <w:vAlign w:val="center"/>
            <w:hideMark/>
          </w:tcPr>
          <w:p w:rsidR="00425977" w:rsidRPr="00425977" w:rsidRDefault="00425977" w:rsidP="00425977">
            <w:pPr>
              <w:widowControl/>
              <w:spacing w:line="360" w:lineRule="auto"/>
              <w:jc w:val="left"/>
              <w:rPr>
                <w:rFonts w:ascii="Arial" w:eastAsia="宋体" w:hAnsi="Arial" w:cs="Arial"/>
                <w:kern w:val="0"/>
                <w:sz w:val="18"/>
                <w:szCs w:val="18"/>
              </w:rPr>
            </w:pPr>
            <w:r w:rsidRPr="00425977">
              <w:rPr>
                <w:rFonts w:ascii="Arial" w:eastAsia="宋体" w:hAnsi="Arial" w:cs="Arial"/>
                <w:kern w:val="0"/>
                <w:sz w:val="18"/>
                <w:szCs w:val="18"/>
              </w:rPr>
              <w:t>32.</w:t>
            </w:r>
            <w:r w:rsidRPr="00425977">
              <w:rPr>
                <w:rFonts w:ascii="Arial" w:eastAsia="宋体" w:hAnsi="Arial" w:cs="Arial"/>
                <w:kern w:val="0"/>
                <w:sz w:val="18"/>
                <w:szCs w:val="18"/>
              </w:rPr>
              <w:t>下列运算符中，在</w:t>
            </w:r>
            <w:r w:rsidRPr="00425977">
              <w:rPr>
                <w:rFonts w:ascii="Arial" w:eastAsia="宋体" w:hAnsi="Arial" w:cs="Arial"/>
                <w:kern w:val="0"/>
                <w:sz w:val="18"/>
                <w:szCs w:val="18"/>
              </w:rPr>
              <w:t>C++</w:t>
            </w:r>
            <w:r w:rsidRPr="00425977">
              <w:rPr>
                <w:rFonts w:ascii="Arial" w:eastAsia="宋体" w:hAnsi="Arial" w:cs="Arial"/>
                <w:kern w:val="0"/>
                <w:sz w:val="18"/>
                <w:szCs w:val="18"/>
              </w:rPr>
              <w:t>语言中不能重载的是</w:t>
            </w:r>
            <w:r w:rsidRPr="00425977">
              <w:rPr>
                <w:rFonts w:ascii="Arial" w:eastAsia="宋体" w:hAnsi="Arial" w:cs="Arial"/>
                <w:kern w:val="0"/>
                <w:sz w:val="18"/>
                <w:szCs w:val="18"/>
              </w:rPr>
              <w:br/>
            </w:r>
            <w:r w:rsidRPr="00425977">
              <w:rPr>
                <w:rFonts w:ascii="Arial" w:eastAsia="宋体" w:hAnsi="Arial" w:cs="Arial"/>
                <w:kern w:val="0"/>
                <w:sz w:val="18"/>
                <w:szCs w:val="18"/>
              </w:rPr>
              <w:t xml:space="preserve">　　</w:t>
            </w:r>
            <w:r w:rsidRPr="00425977">
              <w:rPr>
                <w:rFonts w:ascii="Arial" w:eastAsia="宋体" w:hAnsi="Arial" w:cs="Arial"/>
                <w:kern w:val="0"/>
                <w:sz w:val="18"/>
                <w:szCs w:val="18"/>
              </w:rPr>
              <w:t>A)* B)&gt;= C)</w:t>
            </w:r>
            <w:r w:rsidRPr="00425977">
              <w:rPr>
                <w:rFonts w:ascii="Arial" w:eastAsia="宋体" w:hAnsi="Arial" w:cs="Arial"/>
                <w:kern w:val="0"/>
                <w:sz w:val="18"/>
                <w:szCs w:val="18"/>
              </w:rPr>
              <w:t>：：</w:t>
            </w:r>
            <w:r w:rsidRPr="00425977">
              <w:rPr>
                <w:rFonts w:ascii="Arial" w:eastAsia="宋体" w:hAnsi="Arial" w:cs="Arial"/>
                <w:kern w:val="0"/>
                <w:sz w:val="18"/>
                <w:szCs w:val="18"/>
              </w:rPr>
              <w:t xml:space="preserve"> D)/ </w:t>
            </w:r>
          </w:p>
        </w:tc>
      </w:tr>
      <w:tr w:rsidR="00425977" w:rsidRPr="00425977">
        <w:trPr>
          <w:gridAfter w:val="1"/>
          <w:tblCellSpacing w:w="15" w:type="dxa"/>
        </w:trPr>
        <w:tc>
          <w:tcPr>
            <w:tcW w:w="0" w:type="auto"/>
            <w:shd w:val="clear" w:color="auto" w:fill="EEEEDE"/>
            <w:vAlign w:val="center"/>
            <w:hideMark/>
          </w:tcPr>
          <w:p w:rsidR="00425977" w:rsidRPr="00425977" w:rsidRDefault="00184E16" w:rsidP="00425977">
            <w:pPr>
              <w:widowControl/>
              <w:spacing w:line="360" w:lineRule="auto"/>
              <w:jc w:val="left"/>
              <w:rPr>
                <w:rFonts w:ascii="Arial" w:eastAsia="宋体" w:hAnsi="Arial" w:cs="Arial"/>
                <w:kern w:val="0"/>
                <w:sz w:val="18"/>
                <w:szCs w:val="18"/>
              </w:rPr>
            </w:pPr>
            <w:r w:rsidRPr="00425977">
              <w:rPr>
                <w:rFonts w:ascii="Arial" w:eastAsia="宋体" w:hAnsi="Arial" w:cs="Arial"/>
                <w:kern w:val="0"/>
                <w:sz w:val="18"/>
                <w:szCs w:val="18"/>
              </w:rPr>
              <w:object w:dxaOrig="1440" w:dyaOrig="1440">
                <v:shape id="_x0000_i1556" type="#_x0000_t75" style="width:20.25pt;height:15.75pt" o:ole="">
                  <v:imagedata r:id="rId6" o:title=""/>
                </v:shape>
                <w:control r:id="rId131" w:name="DefaultOcxName124" w:shapeid="_x0000_i1556"/>
              </w:object>
            </w:r>
            <w:r w:rsidR="00425977" w:rsidRPr="00425977">
              <w:rPr>
                <w:rFonts w:ascii="Arial" w:eastAsia="宋体" w:hAnsi="Arial" w:cs="Arial"/>
                <w:kern w:val="0"/>
                <w:sz w:val="18"/>
                <w:szCs w:val="18"/>
              </w:rPr>
              <w:t xml:space="preserve">A       </w:t>
            </w:r>
            <w:r w:rsidRPr="00425977">
              <w:rPr>
                <w:rFonts w:ascii="Arial" w:eastAsia="宋体" w:hAnsi="Arial" w:cs="Arial"/>
                <w:kern w:val="0"/>
                <w:sz w:val="18"/>
                <w:szCs w:val="18"/>
              </w:rPr>
              <w:object w:dxaOrig="1440" w:dyaOrig="1440">
                <v:shape id="_x0000_i1559" type="#_x0000_t75" style="width:20.25pt;height:15.75pt" o:ole="">
                  <v:imagedata r:id="rId6" o:title=""/>
                </v:shape>
                <w:control r:id="rId132" w:name="DefaultOcxName125" w:shapeid="_x0000_i1559"/>
              </w:object>
            </w:r>
            <w:r w:rsidR="00425977" w:rsidRPr="00425977">
              <w:rPr>
                <w:rFonts w:ascii="Arial" w:eastAsia="宋体" w:hAnsi="Arial" w:cs="Arial"/>
                <w:kern w:val="0"/>
                <w:sz w:val="18"/>
                <w:szCs w:val="18"/>
              </w:rPr>
              <w:t xml:space="preserve">B       </w:t>
            </w:r>
            <w:r w:rsidRPr="00425977">
              <w:rPr>
                <w:rFonts w:ascii="Arial" w:eastAsia="宋体" w:hAnsi="Arial" w:cs="Arial"/>
                <w:kern w:val="0"/>
                <w:sz w:val="18"/>
                <w:szCs w:val="18"/>
              </w:rPr>
              <w:object w:dxaOrig="1440" w:dyaOrig="1440">
                <v:shape id="_x0000_i1562" type="#_x0000_t75" style="width:20.25pt;height:15.75pt" o:ole="">
                  <v:imagedata r:id="rId6" o:title=""/>
                </v:shape>
                <w:control r:id="rId133" w:name="DefaultOcxName126" w:shapeid="_x0000_i1562"/>
              </w:object>
            </w:r>
            <w:r w:rsidR="00425977" w:rsidRPr="00425977">
              <w:rPr>
                <w:rFonts w:ascii="Arial" w:eastAsia="宋体" w:hAnsi="Arial" w:cs="Arial"/>
                <w:kern w:val="0"/>
                <w:sz w:val="18"/>
                <w:szCs w:val="18"/>
              </w:rPr>
              <w:t xml:space="preserve">C       </w:t>
            </w:r>
            <w:r w:rsidRPr="00425977">
              <w:rPr>
                <w:rFonts w:ascii="Arial" w:eastAsia="宋体" w:hAnsi="Arial" w:cs="Arial"/>
                <w:kern w:val="0"/>
                <w:sz w:val="18"/>
                <w:szCs w:val="18"/>
              </w:rPr>
              <w:object w:dxaOrig="1440" w:dyaOrig="1440">
                <v:shape id="_x0000_i1565" type="#_x0000_t75" style="width:20.25pt;height:15.75pt" o:ole="">
                  <v:imagedata r:id="rId6" o:title=""/>
                </v:shape>
                <w:control r:id="rId134" w:name="DefaultOcxName127" w:shapeid="_x0000_i1565"/>
              </w:object>
            </w:r>
            <w:r w:rsidR="00425977" w:rsidRPr="00425977">
              <w:rPr>
                <w:rFonts w:ascii="Arial" w:eastAsia="宋体" w:hAnsi="Arial" w:cs="Arial"/>
                <w:kern w:val="0"/>
                <w:sz w:val="18"/>
                <w:szCs w:val="18"/>
              </w:rPr>
              <w:t xml:space="preserve">D       </w:t>
            </w:r>
          </w:p>
        </w:tc>
      </w:tr>
      <w:tr w:rsidR="00425977" w:rsidRPr="00425977">
        <w:trPr>
          <w:gridAfter w:val="1"/>
          <w:tblCellSpacing w:w="15" w:type="dxa"/>
        </w:trPr>
        <w:tc>
          <w:tcPr>
            <w:tcW w:w="0" w:type="auto"/>
            <w:shd w:val="clear" w:color="auto" w:fill="FFFFFA"/>
            <w:tcMar>
              <w:top w:w="150" w:type="dxa"/>
              <w:left w:w="150" w:type="dxa"/>
              <w:bottom w:w="150" w:type="dxa"/>
              <w:right w:w="150" w:type="dxa"/>
            </w:tcMar>
            <w:vAlign w:val="center"/>
            <w:hideMark/>
          </w:tcPr>
          <w:p w:rsidR="00425977" w:rsidRPr="00425977" w:rsidRDefault="00425977" w:rsidP="00425977">
            <w:pPr>
              <w:widowControl/>
              <w:spacing w:line="360" w:lineRule="auto"/>
              <w:jc w:val="left"/>
              <w:rPr>
                <w:rFonts w:ascii="Arial" w:eastAsia="宋体" w:hAnsi="Arial" w:cs="Arial"/>
                <w:kern w:val="0"/>
                <w:sz w:val="18"/>
                <w:szCs w:val="18"/>
              </w:rPr>
            </w:pPr>
            <w:r w:rsidRPr="00425977">
              <w:rPr>
                <w:rFonts w:ascii="Arial" w:eastAsia="宋体" w:hAnsi="Arial" w:cs="Arial"/>
                <w:kern w:val="0"/>
                <w:sz w:val="18"/>
                <w:szCs w:val="18"/>
              </w:rPr>
              <w:t>33.</w:t>
            </w:r>
            <w:r w:rsidRPr="00425977">
              <w:rPr>
                <w:rFonts w:ascii="Arial" w:eastAsia="宋体" w:hAnsi="Arial" w:cs="Arial"/>
                <w:kern w:val="0"/>
                <w:sz w:val="18"/>
                <w:szCs w:val="18"/>
              </w:rPr>
              <w:t>当使用</w:t>
            </w:r>
            <w:r w:rsidRPr="00425977">
              <w:rPr>
                <w:rFonts w:ascii="Arial" w:eastAsia="宋体" w:hAnsi="Arial" w:cs="Arial"/>
                <w:kern w:val="0"/>
                <w:sz w:val="18"/>
                <w:szCs w:val="18"/>
              </w:rPr>
              <w:t>fstream</w:t>
            </w:r>
            <w:r w:rsidRPr="00425977">
              <w:rPr>
                <w:rFonts w:ascii="Arial" w:eastAsia="宋体" w:hAnsi="Arial" w:cs="Arial"/>
                <w:kern w:val="0"/>
                <w:sz w:val="18"/>
                <w:szCs w:val="18"/>
              </w:rPr>
              <w:t>流类定义一个流对象并打开一个磁盘文件时，文件的隐含打开方式为</w:t>
            </w:r>
            <w:r w:rsidRPr="00425977">
              <w:rPr>
                <w:rFonts w:ascii="Arial" w:eastAsia="宋体" w:hAnsi="Arial" w:cs="Arial"/>
                <w:kern w:val="0"/>
                <w:sz w:val="18"/>
                <w:szCs w:val="18"/>
              </w:rPr>
              <w:br/>
            </w:r>
            <w:r w:rsidRPr="00425977">
              <w:rPr>
                <w:rFonts w:ascii="Arial" w:eastAsia="宋体" w:hAnsi="Arial" w:cs="Arial"/>
                <w:kern w:val="0"/>
                <w:sz w:val="18"/>
                <w:szCs w:val="18"/>
              </w:rPr>
              <w:t xml:space="preserve">　　</w:t>
            </w:r>
            <w:r w:rsidRPr="00425977">
              <w:rPr>
                <w:rFonts w:ascii="Arial" w:eastAsia="宋体" w:hAnsi="Arial" w:cs="Arial"/>
                <w:kern w:val="0"/>
                <w:sz w:val="18"/>
                <w:szCs w:val="18"/>
              </w:rPr>
              <w:t>A)ios</w:t>
            </w:r>
            <w:r w:rsidRPr="00425977">
              <w:rPr>
                <w:rFonts w:ascii="Arial" w:eastAsia="宋体" w:hAnsi="Arial" w:cs="Arial"/>
                <w:kern w:val="0"/>
                <w:sz w:val="18"/>
                <w:szCs w:val="18"/>
              </w:rPr>
              <w:t>：：</w:t>
            </w:r>
            <w:r w:rsidRPr="00425977">
              <w:rPr>
                <w:rFonts w:ascii="Arial" w:eastAsia="宋体" w:hAnsi="Arial" w:cs="Arial"/>
                <w:kern w:val="0"/>
                <w:sz w:val="18"/>
                <w:szCs w:val="18"/>
              </w:rPr>
              <w:t xml:space="preserve">in </w:t>
            </w:r>
            <w:r w:rsidRPr="00425977">
              <w:rPr>
                <w:rFonts w:ascii="Arial" w:eastAsia="宋体" w:hAnsi="Arial" w:cs="Arial"/>
                <w:kern w:val="0"/>
                <w:sz w:val="18"/>
                <w:szCs w:val="18"/>
              </w:rPr>
              <w:br/>
            </w:r>
            <w:r w:rsidRPr="00425977">
              <w:rPr>
                <w:rFonts w:ascii="Arial" w:eastAsia="宋体" w:hAnsi="Arial" w:cs="Arial"/>
                <w:kern w:val="0"/>
                <w:sz w:val="18"/>
                <w:szCs w:val="18"/>
              </w:rPr>
              <w:t xml:space="preserve">　　</w:t>
            </w:r>
            <w:r w:rsidRPr="00425977">
              <w:rPr>
                <w:rFonts w:ascii="Arial" w:eastAsia="宋体" w:hAnsi="Arial" w:cs="Arial"/>
                <w:kern w:val="0"/>
                <w:sz w:val="18"/>
                <w:szCs w:val="18"/>
              </w:rPr>
              <w:t>B)ios</w:t>
            </w:r>
            <w:r w:rsidRPr="00425977">
              <w:rPr>
                <w:rFonts w:ascii="Arial" w:eastAsia="宋体" w:hAnsi="Arial" w:cs="Arial"/>
                <w:kern w:val="0"/>
                <w:sz w:val="18"/>
                <w:szCs w:val="18"/>
              </w:rPr>
              <w:t>：：</w:t>
            </w:r>
            <w:r w:rsidRPr="00425977">
              <w:rPr>
                <w:rFonts w:ascii="Arial" w:eastAsia="宋体" w:hAnsi="Arial" w:cs="Arial"/>
                <w:kern w:val="0"/>
                <w:sz w:val="18"/>
                <w:szCs w:val="18"/>
              </w:rPr>
              <w:t>out</w:t>
            </w:r>
            <w:r w:rsidRPr="00425977">
              <w:rPr>
                <w:rFonts w:ascii="Arial" w:eastAsia="宋体" w:hAnsi="Arial" w:cs="Arial"/>
                <w:kern w:val="0"/>
                <w:sz w:val="18"/>
                <w:szCs w:val="18"/>
              </w:rPr>
              <w:br/>
            </w:r>
            <w:r w:rsidRPr="00425977">
              <w:rPr>
                <w:rFonts w:ascii="Arial" w:eastAsia="宋体" w:hAnsi="Arial" w:cs="Arial"/>
                <w:kern w:val="0"/>
                <w:sz w:val="18"/>
                <w:szCs w:val="18"/>
              </w:rPr>
              <w:t xml:space="preserve">　　</w:t>
            </w:r>
            <w:r w:rsidRPr="00425977">
              <w:rPr>
                <w:rFonts w:ascii="Arial" w:eastAsia="宋体" w:hAnsi="Arial" w:cs="Arial"/>
                <w:kern w:val="0"/>
                <w:sz w:val="18"/>
                <w:szCs w:val="18"/>
              </w:rPr>
              <w:t>C)ios</w:t>
            </w:r>
            <w:r w:rsidRPr="00425977">
              <w:rPr>
                <w:rFonts w:ascii="Arial" w:eastAsia="宋体" w:hAnsi="Arial" w:cs="Arial"/>
                <w:kern w:val="0"/>
                <w:sz w:val="18"/>
                <w:szCs w:val="18"/>
              </w:rPr>
              <w:t>：：</w:t>
            </w:r>
            <w:r w:rsidRPr="00425977">
              <w:rPr>
                <w:rFonts w:ascii="Arial" w:eastAsia="宋体" w:hAnsi="Arial" w:cs="Arial"/>
                <w:kern w:val="0"/>
                <w:sz w:val="18"/>
                <w:szCs w:val="18"/>
              </w:rPr>
              <w:t>in|ios</w:t>
            </w:r>
            <w:r w:rsidRPr="00425977">
              <w:rPr>
                <w:rFonts w:ascii="Arial" w:eastAsia="宋体" w:hAnsi="Arial" w:cs="Arial"/>
                <w:kern w:val="0"/>
                <w:sz w:val="18"/>
                <w:szCs w:val="18"/>
              </w:rPr>
              <w:t>：：</w:t>
            </w:r>
            <w:r w:rsidRPr="00425977">
              <w:rPr>
                <w:rFonts w:ascii="Arial" w:eastAsia="宋体" w:hAnsi="Arial" w:cs="Arial"/>
                <w:kern w:val="0"/>
                <w:sz w:val="18"/>
                <w:szCs w:val="18"/>
              </w:rPr>
              <w:t xml:space="preserve">out </w:t>
            </w:r>
            <w:r w:rsidRPr="00425977">
              <w:rPr>
                <w:rFonts w:ascii="Arial" w:eastAsia="宋体" w:hAnsi="Arial" w:cs="Arial"/>
                <w:kern w:val="0"/>
                <w:sz w:val="18"/>
                <w:szCs w:val="18"/>
              </w:rPr>
              <w:br/>
            </w:r>
            <w:r w:rsidRPr="00425977">
              <w:rPr>
                <w:rFonts w:ascii="Arial" w:eastAsia="宋体" w:hAnsi="Arial" w:cs="Arial"/>
                <w:kern w:val="0"/>
                <w:sz w:val="18"/>
                <w:szCs w:val="18"/>
              </w:rPr>
              <w:t xml:space="preserve">　　</w:t>
            </w:r>
            <w:r w:rsidRPr="00425977">
              <w:rPr>
                <w:rFonts w:ascii="Arial" w:eastAsia="宋体" w:hAnsi="Arial" w:cs="Arial"/>
                <w:kern w:val="0"/>
                <w:sz w:val="18"/>
                <w:szCs w:val="18"/>
              </w:rPr>
              <w:t>D)</w:t>
            </w:r>
            <w:r w:rsidRPr="00425977">
              <w:rPr>
                <w:rFonts w:ascii="Arial" w:eastAsia="宋体" w:hAnsi="Arial" w:cs="Arial"/>
                <w:kern w:val="0"/>
                <w:sz w:val="18"/>
                <w:szCs w:val="18"/>
              </w:rPr>
              <w:t>以上都不对</w:t>
            </w:r>
            <w:r w:rsidRPr="00425977">
              <w:rPr>
                <w:rFonts w:ascii="Arial" w:eastAsia="宋体" w:hAnsi="Arial" w:cs="Arial"/>
                <w:kern w:val="0"/>
                <w:sz w:val="18"/>
                <w:szCs w:val="18"/>
              </w:rPr>
              <w:t xml:space="preserve"> </w:t>
            </w:r>
          </w:p>
        </w:tc>
      </w:tr>
      <w:tr w:rsidR="00425977" w:rsidRPr="00425977">
        <w:trPr>
          <w:gridAfter w:val="1"/>
          <w:tblCellSpacing w:w="15" w:type="dxa"/>
        </w:trPr>
        <w:tc>
          <w:tcPr>
            <w:tcW w:w="0" w:type="auto"/>
            <w:shd w:val="clear" w:color="auto" w:fill="EEEEDE"/>
            <w:vAlign w:val="center"/>
            <w:hideMark/>
          </w:tcPr>
          <w:p w:rsidR="00425977" w:rsidRPr="00425977" w:rsidRDefault="00184E16" w:rsidP="00425977">
            <w:pPr>
              <w:widowControl/>
              <w:spacing w:line="360" w:lineRule="auto"/>
              <w:jc w:val="left"/>
              <w:rPr>
                <w:rFonts w:ascii="Arial" w:eastAsia="宋体" w:hAnsi="Arial" w:cs="Arial"/>
                <w:kern w:val="0"/>
                <w:sz w:val="18"/>
                <w:szCs w:val="18"/>
              </w:rPr>
            </w:pPr>
            <w:r w:rsidRPr="00425977">
              <w:rPr>
                <w:rFonts w:ascii="Arial" w:eastAsia="宋体" w:hAnsi="Arial" w:cs="Arial"/>
                <w:kern w:val="0"/>
                <w:sz w:val="18"/>
                <w:szCs w:val="18"/>
              </w:rPr>
              <w:object w:dxaOrig="1440" w:dyaOrig="1440">
                <v:shape id="_x0000_i1568" type="#_x0000_t75" style="width:20.25pt;height:15.75pt" o:ole="">
                  <v:imagedata r:id="rId6" o:title=""/>
                </v:shape>
                <w:control r:id="rId135" w:name="DefaultOcxName128" w:shapeid="_x0000_i1568"/>
              </w:object>
            </w:r>
            <w:r w:rsidR="00425977" w:rsidRPr="00425977">
              <w:rPr>
                <w:rFonts w:ascii="Arial" w:eastAsia="宋体" w:hAnsi="Arial" w:cs="Arial"/>
                <w:kern w:val="0"/>
                <w:sz w:val="18"/>
                <w:szCs w:val="18"/>
              </w:rPr>
              <w:t xml:space="preserve">A       </w:t>
            </w:r>
            <w:r w:rsidRPr="00425977">
              <w:rPr>
                <w:rFonts w:ascii="Arial" w:eastAsia="宋体" w:hAnsi="Arial" w:cs="Arial"/>
                <w:kern w:val="0"/>
                <w:sz w:val="18"/>
                <w:szCs w:val="18"/>
              </w:rPr>
              <w:object w:dxaOrig="1440" w:dyaOrig="1440">
                <v:shape id="_x0000_i1571" type="#_x0000_t75" style="width:20.25pt;height:15.75pt" o:ole="">
                  <v:imagedata r:id="rId6" o:title=""/>
                </v:shape>
                <w:control r:id="rId136" w:name="DefaultOcxName129" w:shapeid="_x0000_i1571"/>
              </w:object>
            </w:r>
            <w:r w:rsidR="00425977" w:rsidRPr="00425977">
              <w:rPr>
                <w:rFonts w:ascii="Arial" w:eastAsia="宋体" w:hAnsi="Arial" w:cs="Arial"/>
                <w:kern w:val="0"/>
                <w:sz w:val="18"/>
                <w:szCs w:val="18"/>
              </w:rPr>
              <w:t xml:space="preserve">B       </w:t>
            </w:r>
            <w:r w:rsidRPr="00425977">
              <w:rPr>
                <w:rFonts w:ascii="Arial" w:eastAsia="宋体" w:hAnsi="Arial" w:cs="Arial"/>
                <w:kern w:val="0"/>
                <w:sz w:val="18"/>
                <w:szCs w:val="18"/>
              </w:rPr>
              <w:object w:dxaOrig="1440" w:dyaOrig="1440">
                <v:shape id="_x0000_i1574" type="#_x0000_t75" style="width:20.25pt;height:15.75pt" o:ole="">
                  <v:imagedata r:id="rId6" o:title=""/>
                </v:shape>
                <w:control r:id="rId137" w:name="DefaultOcxName130" w:shapeid="_x0000_i1574"/>
              </w:object>
            </w:r>
            <w:r w:rsidR="00425977" w:rsidRPr="00425977">
              <w:rPr>
                <w:rFonts w:ascii="Arial" w:eastAsia="宋体" w:hAnsi="Arial" w:cs="Arial"/>
                <w:kern w:val="0"/>
                <w:sz w:val="18"/>
                <w:szCs w:val="18"/>
              </w:rPr>
              <w:t xml:space="preserve">C       </w:t>
            </w:r>
            <w:r w:rsidRPr="00425977">
              <w:rPr>
                <w:rFonts w:ascii="Arial" w:eastAsia="宋体" w:hAnsi="Arial" w:cs="Arial"/>
                <w:kern w:val="0"/>
                <w:sz w:val="18"/>
                <w:szCs w:val="18"/>
              </w:rPr>
              <w:object w:dxaOrig="1440" w:dyaOrig="1440">
                <v:shape id="_x0000_i1577" type="#_x0000_t75" style="width:20.25pt;height:15.75pt" o:ole="">
                  <v:imagedata r:id="rId6" o:title=""/>
                </v:shape>
                <w:control r:id="rId138" w:name="DefaultOcxName131" w:shapeid="_x0000_i1577"/>
              </w:object>
            </w:r>
            <w:r w:rsidR="00425977" w:rsidRPr="00425977">
              <w:rPr>
                <w:rFonts w:ascii="Arial" w:eastAsia="宋体" w:hAnsi="Arial" w:cs="Arial"/>
                <w:kern w:val="0"/>
                <w:sz w:val="18"/>
                <w:szCs w:val="18"/>
              </w:rPr>
              <w:t xml:space="preserve">D       </w:t>
            </w:r>
          </w:p>
        </w:tc>
      </w:tr>
      <w:tr w:rsidR="00425977" w:rsidRPr="00425977">
        <w:trPr>
          <w:gridAfter w:val="1"/>
          <w:tblCellSpacing w:w="15" w:type="dxa"/>
        </w:trPr>
        <w:tc>
          <w:tcPr>
            <w:tcW w:w="0" w:type="auto"/>
            <w:shd w:val="clear" w:color="auto" w:fill="FFFFFA"/>
            <w:tcMar>
              <w:top w:w="150" w:type="dxa"/>
              <w:left w:w="150" w:type="dxa"/>
              <w:bottom w:w="150" w:type="dxa"/>
              <w:right w:w="150" w:type="dxa"/>
            </w:tcMar>
            <w:vAlign w:val="center"/>
            <w:hideMark/>
          </w:tcPr>
          <w:p w:rsidR="00425977" w:rsidRPr="00425977" w:rsidRDefault="00425977" w:rsidP="00425977">
            <w:pPr>
              <w:widowControl/>
              <w:spacing w:line="360" w:lineRule="auto"/>
              <w:jc w:val="left"/>
              <w:rPr>
                <w:rFonts w:ascii="Arial" w:eastAsia="宋体" w:hAnsi="Arial" w:cs="Arial"/>
                <w:kern w:val="0"/>
                <w:sz w:val="18"/>
                <w:szCs w:val="18"/>
              </w:rPr>
            </w:pPr>
            <w:r w:rsidRPr="00425977">
              <w:rPr>
                <w:rFonts w:ascii="Arial" w:eastAsia="宋体" w:hAnsi="Arial" w:cs="Arial"/>
                <w:kern w:val="0"/>
                <w:sz w:val="18"/>
                <w:szCs w:val="18"/>
              </w:rPr>
              <w:t>34.</w:t>
            </w:r>
            <w:r w:rsidRPr="00425977">
              <w:rPr>
                <w:rFonts w:ascii="Arial" w:eastAsia="宋体" w:hAnsi="Arial" w:cs="Arial"/>
                <w:kern w:val="0"/>
                <w:sz w:val="18"/>
                <w:szCs w:val="18"/>
              </w:rPr>
              <w:t>下列程序的运行结果是</w:t>
            </w:r>
            <w:r w:rsidRPr="00425977">
              <w:rPr>
                <w:rFonts w:ascii="Arial" w:eastAsia="宋体" w:hAnsi="Arial" w:cs="Arial"/>
                <w:kern w:val="0"/>
                <w:sz w:val="18"/>
                <w:szCs w:val="18"/>
              </w:rPr>
              <w:br/>
              <w:t>#include&lt;iostream. h&gt;</w:t>
            </w:r>
            <w:r w:rsidRPr="00425977">
              <w:rPr>
                <w:rFonts w:ascii="Arial" w:eastAsia="宋体" w:hAnsi="Arial" w:cs="Arial"/>
                <w:kern w:val="0"/>
                <w:sz w:val="18"/>
                <w:szCs w:val="18"/>
              </w:rPr>
              <w:br/>
              <w:t>class A</w:t>
            </w:r>
            <w:r w:rsidRPr="00425977">
              <w:rPr>
                <w:rFonts w:ascii="Arial" w:eastAsia="宋体" w:hAnsi="Arial" w:cs="Arial"/>
                <w:kern w:val="0"/>
                <w:sz w:val="18"/>
                <w:szCs w:val="18"/>
              </w:rPr>
              <w:br/>
              <w:t>{</w:t>
            </w:r>
            <w:r w:rsidRPr="00425977">
              <w:rPr>
                <w:rFonts w:ascii="Arial" w:eastAsia="宋体" w:hAnsi="Arial" w:cs="Arial"/>
                <w:kern w:val="0"/>
                <w:sz w:val="18"/>
                <w:szCs w:val="18"/>
              </w:rPr>
              <w:br/>
              <w:t>int a;</w:t>
            </w:r>
            <w:r w:rsidRPr="00425977">
              <w:rPr>
                <w:rFonts w:ascii="Arial" w:eastAsia="宋体" w:hAnsi="Arial" w:cs="Arial"/>
                <w:kern w:val="0"/>
                <w:sz w:val="18"/>
                <w:szCs w:val="18"/>
              </w:rPr>
              <w:br/>
              <w:t>public</w:t>
            </w:r>
            <w:r w:rsidRPr="00425977">
              <w:rPr>
                <w:rFonts w:ascii="Arial" w:eastAsia="宋体" w:hAnsi="Arial" w:cs="Arial"/>
                <w:kern w:val="0"/>
                <w:sz w:val="18"/>
                <w:szCs w:val="18"/>
              </w:rPr>
              <w:t>：</w:t>
            </w:r>
            <w:r w:rsidRPr="00425977">
              <w:rPr>
                <w:rFonts w:ascii="Arial" w:eastAsia="宋体" w:hAnsi="Arial" w:cs="Arial"/>
                <w:kern w:val="0"/>
                <w:sz w:val="18"/>
                <w:szCs w:val="18"/>
              </w:rPr>
              <w:br/>
              <w:t>A(){a</w:t>
            </w:r>
            <w:r w:rsidRPr="00425977">
              <w:rPr>
                <w:rFonts w:ascii="Arial" w:eastAsia="宋体" w:hAnsi="Arial" w:cs="Arial"/>
                <w:kern w:val="0"/>
                <w:sz w:val="18"/>
                <w:szCs w:val="18"/>
              </w:rPr>
              <w:t>＝</w:t>
            </w:r>
            <w:r w:rsidRPr="00425977">
              <w:rPr>
                <w:rFonts w:ascii="Arial" w:eastAsia="宋体" w:hAnsi="Arial" w:cs="Arial"/>
                <w:kern w:val="0"/>
                <w:sz w:val="18"/>
                <w:szCs w:val="18"/>
              </w:rPr>
              <w:t>0;}</w:t>
            </w:r>
            <w:r w:rsidRPr="00425977">
              <w:rPr>
                <w:rFonts w:ascii="Arial" w:eastAsia="宋体" w:hAnsi="Arial" w:cs="Arial"/>
                <w:kern w:val="0"/>
                <w:sz w:val="18"/>
                <w:szCs w:val="18"/>
              </w:rPr>
              <w:br/>
              <w:t>A(int as)</w:t>
            </w:r>
            <w:r w:rsidRPr="00425977">
              <w:rPr>
                <w:rFonts w:ascii="Arial" w:eastAsia="宋体" w:hAnsi="Arial" w:cs="Arial"/>
                <w:kern w:val="0"/>
                <w:sz w:val="18"/>
                <w:szCs w:val="18"/>
              </w:rPr>
              <w:br/>
              <w:t>{</w:t>
            </w:r>
            <w:r w:rsidRPr="00425977">
              <w:rPr>
                <w:rFonts w:ascii="Arial" w:eastAsia="宋体" w:hAnsi="Arial" w:cs="Arial"/>
                <w:kern w:val="0"/>
                <w:sz w:val="18"/>
                <w:szCs w:val="18"/>
              </w:rPr>
              <w:br/>
              <w:t>a=as;</w:t>
            </w:r>
            <w:r w:rsidRPr="00425977">
              <w:rPr>
                <w:rFonts w:ascii="Arial" w:eastAsia="宋体" w:hAnsi="Arial" w:cs="Arial"/>
                <w:kern w:val="0"/>
                <w:sz w:val="18"/>
                <w:szCs w:val="18"/>
              </w:rPr>
              <w:br/>
            </w:r>
            <w:r w:rsidRPr="00425977">
              <w:rPr>
                <w:rFonts w:ascii="Arial" w:eastAsia="宋体" w:hAnsi="Arial" w:cs="Arial"/>
                <w:kern w:val="0"/>
                <w:sz w:val="18"/>
                <w:szCs w:val="18"/>
              </w:rPr>
              <w:lastRenderedPageBreak/>
              <w:t>cout&lt;&lt;a++;</w:t>
            </w:r>
            <w:r w:rsidRPr="00425977">
              <w:rPr>
                <w:rFonts w:ascii="Arial" w:eastAsia="宋体" w:hAnsi="Arial" w:cs="Arial"/>
                <w:kern w:val="0"/>
                <w:sz w:val="18"/>
                <w:szCs w:val="18"/>
              </w:rPr>
              <w:br/>
              <w:t>}</w:t>
            </w:r>
            <w:r w:rsidRPr="00425977">
              <w:rPr>
                <w:rFonts w:ascii="Arial" w:eastAsia="宋体" w:hAnsi="Arial" w:cs="Arial"/>
                <w:kern w:val="0"/>
                <w:sz w:val="18"/>
                <w:szCs w:val="18"/>
              </w:rPr>
              <w:br/>
              <w:t>};</w:t>
            </w:r>
            <w:r w:rsidRPr="00425977">
              <w:rPr>
                <w:rFonts w:ascii="Arial" w:eastAsia="宋体" w:hAnsi="Arial" w:cs="Arial"/>
                <w:kern w:val="0"/>
                <w:sz w:val="18"/>
                <w:szCs w:val="18"/>
              </w:rPr>
              <w:br/>
              <w:t>void main()</w:t>
            </w:r>
            <w:r w:rsidRPr="00425977">
              <w:rPr>
                <w:rFonts w:ascii="Arial" w:eastAsia="宋体" w:hAnsi="Arial" w:cs="Arial"/>
                <w:kern w:val="0"/>
                <w:sz w:val="18"/>
                <w:szCs w:val="18"/>
              </w:rPr>
              <w:br/>
              <w:t>{</w:t>
            </w:r>
            <w:r w:rsidRPr="00425977">
              <w:rPr>
                <w:rFonts w:ascii="Arial" w:eastAsia="宋体" w:hAnsi="Arial" w:cs="Arial"/>
                <w:kern w:val="0"/>
                <w:sz w:val="18"/>
                <w:szCs w:val="18"/>
              </w:rPr>
              <w:br/>
              <w:t>Ax</w:t>
            </w:r>
            <w:r w:rsidRPr="00425977">
              <w:rPr>
                <w:rFonts w:ascii="Arial" w:eastAsia="宋体" w:hAnsi="Arial" w:cs="Arial"/>
                <w:kern w:val="0"/>
                <w:sz w:val="18"/>
                <w:szCs w:val="18"/>
              </w:rPr>
              <w:t>，</w:t>
            </w:r>
            <w:r w:rsidRPr="00425977">
              <w:rPr>
                <w:rFonts w:ascii="Arial" w:eastAsia="宋体" w:hAnsi="Arial" w:cs="Arial"/>
                <w:kern w:val="0"/>
                <w:sz w:val="18"/>
                <w:szCs w:val="18"/>
              </w:rPr>
              <w:t>y(2)</w:t>
            </w:r>
            <w:r w:rsidRPr="00425977">
              <w:rPr>
                <w:rFonts w:ascii="Arial" w:eastAsia="宋体" w:hAnsi="Arial" w:cs="Arial"/>
                <w:kern w:val="0"/>
                <w:sz w:val="18"/>
                <w:szCs w:val="18"/>
              </w:rPr>
              <w:t>，</w:t>
            </w:r>
            <w:r w:rsidRPr="00425977">
              <w:rPr>
                <w:rFonts w:ascii="Arial" w:eastAsia="宋体" w:hAnsi="Arial" w:cs="Arial"/>
                <w:kern w:val="0"/>
                <w:sz w:val="18"/>
                <w:szCs w:val="18"/>
              </w:rPr>
              <w:t>z(3);</w:t>
            </w:r>
            <w:r w:rsidRPr="00425977">
              <w:rPr>
                <w:rFonts w:ascii="Arial" w:eastAsia="宋体" w:hAnsi="Arial" w:cs="Arial"/>
                <w:kern w:val="0"/>
                <w:sz w:val="18"/>
                <w:szCs w:val="18"/>
              </w:rPr>
              <w:br/>
              <w:t>cout&lt;&lt;endl;</w:t>
            </w:r>
            <w:r w:rsidRPr="00425977">
              <w:rPr>
                <w:rFonts w:ascii="Arial" w:eastAsia="宋体" w:hAnsi="Arial" w:cs="Arial"/>
                <w:kern w:val="0"/>
                <w:sz w:val="18"/>
                <w:szCs w:val="18"/>
              </w:rPr>
              <w:br/>
              <w:t xml:space="preserve">} </w:t>
            </w:r>
          </w:p>
        </w:tc>
      </w:tr>
      <w:tr w:rsidR="00425977" w:rsidRPr="00425977">
        <w:trPr>
          <w:gridAfter w:val="1"/>
          <w:tblCellSpacing w:w="15" w:type="dxa"/>
        </w:trPr>
        <w:tc>
          <w:tcPr>
            <w:tcW w:w="0" w:type="auto"/>
            <w:shd w:val="clear" w:color="auto" w:fill="EEEEDE"/>
            <w:vAlign w:val="center"/>
            <w:hideMark/>
          </w:tcPr>
          <w:p w:rsidR="00425977" w:rsidRPr="00425977" w:rsidRDefault="00184E16" w:rsidP="00425977">
            <w:pPr>
              <w:widowControl/>
              <w:spacing w:line="360" w:lineRule="auto"/>
              <w:jc w:val="left"/>
              <w:rPr>
                <w:rFonts w:ascii="Arial" w:eastAsia="宋体" w:hAnsi="Arial" w:cs="Arial"/>
                <w:kern w:val="0"/>
                <w:sz w:val="18"/>
                <w:szCs w:val="18"/>
              </w:rPr>
            </w:pPr>
            <w:r w:rsidRPr="00425977">
              <w:rPr>
                <w:rFonts w:ascii="Arial" w:eastAsia="宋体" w:hAnsi="Arial" w:cs="Arial"/>
                <w:kern w:val="0"/>
                <w:sz w:val="18"/>
                <w:szCs w:val="18"/>
              </w:rPr>
              <w:lastRenderedPageBreak/>
              <w:object w:dxaOrig="1440" w:dyaOrig="1440">
                <v:shape id="_x0000_i1580" type="#_x0000_t75" style="width:20.25pt;height:15.75pt" o:ole="">
                  <v:imagedata r:id="rId6" o:title=""/>
                </v:shape>
                <w:control r:id="rId139" w:name="DefaultOcxName132" w:shapeid="_x0000_i1580"/>
              </w:object>
            </w:r>
            <w:r w:rsidR="00425977" w:rsidRPr="00425977">
              <w:rPr>
                <w:rFonts w:ascii="Arial" w:eastAsia="宋体" w:hAnsi="Arial" w:cs="Arial"/>
                <w:kern w:val="0"/>
                <w:sz w:val="18"/>
                <w:szCs w:val="18"/>
              </w:rPr>
              <w:t xml:space="preserve">A       </w:t>
            </w:r>
            <w:r w:rsidRPr="00425977">
              <w:rPr>
                <w:rFonts w:ascii="Arial" w:eastAsia="宋体" w:hAnsi="Arial" w:cs="Arial"/>
                <w:kern w:val="0"/>
                <w:sz w:val="18"/>
                <w:szCs w:val="18"/>
              </w:rPr>
              <w:object w:dxaOrig="1440" w:dyaOrig="1440">
                <v:shape id="_x0000_i1583" type="#_x0000_t75" style="width:20.25pt;height:15.75pt" o:ole="">
                  <v:imagedata r:id="rId6" o:title=""/>
                </v:shape>
                <w:control r:id="rId140" w:name="DefaultOcxName133" w:shapeid="_x0000_i1583"/>
              </w:object>
            </w:r>
            <w:r w:rsidR="00425977" w:rsidRPr="00425977">
              <w:rPr>
                <w:rFonts w:ascii="Arial" w:eastAsia="宋体" w:hAnsi="Arial" w:cs="Arial"/>
                <w:kern w:val="0"/>
                <w:sz w:val="18"/>
                <w:szCs w:val="18"/>
              </w:rPr>
              <w:t xml:space="preserve">B       </w:t>
            </w:r>
            <w:r w:rsidRPr="00425977">
              <w:rPr>
                <w:rFonts w:ascii="Arial" w:eastAsia="宋体" w:hAnsi="Arial" w:cs="Arial"/>
                <w:kern w:val="0"/>
                <w:sz w:val="18"/>
                <w:szCs w:val="18"/>
              </w:rPr>
              <w:object w:dxaOrig="1440" w:dyaOrig="1440">
                <v:shape id="_x0000_i1586" type="#_x0000_t75" style="width:20.25pt;height:15.75pt" o:ole="">
                  <v:imagedata r:id="rId6" o:title=""/>
                </v:shape>
                <w:control r:id="rId141" w:name="DefaultOcxName134" w:shapeid="_x0000_i1586"/>
              </w:object>
            </w:r>
            <w:r w:rsidR="00425977" w:rsidRPr="00425977">
              <w:rPr>
                <w:rFonts w:ascii="Arial" w:eastAsia="宋体" w:hAnsi="Arial" w:cs="Arial"/>
                <w:kern w:val="0"/>
                <w:sz w:val="18"/>
                <w:szCs w:val="18"/>
              </w:rPr>
              <w:t xml:space="preserve">C       </w:t>
            </w:r>
            <w:r w:rsidRPr="00425977">
              <w:rPr>
                <w:rFonts w:ascii="Arial" w:eastAsia="宋体" w:hAnsi="Arial" w:cs="Arial"/>
                <w:kern w:val="0"/>
                <w:sz w:val="18"/>
                <w:szCs w:val="18"/>
              </w:rPr>
              <w:object w:dxaOrig="1440" w:dyaOrig="1440">
                <v:shape id="_x0000_i1589" type="#_x0000_t75" style="width:20.25pt;height:15.75pt" o:ole="">
                  <v:imagedata r:id="rId6" o:title=""/>
                </v:shape>
                <w:control r:id="rId142" w:name="DefaultOcxName135" w:shapeid="_x0000_i1589"/>
              </w:object>
            </w:r>
            <w:r w:rsidR="00425977" w:rsidRPr="00425977">
              <w:rPr>
                <w:rFonts w:ascii="Arial" w:eastAsia="宋体" w:hAnsi="Arial" w:cs="Arial"/>
                <w:kern w:val="0"/>
                <w:sz w:val="18"/>
                <w:szCs w:val="18"/>
              </w:rPr>
              <w:t xml:space="preserve">D       </w:t>
            </w:r>
          </w:p>
        </w:tc>
      </w:tr>
      <w:tr w:rsidR="00425977" w:rsidRPr="00425977">
        <w:trPr>
          <w:gridAfter w:val="1"/>
          <w:tblCellSpacing w:w="15" w:type="dxa"/>
        </w:trPr>
        <w:tc>
          <w:tcPr>
            <w:tcW w:w="0" w:type="auto"/>
            <w:shd w:val="clear" w:color="auto" w:fill="FFFFFA"/>
            <w:tcMar>
              <w:top w:w="150" w:type="dxa"/>
              <w:left w:w="150" w:type="dxa"/>
              <w:bottom w:w="150" w:type="dxa"/>
              <w:right w:w="150" w:type="dxa"/>
            </w:tcMar>
            <w:vAlign w:val="center"/>
            <w:hideMark/>
          </w:tcPr>
          <w:p w:rsidR="00425977" w:rsidRPr="00425977" w:rsidRDefault="00425977" w:rsidP="00425977">
            <w:pPr>
              <w:widowControl/>
              <w:spacing w:line="360" w:lineRule="auto"/>
              <w:jc w:val="left"/>
              <w:rPr>
                <w:rFonts w:ascii="Arial" w:eastAsia="宋体" w:hAnsi="Arial" w:cs="Arial"/>
                <w:kern w:val="0"/>
                <w:sz w:val="18"/>
                <w:szCs w:val="18"/>
              </w:rPr>
            </w:pPr>
            <w:r w:rsidRPr="00425977">
              <w:rPr>
                <w:rFonts w:ascii="Arial" w:eastAsia="宋体" w:hAnsi="Arial" w:cs="Arial"/>
                <w:kern w:val="0"/>
                <w:sz w:val="18"/>
                <w:szCs w:val="18"/>
              </w:rPr>
              <w:t>35.</w:t>
            </w:r>
            <w:r w:rsidRPr="00425977">
              <w:rPr>
                <w:rFonts w:ascii="Arial" w:eastAsia="宋体" w:hAnsi="Arial" w:cs="Arial"/>
                <w:kern w:val="0"/>
                <w:sz w:val="18"/>
                <w:szCs w:val="18"/>
              </w:rPr>
              <w:t>下面程序的输出结果是</w:t>
            </w:r>
            <w:r w:rsidRPr="00425977">
              <w:rPr>
                <w:rFonts w:ascii="Arial" w:eastAsia="宋体" w:hAnsi="Arial" w:cs="Arial"/>
                <w:kern w:val="0"/>
                <w:sz w:val="18"/>
                <w:szCs w:val="18"/>
              </w:rPr>
              <w:br/>
            </w:r>
            <w:r w:rsidRPr="00425977">
              <w:rPr>
                <w:rFonts w:ascii="Arial" w:eastAsia="宋体" w:hAnsi="Arial" w:cs="Arial"/>
                <w:kern w:val="0"/>
                <w:sz w:val="18"/>
                <w:szCs w:val="18"/>
              </w:rPr>
              <w:t xml:space="preserve">　　</w:t>
            </w:r>
            <w:r w:rsidRPr="00425977">
              <w:rPr>
                <w:rFonts w:ascii="Arial" w:eastAsia="宋体" w:hAnsi="Arial" w:cs="Arial"/>
                <w:kern w:val="0"/>
                <w:sz w:val="18"/>
                <w:szCs w:val="18"/>
              </w:rPr>
              <w:t>#include&lt;iostream. h&gt;</w:t>
            </w:r>
            <w:r w:rsidRPr="00425977">
              <w:rPr>
                <w:rFonts w:ascii="Arial" w:eastAsia="宋体" w:hAnsi="Arial" w:cs="Arial"/>
                <w:kern w:val="0"/>
                <w:sz w:val="18"/>
                <w:szCs w:val="18"/>
              </w:rPr>
              <w:br/>
            </w:r>
            <w:r w:rsidRPr="00425977">
              <w:rPr>
                <w:rFonts w:ascii="Arial" w:eastAsia="宋体" w:hAnsi="Arial" w:cs="Arial"/>
                <w:kern w:val="0"/>
                <w:sz w:val="18"/>
                <w:szCs w:val="18"/>
              </w:rPr>
              <w:t xml:space="preserve">　　</w:t>
            </w:r>
            <w:r w:rsidRPr="00425977">
              <w:rPr>
                <w:rFonts w:ascii="Arial" w:eastAsia="宋体" w:hAnsi="Arial" w:cs="Arial"/>
                <w:kern w:val="0"/>
                <w:sz w:val="18"/>
                <w:szCs w:val="18"/>
              </w:rPr>
              <w:t>class example</w:t>
            </w:r>
            <w:r w:rsidRPr="00425977">
              <w:rPr>
                <w:rFonts w:ascii="Arial" w:eastAsia="宋体" w:hAnsi="Arial" w:cs="Arial"/>
                <w:kern w:val="0"/>
                <w:sz w:val="18"/>
                <w:szCs w:val="18"/>
              </w:rPr>
              <w:br/>
            </w:r>
            <w:r w:rsidRPr="00425977">
              <w:rPr>
                <w:rFonts w:ascii="Arial" w:eastAsia="宋体" w:hAnsi="Arial" w:cs="Arial"/>
                <w:kern w:val="0"/>
                <w:sz w:val="18"/>
                <w:szCs w:val="18"/>
              </w:rPr>
              <w:t xml:space="preserve">　　</w:t>
            </w:r>
            <w:r w:rsidRPr="00425977">
              <w:rPr>
                <w:rFonts w:ascii="Arial" w:eastAsia="宋体" w:hAnsi="Arial" w:cs="Arial"/>
                <w:kern w:val="0"/>
                <w:sz w:val="18"/>
                <w:szCs w:val="18"/>
              </w:rPr>
              <w:t>{</w:t>
            </w:r>
            <w:r w:rsidRPr="00425977">
              <w:rPr>
                <w:rFonts w:ascii="Arial" w:eastAsia="宋体" w:hAnsi="Arial" w:cs="Arial"/>
                <w:kern w:val="0"/>
                <w:sz w:val="18"/>
                <w:szCs w:val="18"/>
              </w:rPr>
              <w:br/>
            </w:r>
            <w:r w:rsidRPr="00425977">
              <w:rPr>
                <w:rFonts w:ascii="Arial" w:eastAsia="宋体" w:hAnsi="Arial" w:cs="Arial"/>
                <w:kern w:val="0"/>
                <w:sz w:val="18"/>
                <w:szCs w:val="18"/>
              </w:rPr>
              <w:t xml:space="preserve">　　</w:t>
            </w:r>
            <w:r w:rsidRPr="00425977">
              <w:rPr>
                <w:rFonts w:ascii="Arial" w:eastAsia="宋体" w:hAnsi="Arial" w:cs="Arial"/>
                <w:kern w:val="0"/>
                <w:sz w:val="18"/>
                <w:szCs w:val="18"/>
              </w:rPr>
              <w:t>int a</w:t>
            </w:r>
            <w:r w:rsidRPr="00425977">
              <w:rPr>
                <w:rFonts w:ascii="Arial" w:eastAsia="宋体" w:hAnsi="Arial" w:cs="Arial"/>
                <w:kern w:val="0"/>
                <w:sz w:val="18"/>
                <w:szCs w:val="18"/>
              </w:rPr>
              <w:t>：</w:t>
            </w:r>
            <w:r w:rsidRPr="00425977">
              <w:rPr>
                <w:rFonts w:ascii="Arial" w:eastAsia="宋体" w:hAnsi="Arial" w:cs="Arial"/>
                <w:kern w:val="0"/>
                <w:sz w:val="18"/>
                <w:szCs w:val="18"/>
              </w:rPr>
              <w:br/>
            </w:r>
            <w:r w:rsidRPr="00425977">
              <w:rPr>
                <w:rFonts w:ascii="Arial" w:eastAsia="宋体" w:hAnsi="Arial" w:cs="Arial"/>
                <w:kern w:val="0"/>
                <w:sz w:val="18"/>
                <w:szCs w:val="18"/>
              </w:rPr>
              <w:t xml:space="preserve">　　</w:t>
            </w:r>
            <w:r w:rsidRPr="00425977">
              <w:rPr>
                <w:rFonts w:ascii="Arial" w:eastAsia="宋体" w:hAnsi="Arial" w:cs="Arial"/>
                <w:kern w:val="0"/>
                <w:sz w:val="18"/>
                <w:szCs w:val="18"/>
              </w:rPr>
              <w:t>public</w:t>
            </w:r>
            <w:r w:rsidRPr="00425977">
              <w:rPr>
                <w:rFonts w:ascii="Arial" w:eastAsia="宋体" w:hAnsi="Arial" w:cs="Arial"/>
                <w:kern w:val="0"/>
                <w:sz w:val="18"/>
                <w:szCs w:val="18"/>
              </w:rPr>
              <w:t>：</w:t>
            </w:r>
            <w:r w:rsidRPr="00425977">
              <w:rPr>
                <w:rFonts w:ascii="Arial" w:eastAsia="宋体" w:hAnsi="Arial" w:cs="Arial"/>
                <w:kern w:val="0"/>
                <w:sz w:val="18"/>
                <w:szCs w:val="18"/>
              </w:rPr>
              <w:br/>
            </w:r>
            <w:r w:rsidRPr="00425977">
              <w:rPr>
                <w:rFonts w:ascii="Arial" w:eastAsia="宋体" w:hAnsi="Arial" w:cs="Arial"/>
                <w:kern w:val="0"/>
                <w:sz w:val="18"/>
                <w:szCs w:val="18"/>
              </w:rPr>
              <w:t xml:space="preserve">　　</w:t>
            </w:r>
            <w:r w:rsidRPr="00425977">
              <w:rPr>
                <w:rFonts w:ascii="Arial" w:eastAsia="宋体" w:hAnsi="Arial" w:cs="Arial"/>
                <w:kern w:val="0"/>
                <w:sz w:val="18"/>
                <w:szCs w:val="18"/>
              </w:rPr>
              <w:t>example(int b){a=n++;}</w:t>
            </w:r>
            <w:r w:rsidRPr="00425977">
              <w:rPr>
                <w:rFonts w:ascii="Arial" w:eastAsia="宋体" w:hAnsi="Arial" w:cs="Arial"/>
                <w:kern w:val="0"/>
                <w:sz w:val="18"/>
                <w:szCs w:val="18"/>
              </w:rPr>
              <w:br/>
            </w:r>
            <w:r w:rsidRPr="00425977">
              <w:rPr>
                <w:rFonts w:ascii="Arial" w:eastAsia="宋体" w:hAnsi="Arial" w:cs="Arial"/>
                <w:kern w:val="0"/>
                <w:sz w:val="18"/>
                <w:szCs w:val="18"/>
              </w:rPr>
              <w:t xml:space="preserve">　　</w:t>
            </w:r>
            <w:r w:rsidRPr="00425977">
              <w:rPr>
                <w:rFonts w:ascii="Arial" w:eastAsia="宋体" w:hAnsi="Arial" w:cs="Arial"/>
                <w:kern w:val="0"/>
                <w:sz w:val="18"/>
                <w:szCs w:val="18"/>
              </w:rPr>
              <w:t>void print(){a=a+1;cout &lt; &lt; a &lt; &lt;” ”;}</w:t>
            </w:r>
            <w:r w:rsidRPr="00425977">
              <w:rPr>
                <w:rFonts w:ascii="Arial" w:eastAsia="宋体" w:hAnsi="Arial" w:cs="Arial"/>
                <w:kern w:val="0"/>
                <w:sz w:val="18"/>
                <w:szCs w:val="18"/>
              </w:rPr>
              <w:br/>
            </w:r>
            <w:r w:rsidRPr="00425977">
              <w:rPr>
                <w:rFonts w:ascii="Arial" w:eastAsia="宋体" w:hAnsi="Arial" w:cs="Arial"/>
                <w:kern w:val="0"/>
                <w:sz w:val="18"/>
                <w:szCs w:val="18"/>
              </w:rPr>
              <w:t xml:space="preserve">　　</w:t>
            </w:r>
            <w:r w:rsidRPr="00425977">
              <w:rPr>
                <w:rFonts w:ascii="Arial" w:eastAsia="宋体" w:hAnsi="Arial" w:cs="Arial"/>
                <w:kern w:val="0"/>
                <w:sz w:val="18"/>
                <w:szCs w:val="18"/>
              </w:rPr>
              <w:t>void print()const{cout&lt;&lt;a&lt;&lt;;}</w:t>
            </w:r>
            <w:r w:rsidRPr="00425977">
              <w:rPr>
                <w:rFonts w:ascii="Arial" w:eastAsia="宋体" w:hAnsi="Arial" w:cs="Arial"/>
                <w:kern w:val="0"/>
                <w:sz w:val="18"/>
                <w:szCs w:val="18"/>
              </w:rPr>
              <w:br/>
              <w:t>}</w:t>
            </w:r>
            <w:r w:rsidRPr="00425977">
              <w:rPr>
                <w:rFonts w:ascii="Arial" w:eastAsia="宋体" w:hAnsi="Arial" w:cs="Arial"/>
                <w:kern w:val="0"/>
                <w:sz w:val="18"/>
                <w:szCs w:val="18"/>
              </w:rPr>
              <w:br/>
            </w:r>
            <w:r w:rsidRPr="00425977">
              <w:rPr>
                <w:rFonts w:ascii="Arial" w:eastAsia="宋体" w:hAnsi="Arial" w:cs="Arial"/>
                <w:kern w:val="0"/>
                <w:sz w:val="18"/>
                <w:szCs w:val="18"/>
              </w:rPr>
              <w:t xml:space="preserve">　　</w:t>
            </w:r>
            <w:r w:rsidRPr="00425977">
              <w:rPr>
                <w:rFonts w:ascii="Arial" w:eastAsia="宋体" w:hAnsi="Arial" w:cs="Arial"/>
                <w:kern w:val="0"/>
                <w:sz w:val="18"/>
                <w:szCs w:val="18"/>
              </w:rPr>
              <w:t>void main()</w:t>
            </w:r>
            <w:r w:rsidRPr="00425977">
              <w:rPr>
                <w:rFonts w:ascii="Arial" w:eastAsia="宋体" w:hAnsi="Arial" w:cs="Arial"/>
                <w:kern w:val="0"/>
                <w:sz w:val="18"/>
                <w:szCs w:val="18"/>
              </w:rPr>
              <w:br/>
            </w:r>
            <w:r w:rsidRPr="00425977">
              <w:rPr>
                <w:rFonts w:ascii="Arial" w:eastAsia="宋体" w:hAnsi="Arial" w:cs="Arial"/>
                <w:kern w:val="0"/>
                <w:sz w:val="18"/>
                <w:szCs w:val="18"/>
              </w:rPr>
              <w:t xml:space="preserve">　　</w:t>
            </w:r>
            <w:r w:rsidRPr="00425977">
              <w:rPr>
                <w:rFonts w:ascii="Arial" w:eastAsia="宋体" w:hAnsi="Arial" w:cs="Arial"/>
                <w:kern w:val="0"/>
                <w:sz w:val="18"/>
                <w:szCs w:val="18"/>
              </w:rPr>
              <w:t>{</w:t>
            </w:r>
            <w:r w:rsidRPr="00425977">
              <w:rPr>
                <w:rFonts w:ascii="Arial" w:eastAsia="宋体" w:hAnsi="Arial" w:cs="Arial"/>
                <w:kern w:val="0"/>
                <w:sz w:val="18"/>
                <w:szCs w:val="18"/>
              </w:rPr>
              <w:br/>
            </w:r>
            <w:r w:rsidRPr="00425977">
              <w:rPr>
                <w:rFonts w:ascii="Arial" w:eastAsia="宋体" w:hAnsi="Arial" w:cs="Arial"/>
                <w:kern w:val="0"/>
                <w:sz w:val="18"/>
                <w:szCs w:val="18"/>
              </w:rPr>
              <w:t xml:space="preserve">　　</w:t>
            </w:r>
            <w:r w:rsidRPr="00425977">
              <w:rPr>
                <w:rFonts w:ascii="Arial" w:eastAsia="宋体" w:hAnsi="Arial" w:cs="Arial"/>
                <w:kern w:val="0"/>
                <w:sz w:val="18"/>
                <w:szCs w:val="18"/>
              </w:rPr>
              <w:t>example x t(3);</w:t>
            </w:r>
            <w:r w:rsidRPr="00425977">
              <w:rPr>
                <w:rFonts w:ascii="Arial" w:eastAsia="宋体" w:hAnsi="Arial" w:cs="Arial"/>
                <w:kern w:val="0"/>
                <w:sz w:val="18"/>
                <w:szCs w:val="18"/>
              </w:rPr>
              <w:br/>
            </w:r>
            <w:r w:rsidRPr="00425977">
              <w:rPr>
                <w:rFonts w:ascii="Arial" w:eastAsia="宋体" w:hAnsi="Arial" w:cs="Arial"/>
                <w:kern w:val="0"/>
                <w:sz w:val="18"/>
                <w:szCs w:val="18"/>
              </w:rPr>
              <w:t xml:space="preserve">　　</w:t>
            </w:r>
            <w:r w:rsidRPr="00425977">
              <w:rPr>
                <w:rFonts w:ascii="Arial" w:eastAsia="宋体" w:hAnsi="Arial" w:cs="Arial"/>
                <w:kern w:val="0"/>
                <w:sz w:val="18"/>
                <w:szCs w:val="18"/>
              </w:rPr>
              <w:t>const example y(2);</w:t>
            </w:r>
            <w:r w:rsidRPr="00425977">
              <w:rPr>
                <w:rFonts w:ascii="Arial" w:eastAsia="宋体" w:hAnsi="Arial" w:cs="Arial"/>
                <w:kern w:val="0"/>
                <w:sz w:val="18"/>
                <w:szCs w:val="18"/>
              </w:rPr>
              <w:br/>
            </w:r>
            <w:r w:rsidRPr="00425977">
              <w:rPr>
                <w:rFonts w:ascii="Arial" w:eastAsia="宋体" w:hAnsi="Arial" w:cs="Arial"/>
                <w:kern w:val="0"/>
                <w:sz w:val="18"/>
                <w:szCs w:val="18"/>
              </w:rPr>
              <w:t xml:space="preserve">　　</w:t>
            </w:r>
            <w:r w:rsidRPr="00425977">
              <w:rPr>
                <w:rFonts w:ascii="Arial" w:eastAsia="宋体" w:hAnsi="Arial" w:cs="Arial"/>
                <w:kern w:val="0"/>
                <w:sz w:val="18"/>
                <w:szCs w:val="18"/>
              </w:rPr>
              <w:t>x.print();</w:t>
            </w:r>
            <w:r w:rsidRPr="00425977">
              <w:rPr>
                <w:rFonts w:ascii="Arial" w:eastAsia="宋体" w:hAnsi="Arial" w:cs="Arial"/>
                <w:kern w:val="0"/>
                <w:sz w:val="18"/>
                <w:szCs w:val="18"/>
              </w:rPr>
              <w:br/>
            </w:r>
            <w:r w:rsidRPr="00425977">
              <w:rPr>
                <w:rFonts w:ascii="Arial" w:eastAsia="宋体" w:hAnsi="Arial" w:cs="Arial"/>
                <w:kern w:val="0"/>
                <w:sz w:val="18"/>
                <w:szCs w:val="18"/>
              </w:rPr>
              <w:t xml:space="preserve">　　</w:t>
            </w:r>
            <w:r w:rsidRPr="00425977">
              <w:rPr>
                <w:rFonts w:ascii="Arial" w:eastAsia="宋体" w:hAnsi="Arial" w:cs="Arial"/>
                <w:kern w:val="0"/>
                <w:sz w:val="18"/>
                <w:szCs w:val="18"/>
              </w:rPr>
              <w:t>y.print();</w:t>
            </w:r>
            <w:r w:rsidRPr="00425977">
              <w:rPr>
                <w:rFonts w:ascii="Arial" w:eastAsia="宋体" w:hAnsi="Arial" w:cs="Arial"/>
                <w:kern w:val="0"/>
                <w:sz w:val="18"/>
                <w:szCs w:val="18"/>
              </w:rPr>
              <w:br/>
              <w:t>}</w:t>
            </w:r>
            <w:r w:rsidRPr="00425977">
              <w:rPr>
                <w:rFonts w:ascii="Arial" w:eastAsia="宋体" w:hAnsi="Arial" w:cs="Arial"/>
                <w:kern w:val="0"/>
                <w:sz w:val="18"/>
                <w:szCs w:val="18"/>
              </w:rPr>
              <w:br/>
            </w:r>
            <w:r w:rsidRPr="00425977">
              <w:rPr>
                <w:rFonts w:ascii="Arial" w:eastAsia="宋体" w:hAnsi="Arial" w:cs="Arial"/>
                <w:kern w:val="0"/>
                <w:sz w:val="18"/>
                <w:szCs w:val="18"/>
              </w:rPr>
              <w:t xml:space="preserve">　　</w:t>
            </w:r>
            <w:r w:rsidRPr="00425977">
              <w:rPr>
                <w:rFonts w:ascii="Arial" w:eastAsia="宋体" w:hAnsi="Arial" w:cs="Arial"/>
                <w:kern w:val="0"/>
                <w:sz w:val="18"/>
                <w:szCs w:val="18"/>
              </w:rPr>
              <w:t xml:space="preserve">A)2 2 B)4 3 C)4 2 D)3 2 </w:t>
            </w:r>
          </w:p>
        </w:tc>
      </w:tr>
      <w:tr w:rsidR="00425977" w:rsidRPr="00425977">
        <w:trPr>
          <w:gridAfter w:val="1"/>
          <w:tblCellSpacing w:w="15" w:type="dxa"/>
        </w:trPr>
        <w:tc>
          <w:tcPr>
            <w:tcW w:w="0" w:type="auto"/>
            <w:shd w:val="clear" w:color="auto" w:fill="EEEEDE"/>
            <w:vAlign w:val="center"/>
            <w:hideMark/>
          </w:tcPr>
          <w:p w:rsidR="00425977" w:rsidRPr="00425977" w:rsidRDefault="00184E16" w:rsidP="00425977">
            <w:pPr>
              <w:widowControl/>
              <w:spacing w:line="360" w:lineRule="auto"/>
              <w:jc w:val="left"/>
              <w:rPr>
                <w:rFonts w:ascii="Arial" w:eastAsia="宋体" w:hAnsi="Arial" w:cs="Arial"/>
                <w:kern w:val="0"/>
                <w:sz w:val="18"/>
                <w:szCs w:val="18"/>
              </w:rPr>
            </w:pPr>
            <w:r w:rsidRPr="00425977">
              <w:rPr>
                <w:rFonts w:ascii="Arial" w:eastAsia="宋体" w:hAnsi="Arial" w:cs="Arial"/>
                <w:kern w:val="0"/>
                <w:sz w:val="18"/>
                <w:szCs w:val="18"/>
              </w:rPr>
              <w:lastRenderedPageBreak/>
              <w:object w:dxaOrig="1440" w:dyaOrig="1440">
                <v:shape id="_x0000_i1592" type="#_x0000_t75" style="width:20.25pt;height:15.75pt" o:ole="">
                  <v:imagedata r:id="rId6" o:title=""/>
                </v:shape>
                <w:control r:id="rId143" w:name="DefaultOcxName136" w:shapeid="_x0000_i1592"/>
              </w:object>
            </w:r>
            <w:r w:rsidR="00425977" w:rsidRPr="00425977">
              <w:rPr>
                <w:rFonts w:ascii="Arial" w:eastAsia="宋体" w:hAnsi="Arial" w:cs="Arial"/>
                <w:kern w:val="0"/>
                <w:sz w:val="18"/>
                <w:szCs w:val="18"/>
              </w:rPr>
              <w:t xml:space="preserve">A       </w:t>
            </w:r>
            <w:r w:rsidRPr="00425977">
              <w:rPr>
                <w:rFonts w:ascii="Arial" w:eastAsia="宋体" w:hAnsi="Arial" w:cs="Arial"/>
                <w:kern w:val="0"/>
                <w:sz w:val="18"/>
                <w:szCs w:val="18"/>
              </w:rPr>
              <w:object w:dxaOrig="1440" w:dyaOrig="1440">
                <v:shape id="_x0000_i1595" type="#_x0000_t75" style="width:20.25pt;height:15.75pt" o:ole="">
                  <v:imagedata r:id="rId6" o:title=""/>
                </v:shape>
                <w:control r:id="rId144" w:name="DefaultOcxName137" w:shapeid="_x0000_i1595"/>
              </w:object>
            </w:r>
            <w:r w:rsidR="00425977" w:rsidRPr="00425977">
              <w:rPr>
                <w:rFonts w:ascii="Arial" w:eastAsia="宋体" w:hAnsi="Arial" w:cs="Arial"/>
                <w:kern w:val="0"/>
                <w:sz w:val="18"/>
                <w:szCs w:val="18"/>
              </w:rPr>
              <w:t xml:space="preserve">B       </w:t>
            </w:r>
            <w:r w:rsidRPr="00425977">
              <w:rPr>
                <w:rFonts w:ascii="Arial" w:eastAsia="宋体" w:hAnsi="Arial" w:cs="Arial"/>
                <w:kern w:val="0"/>
                <w:sz w:val="18"/>
                <w:szCs w:val="18"/>
              </w:rPr>
              <w:object w:dxaOrig="1440" w:dyaOrig="1440">
                <v:shape id="_x0000_i1598" type="#_x0000_t75" style="width:20.25pt;height:15.75pt" o:ole="">
                  <v:imagedata r:id="rId6" o:title=""/>
                </v:shape>
                <w:control r:id="rId145" w:name="DefaultOcxName138" w:shapeid="_x0000_i1598"/>
              </w:object>
            </w:r>
            <w:r w:rsidR="00425977" w:rsidRPr="00425977">
              <w:rPr>
                <w:rFonts w:ascii="Arial" w:eastAsia="宋体" w:hAnsi="Arial" w:cs="Arial"/>
                <w:kern w:val="0"/>
                <w:sz w:val="18"/>
                <w:szCs w:val="18"/>
              </w:rPr>
              <w:t xml:space="preserve">C       </w:t>
            </w:r>
            <w:r w:rsidRPr="00425977">
              <w:rPr>
                <w:rFonts w:ascii="Arial" w:eastAsia="宋体" w:hAnsi="Arial" w:cs="Arial"/>
                <w:kern w:val="0"/>
                <w:sz w:val="18"/>
                <w:szCs w:val="18"/>
              </w:rPr>
              <w:object w:dxaOrig="1440" w:dyaOrig="1440">
                <v:shape id="_x0000_i1601" type="#_x0000_t75" style="width:20.25pt;height:15.75pt" o:ole="">
                  <v:imagedata r:id="rId6" o:title=""/>
                </v:shape>
                <w:control r:id="rId146" w:name="DefaultOcxName139" w:shapeid="_x0000_i1601"/>
              </w:object>
            </w:r>
            <w:r w:rsidR="00425977" w:rsidRPr="00425977">
              <w:rPr>
                <w:rFonts w:ascii="Arial" w:eastAsia="宋体" w:hAnsi="Arial" w:cs="Arial"/>
                <w:kern w:val="0"/>
                <w:sz w:val="18"/>
                <w:szCs w:val="18"/>
              </w:rPr>
              <w:t xml:space="preserve">D       </w:t>
            </w:r>
          </w:p>
        </w:tc>
      </w:tr>
      <w:tr w:rsidR="00425977" w:rsidRPr="00425977">
        <w:trPr>
          <w:tblCellSpacing w:w="15" w:type="dxa"/>
        </w:trPr>
        <w:tc>
          <w:tcPr>
            <w:tcW w:w="0" w:type="auto"/>
            <w:gridSpan w:val="2"/>
            <w:vAlign w:val="center"/>
            <w:hideMark/>
          </w:tcPr>
          <w:p w:rsidR="00425977" w:rsidRPr="00425977" w:rsidRDefault="00425977" w:rsidP="00425977">
            <w:pPr>
              <w:widowControl/>
              <w:shd w:val="clear" w:color="auto" w:fill="EEFFEE"/>
              <w:spacing w:before="100" w:beforeAutospacing="1" w:after="75" w:line="360" w:lineRule="auto"/>
              <w:jc w:val="left"/>
              <w:outlineLvl w:val="2"/>
              <w:rPr>
                <w:rFonts w:ascii="Arial" w:eastAsia="宋体" w:hAnsi="Arial" w:cs="Arial"/>
                <w:b/>
                <w:bCs/>
                <w:color w:val="666666"/>
                <w:kern w:val="0"/>
                <w:sz w:val="22"/>
              </w:rPr>
            </w:pPr>
            <w:r w:rsidRPr="00425977">
              <w:rPr>
                <w:rFonts w:ascii="Arial" w:eastAsia="宋体" w:hAnsi="Arial" w:cs="Arial"/>
                <w:b/>
                <w:bCs/>
                <w:color w:val="666666"/>
                <w:kern w:val="0"/>
                <w:sz w:val="22"/>
              </w:rPr>
              <w:t>二、填空题（每空</w:t>
            </w:r>
            <w:r w:rsidRPr="00425977">
              <w:rPr>
                <w:rFonts w:ascii="Arial" w:eastAsia="宋体" w:hAnsi="Arial" w:cs="Arial"/>
                <w:b/>
                <w:bCs/>
                <w:color w:val="666666"/>
                <w:kern w:val="0"/>
                <w:sz w:val="22"/>
              </w:rPr>
              <w:t>2</w:t>
            </w:r>
            <w:r w:rsidRPr="00425977">
              <w:rPr>
                <w:rFonts w:ascii="Arial" w:eastAsia="宋体" w:hAnsi="Arial" w:cs="Arial"/>
                <w:b/>
                <w:bCs/>
                <w:color w:val="666666"/>
                <w:kern w:val="0"/>
                <w:sz w:val="22"/>
              </w:rPr>
              <w:t>分，共计</w:t>
            </w:r>
            <w:r w:rsidRPr="00425977">
              <w:rPr>
                <w:rFonts w:ascii="Arial" w:eastAsia="宋体" w:hAnsi="Arial" w:cs="Arial"/>
                <w:b/>
                <w:bCs/>
                <w:color w:val="666666"/>
                <w:kern w:val="0"/>
                <w:sz w:val="22"/>
              </w:rPr>
              <w:t>30</w:t>
            </w:r>
            <w:r w:rsidRPr="00425977">
              <w:rPr>
                <w:rFonts w:ascii="Arial" w:eastAsia="宋体" w:hAnsi="Arial" w:cs="Arial"/>
                <w:b/>
                <w:bCs/>
                <w:color w:val="666666"/>
                <w:kern w:val="0"/>
                <w:sz w:val="22"/>
              </w:rPr>
              <w:t>分）</w:t>
            </w:r>
          </w:p>
        </w:tc>
      </w:tr>
      <w:tr w:rsidR="00425977" w:rsidRPr="00425977">
        <w:trPr>
          <w:tblCellSpacing w:w="15" w:type="dxa"/>
        </w:trPr>
        <w:tc>
          <w:tcPr>
            <w:tcW w:w="0" w:type="auto"/>
            <w:vAlign w:val="center"/>
            <w:hideMark/>
          </w:tcPr>
          <w:p w:rsidR="00425977" w:rsidRPr="00425977" w:rsidRDefault="00425977" w:rsidP="00425977">
            <w:pPr>
              <w:widowControl/>
              <w:spacing w:line="360" w:lineRule="auto"/>
              <w:jc w:val="left"/>
              <w:rPr>
                <w:rFonts w:ascii="Arial" w:eastAsia="宋体" w:hAnsi="Arial" w:cs="Arial"/>
                <w:kern w:val="0"/>
                <w:sz w:val="18"/>
                <w:szCs w:val="18"/>
              </w:rPr>
            </w:pPr>
            <w:r w:rsidRPr="00425977">
              <w:rPr>
                <w:rFonts w:ascii="Arial" w:eastAsia="宋体" w:hAnsi="Arial" w:cs="Arial"/>
                <w:kern w:val="0"/>
                <w:sz w:val="18"/>
                <w:szCs w:val="18"/>
              </w:rPr>
              <w:t>1.</w:t>
            </w:r>
            <w:r w:rsidRPr="00425977">
              <w:rPr>
                <w:rFonts w:ascii="Arial" w:eastAsia="宋体" w:hAnsi="Arial" w:cs="Arial"/>
                <w:kern w:val="0"/>
                <w:sz w:val="18"/>
                <w:szCs w:val="18"/>
              </w:rPr>
              <w:t>算法的基本特征是可行性、确定性、</w:t>
            </w:r>
            <w:r w:rsidRPr="00425977">
              <w:rPr>
                <w:rFonts w:ascii="Arial" w:eastAsia="宋体" w:hAnsi="Arial" w:cs="Arial"/>
                <w:kern w:val="0"/>
                <w:sz w:val="18"/>
                <w:szCs w:val="18"/>
              </w:rPr>
              <w:t xml:space="preserve"> </w:t>
            </w:r>
            <w:r w:rsidRPr="00425977">
              <w:rPr>
                <w:rFonts w:ascii="Arial" w:eastAsia="宋体" w:hAnsi="Arial" w:cs="Arial"/>
                <w:kern w:val="0"/>
                <w:sz w:val="18"/>
                <w:szCs w:val="18"/>
              </w:rPr>
              <w:t>【</w:t>
            </w:r>
            <w:r w:rsidRPr="00425977">
              <w:rPr>
                <w:rFonts w:ascii="Arial" w:eastAsia="宋体" w:hAnsi="Arial" w:cs="Arial"/>
                <w:kern w:val="0"/>
                <w:sz w:val="18"/>
                <w:szCs w:val="18"/>
              </w:rPr>
              <w:t>1</w:t>
            </w:r>
            <w:r w:rsidRPr="00425977">
              <w:rPr>
                <w:rFonts w:ascii="Arial" w:eastAsia="宋体" w:hAnsi="Arial" w:cs="Arial"/>
                <w:kern w:val="0"/>
                <w:sz w:val="18"/>
                <w:szCs w:val="18"/>
              </w:rPr>
              <w:t>】</w:t>
            </w:r>
            <w:r w:rsidRPr="00425977">
              <w:rPr>
                <w:rFonts w:ascii="Arial" w:eastAsia="宋体" w:hAnsi="Arial" w:cs="Arial"/>
                <w:kern w:val="0"/>
                <w:sz w:val="18"/>
                <w:szCs w:val="18"/>
              </w:rPr>
              <w:t xml:space="preserve"> </w:t>
            </w:r>
            <w:r w:rsidRPr="00425977">
              <w:rPr>
                <w:rFonts w:ascii="Arial" w:eastAsia="宋体" w:hAnsi="Arial" w:cs="Arial"/>
                <w:kern w:val="0"/>
                <w:sz w:val="18"/>
                <w:szCs w:val="18"/>
              </w:rPr>
              <w:t>和拥有足够的情报。</w:t>
            </w:r>
            <w:r w:rsidRPr="00425977">
              <w:rPr>
                <w:rFonts w:ascii="Arial" w:eastAsia="宋体" w:hAnsi="Arial" w:cs="Arial"/>
                <w:kern w:val="0"/>
                <w:sz w:val="18"/>
                <w:szCs w:val="18"/>
              </w:rPr>
              <w:t xml:space="preserve"> </w:t>
            </w:r>
          </w:p>
        </w:tc>
        <w:tc>
          <w:tcPr>
            <w:tcW w:w="0" w:type="auto"/>
            <w:vAlign w:val="center"/>
            <w:hideMark/>
          </w:tcPr>
          <w:p w:rsidR="00425977" w:rsidRPr="00425977" w:rsidRDefault="00425977" w:rsidP="00425977">
            <w:pPr>
              <w:widowControl/>
              <w:jc w:val="left"/>
              <w:rPr>
                <w:rFonts w:ascii="Times New Roman" w:eastAsia="Times New Roman" w:hAnsi="Times New Roman" w:cs="Times New Roman"/>
                <w:kern w:val="0"/>
                <w:sz w:val="20"/>
                <w:szCs w:val="20"/>
              </w:rPr>
            </w:pPr>
          </w:p>
        </w:tc>
      </w:tr>
      <w:tr w:rsidR="00425977" w:rsidRPr="00425977">
        <w:trPr>
          <w:tblCellSpacing w:w="15" w:type="dxa"/>
        </w:trPr>
        <w:tc>
          <w:tcPr>
            <w:tcW w:w="0" w:type="auto"/>
            <w:shd w:val="clear" w:color="auto" w:fill="CCCCFF"/>
            <w:vAlign w:val="center"/>
            <w:hideMark/>
          </w:tcPr>
          <w:p w:rsidR="00425977" w:rsidRPr="00425977" w:rsidRDefault="00425977" w:rsidP="00425977">
            <w:pPr>
              <w:widowControl/>
              <w:spacing w:line="360" w:lineRule="auto"/>
              <w:jc w:val="left"/>
              <w:rPr>
                <w:rFonts w:ascii="Arial" w:eastAsia="宋体" w:hAnsi="Arial" w:cs="Arial"/>
                <w:kern w:val="0"/>
                <w:sz w:val="18"/>
                <w:szCs w:val="18"/>
              </w:rPr>
            </w:pPr>
            <w:r w:rsidRPr="00425977">
              <w:rPr>
                <w:rFonts w:ascii="Arial" w:eastAsia="宋体" w:hAnsi="Arial" w:cs="Arial"/>
                <w:kern w:val="0"/>
                <w:sz w:val="18"/>
                <w:szCs w:val="18"/>
              </w:rPr>
              <w:t>输入答案，中间不含空格</w:t>
            </w:r>
            <w:r w:rsidRPr="00425977">
              <w:rPr>
                <w:rFonts w:ascii="Arial" w:eastAsia="宋体" w:hAnsi="Arial" w:cs="Arial"/>
                <w:kern w:val="0"/>
                <w:sz w:val="18"/>
                <w:szCs w:val="18"/>
              </w:rPr>
              <w:t>:</w:t>
            </w:r>
            <w:r w:rsidR="00184E16" w:rsidRPr="00425977">
              <w:rPr>
                <w:rFonts w:ascii="Arial" w:eastAsia="宋体" w:hAnsi="Arial" w:cs="Arial"/>
                <w:kern w:val="0"/>
                <w:sz w:val="18"/>
                <w:szCs w:val="18"/>
              </w:rPr>
              <w:object w:dxaOrig="1440" w:dyaOrig="1440">
                <v:shape id="_x0000_i1605" type="#_x0000_t75" style="width:237pt;height:18pt" o:ole="">
                  <v:imagedata r:id="rId147" o:title=""/>
                </v:shape>
                <w:control r:id="rId148" w:name="DefaultOcxName140" w:shapeid="_x0000_i1605"/>
              </w:object>
            </w:r>
            <w:r w:rsidRPr="00425977">
              <w:rPr>
                <w:rFonts w:ascii="Arial" w:eastAsia="宋体" w:hAnsi="Arial" w:cs="Arial"/>
                <w:kern w:val="0"/>
                <w:sz w:val="18"/>
                <w:szCs w:val="18"/>
              </w:rPr>
              <w:t xml:space="preserve"> </w:t>
            </w:r>
          </w:p>
        </w:tc>
        <w:tc>
          <w:tcPr>
            <w:tcW w:w="0" w:type="auto"/>
            <w:shd w:val="clear" w:color="auto" w:fill="CCCCFF"/>
            <w:vAlign w:val="center"/>
            <w:hideMark/>
          </w:tcPr>
          <w:p w:rsidR="00425977" w:rsidRPr="00425977" w:rsidRDefault="00425977" w:rsidP="00425977">
            <w:pPr>
              <w:widowControl/>
              <w:jc w:val="left"/>
              <w:rPr>
                <w:rFonts w:ascii="Times New Roman" w:eastAsia="Times New Roman" w:hAnsi="Times New Roman" w:cs="Times New Roman"/>
                <w:kern w:val="0"/>
                <w:sz w:val="20"/>
                <w:szCs w:val="20"/>
              </w:rPr>
            </w:pPr>
          </w:p>
        </w:tc>
      </w:tr>
      <w:tr w:rsidR="00425977" w:rsidRPr="00425977">
        <w:trPr>
          <w:tblCellSpacing w:w="15" w:type="dxa"/>
        </w:trPr>
        <w:tc>
          <w:tcPr>
            <w:tcW w:w="0" w:type="auto"/>
            <w:vAlign w:val="center"/>
            <w:hideMark/>
          </w:tcPr>
          <w:p w:rsidR="00425977" w:rsidRPr="00425977" w:rsidRDefault="00425977" w:rsidP="00425977">
            <w:pPr>
              <w:widowControl/>
              <w:spacing w:line="360" w:lineRule="auto"/>
              <w:jc w:val="left"/>
              <w:rPr>
                <w:rFonts w:ascii="Arial" w:eastAsia="宋体" w:hAnsi="Arial" w:cs="Arial"/>
                <w:kern w:val="0"/>
                <w:sz w:val="18"/>
                <w:szCs w:val="18"/>
              </w:rPr>
            </w:pPr>
            <w:r w:rsidRPr="00425977">
              <w:rPr>
                <w:rFonts w:ascii="Arial" w:eastAsia="宋体" w:hAnsi="Arial" w:cs="Arial"/>
                <w:kern w:val="0"/>
                <w:sz w:val="18"/>
                <w:szCs w:val="18"/>
              </w:rPr>
              <w:t>2.</w:t>
            </w:r>
            <w:r w:rsidRPr="00425977">
              <w:rPr>
                <w:rFonts w:ascii="Arial" w:eastAsia="宋体" w:hAnsi="Arial" w:cs="Arial"/>
                <w:kern w:val="0"/>
                <w:sz w:val="18"/>
                <w:szCs w:val="18"/>
              </w:rPr>
              <w:t>在长度为</w:t>
            </w:r>
            <w:r w:rsidRPr="00425977">
              <w:rPr>
                <w:rFonts w:ascii="Arial" w:eastAsia="宋体" w:hAnsi="Arial" w:cs="Arial"/>
                <w:kern w:val="0"/>
                <w:sz w:val="18"/>
                <w:szCs w:val="18"/>
              </w:rPr>
              <w:t>n</w:t>
            </w:r>
            <w:r w:rsidRPr="00425977">
              <w:rPr>
                <w:rFonts w:ascii="Arial" w:eastAsia="宋体" w:hAnsi="Arial" w:cs="Arial"/>
                <w:kern w:val="0"/>
                <w:sz w:val="18"/>
                <w:szCs w:val="18"/>
              </w:rPr>
              <w:t>的有序线性表中进行二分查找。在最坏的情况下，</w:t>
            </w:r>
            <w:r w:rsidRPr="00425977">
              <w:rPr>
                <w:rFonts w:ascii="Arial" w:eastAsia="宋体" w:hAnsi="Arial" w:cs="Arial"/>
                <w:kern w:val="0"/>
                <w:sz w:val="18"/>
                <w:szCs w:val="18"/>
              </w:rPr>
              <w:br/>
            </w:r>
            <w:r w:rsidRPr="00425977">
              <w:rPr>
                <w:rFonts w:ascii="Arial" w:eastAsia="宋体" w:hAnsi="Arial" w:cs="Arial"/>
                <w:kern w:val="0"/>
                <w:sz w:val="18"/>
                <w:szCs w:val="18"/>
              </w:rPr>
              <w:t>需要的比较次数为</w:t>
            </w:r>
            <w:r w:rsidRPr="00425977">
              <w:rPr>
                <w:rFonts w:ascii="Arial" w:eastAsia="宋体" w:hAnsi="Arial" w:cs="Arial"/>
                <w:kern w:val="0"/>
                <w:sz w:val="18"/>
                <w:szCs w:val="18"/>
              </w:rPr>
              <w:t xml:space="preserve"> </w:t>
            </w:r>
            <w:r w:rsidRPr="00425977">
              <w:rPr>
                <w:rFonts w:ascii="Arial" w:eastAsia="宋体" w:hAnsi="Arial" w:cs="Arial"/>
                <w:kern w:val="0"/>
                <w:sz w:val="18"/>
                <w:szCs w:val="18"/>
              </w:rPr>
              <w:t>【</w:t>
            </w:r>
            <w:r w:rsidRPr="00425977">
              <w:rPr>
                <w:rFonts w:ascii="Arial" w:eastAsia="宋体" w:hAnsi="Arial" w:cs="Arial"/>
                <w:kern w:val="0"/>
                <w:sz w:val="18"/>
                <w:szCs w:val="18"/>
              </w:rPr>
              <w:t>2</w:t>
            </w:r>
            <w:r w:rsidRPr="00425977">
              <w:rPr>
                <w:rFonts w:ascii="Arial" w:eastAsia="宋体" w:hAnsi="Arial" w:cs="Arial"/>
                <w:kern w:val="0"/>
                <w:sz w:val="18"/>
                <w:szCs w:val="18"/>
              </w:rPr>
              <w:t>】</w:t>
            </w:r>
            <w:r w:rsidRPr="00425977">
              <w:rPr>
                <w:rFonts w:ascii="Arial" w:eastAsia="宋体" w:hAnsi="Arial" w:cs="Arial"/>
                <w:kern w:val="0"/>
                <w:sz w:val="18"/>
                <w:szCs w:val="18"/>
              </w:rPr>
              <w:t xml:space="preserve"> </w:t>
            </w:r>
            <w:r w:rsidRPr="00425977">
              <w:rPr>
                <w:rFonts w:ascii="Arial" w:eastAsia="宋体" w:hAnsi="Arial" w:cs="Arial"/>
                <w:kern w:val="0"/>
                <w:sz w:val="18"/>
                <w:szCs w:val="18"/>
              </w:rPr>
              <w:t>。</w:t>
            </w:r>
            <w:r w:rsidRPr="00425977">
              <w:rPr>
                <w:rFonts w:ascii="Arial" w:eastAsia="宋体" w:hAnsi="Arial" w:cs="Arial"/>
                <w:kern w:val="0"/>
                <w:sz w:val="18"/>
                <w:szCs w:val="18"/>
              </w:rPr>
              <w:t xml:space="preserve"> </w:t>
            </w:r>
          </w:p>
        </w:tc>
        <w:tc>
          <w:tcPr>
            <w:tcW w:w="0" w:type="auto"/>
            <w:vAlign w:val="center"/>
            <w:hideMark/>
          </w:tcPr>
          <w:p w:rsidR="00425977" w:rsidRPr="00425977" w:rsidRDefault="00425977" w:rsidP="00425977">
            <w:pPr>
              <w:widowControl/>
              <w:jc w:val="left"/>
              <w:rPr>
                <w:rFonts w:ascii="Times New Roman" w:eastAsia="Times New Roman" w:hAnsi="Times New Roman" w:cs="Times New Roman"/>
                <w:kern w:val="0"/>
                <w:sz w:val="20"/>
                <w:szCs w:val="20"/>
              </w:rPr>
            </w:pPr>
          </w:p>
        </w:tc>
      </w:tr>
      <w:tr w:rsidR="00425977" w:rsidRPr="00425977">
        <w:trPr>
          <w:tblCellSpacing w:w="15" w:type="dxa"/>
        </w:trPr>
        <w:tc>
          <w:tcPr>
            <w:tcW w:w="0" w:type="auto"/>
            <w:shd w:val="clear" w:color="auto" w:fill="CCCCFF"/>
            <w:vAlign w:val="center"/>
            <w:hideMark/>
          </w:tcPr>
          <w:p w:rsidR="00425977" w:rsidRPr="00425977" w:rsidRDefault="00425977" w:rsidP="00425977">
            <w:pPr>
              <w:widowControl/>
              <w:spacing w:line="360" w:lineRule="auto"/>
              <w:jc w:val="left"/>
              <w:rPr>
                <w:rFonts w:ascii="Arial" w:eastAsia="宋体" w:hAnsi="Arial" w:cs="Arial"/>
                <w:kern w:val="0"/>
                <w:sz w:val="18"/>
                <w:szCs w:val="18"/>
              </w:rPr>
            </w:pPr>
            <w:r w:rsidRPr="00425977">
              <w:rPr>
                <w:rFonts w:ascii="Arial" w:eastAsia="宋体" w:hAnsi="Arial" w:cs="Arial"/>
                <w:kern w:val="0"/>
                <w:sz w:val="18"/>
                <w:szCs w:val="18"/>
              </w:rPr>
              <w:t>输入答案，中间不含空格</w:t>
            </w:r>
            <w:r w:rsidRPr="00425977">
              <w:rPr>
                <w:rFonts w:ascii="Arial" w:eastAsia="宋体" w:hAnsi="Arial" w:cs="Arial"/>
                <w:kern w:val="0"/>
                <w:sz w:val="18"/>
                <w:szCs w:val="18"/>
              </w:rPr>
              <w:t>:</w:t>
            </w:r>
            <w:r w:rsidR="00184E16" w:rsidRPr="00425977">
              <w:rPr>
                <w:rFonts w:ascii="Arial" w:eastAsia="宋体" w:hAnsi="Arial" w:cs="Arial"/>
                <w:kern w:val="0"/>
                <w:sz w:val="18"/>
                <w:szCs w:val="18"/>
              </w:rPr>
              <w:object w:dxaOrig="1440" w:dyaOrig="1440">
                <v:shape id="_x0000_i1608" type="#_x0000_t75" style="width:237pt;height:18pt" o:ole="">
                  <v:imagedata r:id="rId147" o:title=""/>
                </v:shape>
                <w:control r:id="rId149" w:name="DefaultOcxName141" w:shapeid="_x0000_i1608"/>
              </w:object>
            </w:r>
            <w:r w:rsidRPr="00425977">
              <w:rPr>
                <w:rFonts w:ascii="Arial" w:eastAsia="宋体" w:hAnsi="Arial" w:cs="Arial"/>
                <w:kern w:val="0"/>
                <w:sz w:val="18"/>
                <w:szCs w:val="18"/>
              </w:rPr>
              <w:t xml:space="preserve"> </w:t>
            </w:r>
          </w:p>
        </w:tc>
        <w:tc>
          <w:tcPr>
            <w:tcW w:w="0" w:type="auto"/>
            <w:shd w:val="clear" w:color="auto" w:fill="CCCCFF"/>
            <w:vAlign w:val="center"/>
            <w:hideMark/>
          </w:tcPr>
          <w:p w:rsidR="00425977" w:rsidRPr="00425977" w:rsidRDefault="00425977" w:rsidP="00425977">
            <w:pPr>
              <w:widowControl/>
              <w:jc w:val="left"/>
              <w:rPr>
                <w:rFonts w:ascii="Times New Roman" w:eastAsia="Times New Roman" w:hAnsi="Times New Roman" w:cs="Times New Roman"/>
                <w:kern w:val="0"/>
                <w:sz w:val="20"/>
                <w:szCs w:val="20"/>
              </w:rPr>
            </w:pPr>
          </w:p>
        </w:tc>
      </w:tr>
      <w:tr w:rsidR="00425977" w:rsidRPr="00425977">
        <w:trPr>
          <w:tblCellSpacing w:w="15" w:type="dxa"/>
        </w:trPr>
        <w:tc>
          <w:tcPr>
            <w:tcW w:w="0" w:type="auto"/>
            <w:vAlign w:val="center"/>
            <w:hideMark/>
          </w:tcPr>
          <w:p w:rsidR="00425977" w:rsidRPr="00425977" w:rsidRDefault="00425977" w:rsidP="00425977">
            <w:pPr>
              <w:widowControl/>
              <w:spacing w:line="360" w:lineRule="auto"/>
              <w:jc w:val="left"/>
              <w:rPr>
                <w:rFonts w:ascii="Arial" w:eastAsia="宋体" w:hAnsi="Arial" w:cs="Arial"/>
                <w:kern w:val="0"/>
                <w:sz w:val="18"/>
                <w:szCs w:val="18"/>
              </w:rPr>
            </w:pPr>
            <w:r w:rsidRPr="00425977">
              <w:rPr>
                <w:rFonts w:ascii="Arial" w:eastAsia="宋体" w:hAnsi="Arial" w:cs="Arial"/>
                <w:kern w:val="0"/>
                <w:sz w:val="18"/>
                <w:szCs w:val="18"/>
              </w:rPr>
              <w:t>3.</w:t>
            </w:r>
            <w:r w:rsidRPr="00425977">
              <w:rPr>
                <w:rFonts w:ascii="Arial" w:eastAsia="宋体" w:hAnsi="Arial" w:cs="Arial"/>
                <w:kern w:val="0"/>
                <w:sz w:val="18"/>
                <w:szCs w:val="18"/>
              </w:rPr>
              <w:t>在面向对象的程序设计中，类描述的是具有相似性质的一组</w:t>
            </w:r>
            <w:r w:rsidRPr="00425977">
              <w:rPr>
                <w:rFonts w:ascii="Arial" w:eastAsia="宋体" w:hAnsi="Arial" w:cs="Arial"/>
                <w:kern w:val="0"/>
                <w:sz w:val="18"/>
                <w:szCs w:val="18"/>
              </w:rPr>
              <w:t xml:space="preserve"> </w:t>
            </w:r>
            <w:r w:rsidRPr="00425977">
              <w:rPr>
                <w:rFonts w:ascii="Arial" w:eastAsia="宋体" w:hAnsi="Arial" w:cs="Arial"/>
                <w:kern w:val="0"/>
                <w:sz w:val="18"/>
                <w:szCs w:val="18"/>
              </w:rPr>
              <w:t>【</w:t>
            </w:r>
            <w:r w:rsidRPr="00425977">
              <w:rPr>
                <w:rFonts w:ascii="Arial" w:eastAsia="宋体" w:hAnsi="Arial" w:cs="Arial"/>
                <w:kern w:val="0"/>
                <w:sz w:val="18"/>
                <w:szCs w:val="18"/>
              </w:rPr>
              <w:t>3</w:t>
            </w:r>
            <w:r w:rsidRPr="00425977">
              <w:rPr>
                <w:rFonts w:ascii="Arial" w:eastAsia="宋体" w:hAnsi="Arial" w:cs="Arial"/>
                <w:kern w:val="0"/>
                <w:sz w:val="18"/>
                <w:szCs w:val="18"/>
              </w:rPr>
              <w:t>】</w:t>
            </w:r>
            <w:r w:rsidRPr="00425977">
              <w:rPr>
                <w:rFonts w:ascii="Arial" w:eastAsia="宋体" w:hAnsi="Arial" w:cs="Arial"/>
                <w:kern w:val="0"/>
                <w:sz w:val="18"/>
                <w:szCs w:val="18"/>
              </w:rPr>
              <w:t xml:space="preserve"> </w:t>
            </w:r>
            <w:r w:rsidRPr="00425977">
              <w:rPr>
                <w:rFonts w:ascii="Arial" w:eastAsia="宋体" w:hAnsi="Arial" w:cs="Arial"/>
                <w:kern w:val="0"/>
                <w:sz w:val="18"/>
                <w:szCs w:val="18"/>
              </w:rPr>
              <w:t>。</w:t>
            </w:r>
            <w:r w:rsidRPr="00425977">
              <w:rPr>
                <w:rFonts w:ascii="Arial" w:eastAsia="宋体" w:hAnsi="Arial" w:cs="Arial"/>
                <w:kern w:val="0"/>
                <w:sz w:val="18"/>
                <w:szCs w:val="18"/>
              </w:rPr>
              <w:t xml:space="preserve"> </w:t>
            </w:r>
          </w:p>
        </w:tc>
        <w:tc>
          <w:tcPr>
            <w:tcW w:w="0" w:type="auto"/>
            <w:vAlign w:val="center"/>
            <w:hideMark/>
          </w:tcPr>
          <w:p w:rsidR="00425977" w:rsidRPr="00425977" w:rsidRDefault="00425977" w:rsidP="00425977">
            <w:pPr>
              <w:widowControl/>
              <w:jc w:val="left"/>
              <w:rPr>
                <w:rFonts w:ascii="Times New Roman" w:eastAsia="Times New Roman" w:hAnsi="Times New Roman" w:cs="Times New Roman"/>
                <w:kern w:val="0"/>
                <w:sz w:val="20"/>
                <w:szCs w:val="20"/>
              </w:rPr>
            </w:pPr>
          </w:p>
        </w:tc>
      </w:tr>
      <w:tr w:rsidR="00425977" w:rsidRPr="00425977">
        <w:trPr>
          <w:tblCellSpacing w:w="15" w:type="dxa"/>
        </w:trPr>
        <w:tc>
          <w:tcPr>
            <w:tcW w:w="0" w:type="auto"/>
            <w:shd w:val="clear" w:color="auto" w:fill="CCCCFF"/>
            <w:vAlign w:val="center"/>
            <w:hideMark/>
          </w:tcPr>
          <w:p w:rsidR="00425977" w:rsidRPr="00425977" w:rsidRDefault="00425977" w:rsidP="00425977">
            <w:pPr>
              <w:widowControl/>
              <w:spacing w:line="360" w:lineRule="auto"/>
              <w:jc w:val="left"/>
              <w:rPr>
                <w:rFonts w:ascii="Arial" w:eastAsia="宋体" w:hAnsi="Arial" w:cs="Arial"/>
                <w:kern w:val="0"/>
                <w:sz w:val="18"/>
                <w:szCs w:val="18"/>
              </w:rPr>
            </w:pPr>
            <w:r w:rsidRPr="00425977">
              <w:rPr>
                <w:rFonts w:ascii="Arial" w:eastAsia="宋体" w:hAnsi="Arial" w:cs="Arial"/>
                <w:kern w:val="0"/>
                <w:sz w:val="18"/>
                <w:szCs w:val="18"/>
              </w:rPr>
              <w:t>输入答案，中间不含空格</w:t>
            </w:r>
            <w:r w:rsidRPr="00425977">
              <w:rPr>
                <w:rFonts w:ascii="Arial" w:eastAsia="宋体" w:hAnsi="Arial" w:cs="Arial"/>
                <w:kern w:val="0"/>
                <w:sz w:val="18"/>
                <w:szCs w:val="18"/>
              </w:rPr>
              <w:t>:</w:t>
            </w:r>
            <w:r w:rsidR="00184E16" w:rsidRPr="00425977">
              <w:rPr>
                <w:rFonts w:ascii="Arial" w:eastAsia="宋体" w:hAnsi="Arial" w:cs="Arial"/>
                <w:kern w:val="0"/>
                <w:sz w:val="18"/>
                <w:szCs w:val="18"/>
              </w:rPr>
              <w:object w:dxaOrig="1440" w:dyaOrig="1440">
                <v:shape id="_x0000_i1611" type="#_x0000_t75" style="width:237pt;height:18pt" o:ole="">
                  <v:imagedata r:id="rId147" o:title=""/>
                </v:shape>
                <w:control r:id="rId150" w:name="DefaultOcxName142" w:shapeid="_x0000_i1611"/>
              </w:object>
            </w:r>
            <w:r w:rsidRPr="00425977">
              <w:rPr>
                <w:rFonts w:ascii="Arial" w:eastAsia="宋体" w:hAnsi="Arial" w:cs="Arial"/>
                <w:kern w:val="0"/>
                <w:sz w:val="18"/>
                <w:szCs w:val="18"/>
              </w:rPr>
              <w:t xml:space="preserve"> </w:t>
            </w:r>
          </w:p>
        </w:tc>
        <w:tc>
          <w:tcPr>
            <w:tcW w:w="0" w:type="auto"/>
            <w:shd w:val="clear" w:color="auto" w:fill="CCCCFF"/>
            <w:vAlign w:val="center"/>
            <w:hideMark/>
          </w:tcPr>
          <w:p w:rsidR="00425977" w:rsidRPr="00425977" w:rsidRDefault="00425977" w:rsidP="00425977">
            <w:pPr>
              <w:widowControl/>
              <w:jc w:val="left"/>
              <w:rPr>
                <w:rFonts w:ascii="Times New Roman" w:eastAsia="Times New Roman" w:hAnsi="Times New Roman" w:cs="Times New Roman"/>
                <w:kern w:val="0"/>
                <w:sz w:val="20"/>
                <w:szCs w:val="20"/>
              </w:rPr>
            </w:pPr>
          </w:p>
        </w:tc>
      </w:tr>
      <w:tr w:rsidR="00425977" w:rsidRPr="00425977">
        <w:trPr>
          <w:tblCellSpacing w:w="15" w:type="dxa"/>
        </w:trPr>
        <w:tc>
          <w:tcPr>
            <w:tcW w:w="0" w:type="auto"/>
            <w:vAlign w:val="center"/>
            <w:hideMark/>
          </w:tcPr>
          <w:p w:rsidR="00425977" w:rsidRPr="00425977" w:rsidRDefault="00425977" w:rsidP="00425977">
            <w:pPr>
              <w:widowControl/>
              <w:spacing w:line="360" w:lineRule="auto"/>
              <w:jc w:val="left"/>
              <w:rPr>
                <w:rFonts w:ascii="Arial" w:eastAsia="宋体" w:hAnsi="Arial" w:cs="Arial"/>
                <w:kern w:val="0"/>
                <w:sz w:val="18"/>
                <w:szCs w:val="18"/>
              </w:rPr>
            </w:pPr>
            <w:r w:rsidRPr="00425977">
              <w:rPr>
                <w:rFonts w:ascii="Arial" w:eastAsia="宋体" w:hAnsi="Arial" w:cs="Arial"/>
                <w:kern w:val="0"/>
                <w:sz w:val="18"/>
                <w:szCs w:val="18"/>
              </w:rPr>
              <w:t>4.</w:t>
            </w:r>
            <w:r w:rsidRPr="00425977">
              <w:rPr>
                <w:rFonts w:ascii="Arial" w:eastAsia="宋体" w:hAnsi="Arial" w:cs="Arial"/>
                <w:kern w:val="0"/>
                <w:sz w:val="18"/>
                <w:szCs w:val="18"/>
              </w:rPr>
              <w:t>通常，将软件产品从提出、实现、使用维护到停止使用退役的过程称为</w:t>
            </w:r>
            <w:r w:rsidRPr="00425977">
              <w:rPr>
                <w:rFonts w:ascii="Arial" w:eastAsia="宋体" w:hAnsi="Arial" w:cs="Arial"/>
                <w:kern w:val="0"/>
                <w:sz w:val="18"/>
                <w:szCs w:val="18"/>
              </w:rPr>
              <w:t xml:space="preserve"> </w:t>
            </w:r>
            <w:r w:rsidRPr="00425977">
              <w:rPr>
                <w:rFonts w:ascii="Arial" w:eastAsia="宋体" w:hAnsi="Arial" w:cs="Arial"/>
                <w:kern w:val="0"/>
                <w:sz w:val="18"/>
                <w:szCs w:val="18"/>
              </w:rPr>
              <w:t>【</w:t>
            </w:r>
            <w:r w:rsidRPr="00425977">
              <w:rPr>
                <w:rFonts w:ascii="Arial" w:eastAsia="宋体" w:hAnsi="Arial" w:cs="Arial"/>
                <w:kern w:val="0"/>
                <w:sz w:val="18"/>
                <w:szCs w:val="18"/>
              </w:rPr>
              <w:t>4</w:t>
            </w:r>
            <w:r w:rsidRPr="00425977">
              <w:rPr>
                <w:rFonts w:ascii="Arial" w:eastAsia="宋体" w:hAnsi="Arial" w:cs="Arial"/>
                <w:kern w:val="0"/>
                <w:sz w:val="18"/>
                <w:szCs w:val="18"/>
              </w:rPr>
              <w:t>】</w:t>
            </w:r>
            <w:r w:rsidRPr="00425977">
              <w:rPr>
                <w:rFonts w:ascii="Arial" w:eastAsia="宋体" w:hAnsi="Arial" w:cs="Arial"/>
                <w:kern w:val="0"/>
                <w:sz w:val="18"/>
                <w:szCs w:val="18"/>
              </w:rPr>
              <w:t xml:space="preserve"> </w:t>
            </w:r>
            <w:r w:rsidRPr="00425977">
              <w:rPr>
                <w:rFonts w:ascii="Arial" w:eastAsia="宋体" w:hAnsi="Arial" w:cs="Arial"/>
                <w:kern w:val="0"/>
                <w:sz w:val="18"/>
                <w:szCs w:val="18"/>
              </w:rPr>
              <w:t>。</w:t>
            </w:r>
            <w:r w:rsidRPr="00425977">
              <w:rPr>
                <w:rFonts w:ascii="Arial" w:eastAsia="宋体" w:hAnsi="Arial" w:cs="Arial"/>
                <w:kern w:val="0"/>
                <w:sz w:val="18"/>
                <w:szCs w:val="18"/>
              </w:rPr>
              <w:t xml:space="preserve"> </w:t>
            </w:r>
          </w:p>
        </w:tc>
        <w:tc>
          <w:tcPr>
            <w:tcW w:w="0" w:type="auto"/>
            <w:vAlign w:val="center"/>
            <w:hideMark/>
          </w:tcPr>
          <w:p w:rsidR="00425977" w:rsidRPr="00425977" w:rsidRDefault="00425977" w:rsidP="00425977">
            <w:pPr>
              <w:widowControl/>
              <w:jc w:val="left"/>
              <w:rPr>
                <w:rFonts w:ascii="Times New Roman" w:eastAsia="Times New Roman" w:hAnsi="Times New Roman" w:cs="Times New Roman"/>
                <w:kern w:val="0"/>
                <w:sz w:val="20"/>
                <w:szCs w:val="20"/>
              </w:rPr>
            </w:pPr>
          </w:p>
        </w:tc>
      </w:tr>
      <w:tr w:rsidR="00425977" w:rsidRPr="00425977">
        <w:trPr>
          <w:tblCellSpacing w:w="15" w:type="dxa"/>
        </w:trPr>
        <w:tc>
          <w:tcPr>
            <w:tcW w:w="0" w:type="auto"/>
            <w:shd w:val="clear" w:color="auto" w:fill="CCCCFF"/>
            <w:vAlign w:val="center"/>
            <w:hideMark/>
          </w:tcPr>
          <w:p w:rsidR="00425977" w:rsidRPr="00425977" w:rsidRDefault="00425977" w:rsidP="00425977">
            <w:pPr>
              <w:widowControl/>
              <w:spacing w:line="360" w:lineRule="auto"/>
              <w:jc w:val="left"/>
              <w:rPr>
                <w:rFonts w:ascii="Arial" w:eastAsia="宋体" w:hAnsi="Arial" w:cs="Arial"/>
                <w:kern w:val="0"/>
                <w:sz w:val="18"/>
                <w:szCs w:val="18"/>
              </w:rPr>
            </w:pPr>
            <w:r w:rsidRPr="00425977">
              <w:rPr>
                <w:rFonts w:ascii="Arial" w:eastAsia="宋体" w:hAnsi="Arial" w:cs="Arial"/>
                <w:kern w:val="0"/>
                <w:sz w:val="18"/>
                <w:szCs w:val="18"/>
              </w:rPr>
              <w:t>输入答案，中间不含空格</w:t>
            </w:r>
            <w:r w:rsidRPr="00425977">
              <w:rPr>
                <w:rFonts w:ascii="Arial" w:eastAsia="宋体" w:hAnsi="Arial" w:cs="Arial"/>
                <w:kern w:val="0"/>
                <w:sz w:val="18"/>
                <w:szCs w:val="18"/>
              </w:rPr>
              <w:t>:</w:t>
            </w:r>
            <w:r w:rsidR="00184E16" w:rsidRPr="00425977">
              <w:rPr>
                <w:rFonts w:ascii="Arial" w:eastAsia="宋体" w:hAnsi="Arial" w:cs="Arial"/>
                <w:kern w:val="0"/>
                <w:sz w:val="18"/>
                <w:szCs w:val="18"/>
              </w:rPr>
              <w:object w:dxaOrig="1440" w:dyaOrig="1440">
                <v:shape id="_x0000_i1614" type="#_x0000_t75" style="width:237pt;height:18pt" o:ole="">
                  <v:imagedata r:id="rId147" o:title=""/>
                </v:shape>
                <w:control r:id="rId151" w:name="DefaultOcxName143" w:shapeid="_x0000_i1614"/>
              </w:object>
            </w:r>
            <w:r w:rsidRPr="00425977">
              <w:rPr>
                <w:rFonts w:ascii="Arial" w:eastAsia="宋体" w:hAnsi="Arial" w:cs="Arial"/>
                <w:kern w:val="0"/>
                <w:sz w:val="18"/>
                <w:szCs w:val="18"/>
              </w:rPr>
              <w:t xml:space="preserve"> </w:t>
            </w:r>
          </w:p>
        </w:tc>
        <w:tc>
          <w:tcPr>
            <w:tcW w:w="0" w:type="auto"/>
            <w:shd w:val="clear" w:color="auto" w:fill="CCCCFF"/>
            <w:vAlign w:val="center"/>
            <w:hideMark/>
          </w:tcPr>
          <w:p w:rsidR="00425977" w:rsidRPr="00425977" w:rsidRDefault="00425977" w:rsidP="00425977">
            <w:pPr>
              <w:widowControl/>
              <w:jc w:val="left"/>
              <w:rPr>
                <w:rFonts w:ascii="Times New Roman" w:eastAsia="Times New Roman" w:hAnsi="Times New Roman" w:cs="Times New Roman"/>
                <w:kern w:val="0"/>
                <w:sz w:val="20"/>
                <w:szCs w:val="20"/>
              </w:rPr>
            </w:pPr>
          </w:p>
        </w:tc>
      </w:tr>
      <w:tr w:rsidR="00425977" w:rsidRPr="00425977">
        <w:trPr>
          <w:tblCellSpacing w:w="15" w:type="dxa"/>
        </w:trPr>
        <w:tc>
          <w:tcPr>
            <w:tcW w:w="0" w:type="auto"/>
            <w:vAlign w:val="center"/>
            <w:hideMark/>
          </w:tcPr>
          <w:p w:rsidR="00425977" w:rsidRPr="00425977" w:rsidRDefault="00425977" w:rsidP="00425977">
            <w:pPr>
              <w:widowControl/>
              <w:spacing w:line="360" w:lineRule="auto"/>
              <w:jc w:val="left"/>
              <w:rPr>
                <w:rFonts w:ascii="Arial" w:eastAsia="宋体" w:hAnsi="Arial" w:cs="Arial"/>
                <w:kern w:val="0"/>
                <w:sz w:val="18"/>
                <w:szCs w:val="18"/>
              </w:rPr>
            </w:pPr>
            <w:r w:rsidRPr="00425977">
              <w:rPr>
                <w:rFonts w:ascii="Arial" w:eastAsia="宋体" w:hAnsi="Arial" w:cs="Arial"/>
                <w:kern w:val="0"/>
                <w:sz w:val="18"/>
                <w:szCs w:val="18"/>
              </w:rPr>
              <w:t>5.</w:t>
            </w:r>
            <w:r w:rsidRPr="00425977">
              <w:rPr>
                <w:rFonts w:ascii="Arial" w:eastAsia="宋体" w:hAnsi="Arial" w:cs="Arial"/>
                <w:kern w:val="0"/>
                <w:sz w:val="18"/>
                <w:szCs w:val="18"/>
              </w:rPr>
              <w:t>数据库管理系统常见的数据模型有层次模型、网状模型和</w:t>
            </w:r>
            <w:r w:rsidRPr="00425977">
              <w:rPr>
                <w:rFonts w:ascii="Arial" w:eastAsia="宋体" w:hAnsi="Arial" w:cs="Arial"/>
                <w:kern w:val="0"/>
                <w:sz w:val="18"/>
                <w:szCs w:val="18"/>
              </w:rPr>
              <w:t xml:space="preserve"> </w:t>
            </w:r>
            <w:r w:rsidRPr="00425977">
              <w:rPr>
                <w:rFonts w:ascii="Arial" w:eastAsia="宋体" w:hAnsi="Arial" w:cs="Arial"/>
                <w:kern w:val="0"/>
                <w:sz w:val="18"/>
                <w:szCs w:val="18"/>
              </w:rPr>
              <w:t>【</w:t>
            </w:r>
            <w:r w:rsidRPr="00425977">
              <w:rPr>
                <w:rFonts w:ascii="Arial" w:eastAsia="宋体" w:hAnsi="Arial" w:cs="Arial"/>
                <w:kern w:val="0"/>
                <w:sz w:val="18"/>
                <w:szCs w:val="18"/>
              </w:rPr>
              <w:t>5</w:t>
            </w:r>
            <w:r w:rsidRPr="00425977">
              <w:rPr>
                <w:rFonts w:ascii="Arial" w:eastAsia="宋体" w:hAnsi="Arial" w:cs="Arial"/>
                <w:kern w:val="0"/>
                <w:sz w:val="18"/>
                <w:szCs w:val="18"/>
              </w:rPr>
              <w:t>】</w:t>
            </w:r>
            <w:r w:rsidRPr="00425977">
              <w:rPr>
                <w:rFonts w:ascii="Arial" w:eastAsia="宋体" w:hAnsi="Arial" w:cs="Arial"/>
                <w:kern w:val="0"/>
                <w:sz w:val="18"/>
                <w:szCs w:val="18"/>
              </w:rPr>
              <w:t xml:space="preserve"> 3</w:t>
            </w:r>
            <w:r w:rsidRPr="00425977">
              <w:rPr>
                <w:rFonts w:ascii="Arial" w:eastAsia="宋体" w:hAnsi="Arial" w:cs="Arial"/>
                <w:kern w:val="0"/>
                <w:sz w:val="18"/>
                <w:szCs w:val="18"/>
              </w:rPr>
              <w:t>种。</w:t>
            </w:r>
            <w:r w:rsidRPr="00425977">
              <w:rPr>
                <w:rFonts w:ascii="Arial" w:eastAsia="宋体" w:hAnsi="Arial" w:cs="Arial"/>
                <w:kern w:val="0"/>
                <w:sz w:val="18"/>
                <w:szCs w:val="18"/>
              </w:rPr>
              <w:t xml:space="preserve"> </w:t>
            </w:r>
          </w:p>
        </w:tc>
        <w:tc>
          <w:tcPr>
            <w:tcW w:w="0" w:type="auto"/>
            <w:vAlign w:val="center"/>
            <w:hideMark/>
          </w:tcPr>
          <w:p w:rsidR="00425977" w:rsidRPr="00425977" w:rsidRDefault="00425977" w:rsidP="00425977">
            <w:pPr>
              <w:widowControl/>
              <w:jc w:val="left"/>
              <w:rPr>
                <w:rFonts w:ascii="Times New Roman" w:eastAsia="Times New Roman" w:hAnsi="Times New Roman" w:cs="Times New Roman"/>
                <w:kern w:val="0"/>
                <w:sz w:val="20"/>
                <w:szCs w:val="20"/>
              </w:rPr>
            </w:pPr>
          </w:p>
        </w:tc>
      </w:tr>
      <w:tr w:rsidR="00425977" w:rsidRPr="00425977">
        <w:trPr>
          <w:tblCellSpacing w:w="15" w:type="dxa"/>
        </w:trPr>
        <w:tc>
          <w:tcPr>
            <w:tcW w:w="0" w:type="auto"/>
            <w:shd w:val="clear" w:color="auto" w:fill="CCCCFF"/>
            <w:vAlign w:val="center"/>
            <w:hideMark/>
          </w:tcPr>
          <w:p w:rsidR="00425977" w:rsidRPr="00425977" w:rsidRDefault="00425977" w:rsidP="00425977">
            <w:pPr>
              <w:widowControl/>
              <w:spacing w:line="360" w:lineRule="auto"/>
              <w:jc w:val="left"/>
              <w:rPr>
                <w:rFonts w:ascii="Arial" w:eastAsia="宋体" w:hAnsi="Arial" w:cs="Arial"/>
                <w:kern w:val="0"/>
                <w:sz w:val="18"/>
                <w:szCs w:val="18"/>
              </w:rPr>
            </w:pPr>
            <w:r w:rsidRPr="00425977">
              <w:rPr>
                <w:rFonts w:ascii="Arial" w:eastAsia="宋体" w:hAnsi="Arial" w:cs="Arial"/>
                <w:kern w:val="0"/>
                <w:sz w:val="18"/>
                <w:szCs w:val="18"/>
              </w:rPr>
              <w:t>输入答案，中间不含空格</w:t>
            </w:r>
            <w:r w:rsidRPr="00425977">
              <w:rPr>
                <w:rFonts w:ascii="Arial" w:eastAsia="宋体" w:hAnsi="Arial" w:cs="Arial"/>
                <w:kern w:val="0"/>
                <w:sz w:val="18"/>
                <w:szCs w:val="18"/>
              </w:rPr>
              <w:t>:</w:t>
            </w:r>
            <w:r w:rsidR="00184E16" w:rsidRPr="00425977">
              <w:rPr>
                <w:rFonts w:ascii="Arial" w:eastAsia="宋体" w:hAnsi="Arial" w:cs="Arial"/>
                <w:kern w:val="0"/>
                <w:sz w:val="18"/>
                <w:szCs w:val="18"/>
              </w:rPr>
              <w:object w:dxaOrig="1440" w:dyaOrig="1440">
                <v:shape id="_x0000_i1617" type="#_x0000_t75" style="width:237pt;height:18pt" o:ole="">
                  <v:imagedata r:id="rId147" o:title=""/>
                </v:shape>
                <w:control r:id="rId152" w:name="DefaultOcxName144" w:shapeid="_x0000_i1617"/>
              </w:object>
            </w:r>
            <w:r w:rsidRPr="00425977">
              <w:rPr>
                <w:rFonts w:ascii="Arial" w:eastAsia="宋体" w:hAnsi="Arial" w:cs="Arial"/>
                <w:kern w:val="0"/>
                <w:sz w:val="18"/>
                <w:szCs w:val="18"/>
              </w:rPr>
              <w:t xml:space="preserve"> </w:t>
            </w:r>
          </w:p>
        </w:tc>
        <w:tc>
          <w:tcPr>
            <w:tcW w:w="0" w:type="auto"/>
            <w:shd w:val="clear" w:color="auto" w:fill="CCCCFF"/>
            <w:vAlign w:val="center"/>
            <w:hideMark/>
          </w:tcPr>
          <w:p w:rsidR="00425977" w:rsidRPr="00425977" w:rsidRDefault="00425977" w:rsidP="00425977">
            <w:pPr>
              <w:widowControl/>
              <w:jc w:val="left"/>
              <w:rPr>
                <w:rFonts w:ascii="Times New Roman" w:eastAsia="Times New Roman" w:hAnsi="Times New Roman" w:cs="Times New Roman"/>
                <w:kern w:val="0"/>
                <w:sz w:val="20"/>
                <w:szCs w:val="20"/>
              </w:rPr>
            </w:pPr>
          </w:p>
        </w:tc>
      </w:tr>
      <w:tr w:rsidR="00425977" w:rsidRPr="00425977">
        <w:trPr>
          <w:tblCellSpacing w:w="15" w:type="dxa"/>
        </w:trPr>
        <w:tc>
          <w:tcPr>
            <w:tcW w:w="0" w:type="auto"/>
            <w:vAlign w:val="center"/>
            <w:hideMark/>
          </w:tcPr>
          <w:p w:rsidR="00425977" w:rsidRPr="00425977" w:rsidRDefault="00425977" w:rsidP="00425977">
            <w:pPr>
              <w:widowControl/>
              <w:spacing w:line="360" w:lineRule="auto"/>
              <w:jc w:val="left"/>
              <w:rPr>
                <w:rFonts w:ascii="Arial" w:eastAsia="宋体" w:hAnsi="Arial" w:cs="Arial"/>
                <w:kern w:val="0"/>
                <w:sz w:val="18"/>
                <w:szCs w:val="18"/>
              </w:rPr>
            </w:pPr>
            <w:r w:rsidRPr="00425977">
              <w:rPr>
                <w:rFonts w:ascii="Arial" w:eastAsia="宋体" w:hAnsi="Arial" w:cs="Arial"/>
                <w:kern w:val="0"/>
                <w:sz w:val="18"/>
                <w:szCs w:val="18"/>
              </w:rPr>
              <w:t>6.</w:t>
            </w:r>
            <w:r w:rsidRPr="00425977">
              <w:rPr>
                <w:rFonts w:ascii="Arial" w:eastAsia="宋体" w:hAnsi="Arial" w:cs="Arial"/>
                <w:kern w:val="0"/>
                <w:sz w:val="18"/>
                <w:szCs w:val="18"/>
              </w:rPr>
              <w:t>在</w:t>
            </w:r>
            <w:r w:rsidRPr="00425977">
              <w:rPr>
                <w:rFonts w:ascii="Arial" w:eastAsia="宋体" w:hAnsi="Arial" w:cs="Arial"/>
                <w:kern w:val="0"/>
                <w:sz w:val="18"/>
                <w:szCs w:val="18"/>
              </w:rPr>
              <w:t>C++</w:t>
            </w:r>
            <w:r w:rsidRPr="00425977">
              <w:rPr>
                <w:rFonts w:ascii="Arial" w:eastAsia="宋体" w:hAnsi="Arial" w:cs="Arial"/>
                <w:kern w:val="0"/>
                <w:sz w:val="18"/>
                <w:szCs w:val="18"/>
              </w:rPr>
              <w:t>语言的结构化程序设计中，</w:t>
            </w:r>
            <w:r w:rsidRPr="00425977">
              <w:rPr>
                <w:rFonts w:ascii="Arial" w:eastAsia="宋体" w:hAnsi="Arial" w:cs="Arial"/>
                <w:kern w:val="0"/>
                <w:sz w:val="18"/>
                <w:szCs w:val="18"/>
              </w:rPr>
              <w:t xml:space="preserve"> </w:t>
            </w:r>
            <w:r w:rsidRPr="00425977">
              <w:rPr>
                <w:rFonts w:ascii="Arial" w:eastAsia="宋体" w:hAnsi="Arial" w:cs="Arial"/>
                <w:kern w:val="0"/>
                <w:sz w:val="18"/>
                <w:szCs w:val="18"/>
              </w:rPr>
              <w:t>【</w:t>
            </w:r>
            <w:r w:rsidRPr="00425977">
              <w:rPr>
                <w:rFonts w:ascii="Arial" w:eastAsia="宋体" w:hAnsi="Arial" w:cs="Arial"/>
                <w:kern w:val="0"/>
                <w:sz w:val="18"/>
                <w:szCs w:val="18"/>
              </w:rPr>
              <w:t>6</w:t>
            </w:r>
            <w:r w:rsidRPr="00425977">
              <w:rPr>
                <w:rFonts w:ascii="Arial" w:eastAsia="宋体" w:hAnsi="Arial" w:cs="Arial"/>
                <w:kern w:val="0"/>
                <w:sz w:val="18"/>
                <w:szCs w:val="18"/>
              </w:rPr>
              <w:t>】</w:t>
            </w:r>
            <w:r w:rsidRPr="00425977">
              <w:rPr>
                <w:rFonts w:ascii="Arial" w:eastAsia="宋体" w:hAnsi="Arial" w:cs="Arial"/>
                <w:kern w:val="0"/>
                <w:sz w:val="18"/>
                <w:szCs w:val="18"/>
              </w:rPr>
              <w:t xml:space="preserve"> </w:t>
            </w:r>
            <w:r w:rsidRPr="00425977">
              <w:rPr>
                <w:rFonts w:ascii="Arial" w:eastAsia="宋体" w:hAnsi="Arial" w:cs="Arial"/>
                <w:kern w:val="0"/>
                <w:sz w:val="18"/>
                <w:szCs w:val="18"/>
              </w:rPr>
              <w:t>是程序的基本组成单元</w:t>
            </w:r>
            <w:r w:rsidRPr="00425977">
              <w:rPr>
                <w:rFonts w:ascii="Arial" w:eastAsia="宋体" w:hAnsi="Arial" w:cs="Arial"/>
                <w:kern w:val="0"/>
                <w:sz w:val="18"/>
                <w:szCs w:val="18"/>
              </w:rPr>
              <w:t>;</w:t>
            </w:r>
            <w:r w:rsidRPr="00425977">
              <w:rPr>
                <w:rFonts w:ascii="Arial" w:eastAsia="宋体" w:hAnsi="Arial" w:cs="Arial"/>
                <w:kern w:val="0"/>
                <w:sz w:val="18"/>
                <w:szCs w:val="18"/>
              </w:rPr>
              <w:t>在</w:t>
            </w:r>
            <w:r w:rsidRPr="00425977">
              <w:rPr>
                <w:rFonts w:ascii="Arial" w:eastAsia="宋体" w:hAnsi="Arial" w:cs="Arial"/>
                <w:kern w:val="0"/>
                <w:sz w:val="18"/>
                <w:szCs w:val="18"/>
              </w:rPr>
              <w:t>C++</w:t>
            </w:r>
            <w:r w:rsidRPr="00425977">
              <w:rPr>
                <w:rFonts w:ascii="Arial" w:eastAsia="宋体" w:hAnsi="Arial" w:cs="Arial"/>
                <w:kern w:val="0"/>
                <w:sz w:val="18"/>
                <w:szCs w:val="18"/>
              </w:rPr>
              <w:t>语言</w:t>
            </w:r>
            <w:r w:rsidRPr="00425977">
              <w:rPr>
                <w:rFonts w:ascii="Arial" w:eastAsia="宋体" w:hAnsi="Arial" w:cs="Arial"/>
                <w:kern w:val="0"/>
                <w:sz w:val="18"/>
                <w:szCs w:val="18"/>
              </w:rPr>
              <w:br/>
            </w:r>
            <w:r w:rsidRPr="00425977">
              <w:rPr>
                <w:rFonts w:ascii="Arial" w:eastAsia="宋体" w:hAnsi="Arial" w:cs="Arial"/>
                <w:kern w:val="0"/>
                <w:sz w:val="18"/>
                <w:szCs w:val="18"/>
              </w:rPr>
              <w:t>的面向对象设计框架中，</w:t>
            </w:r>
            <w:r w:rsidRPr="00425977">
              <w:rPr>
                <w:rFonts w:ascii="Arial" w:eastAsia="宋体" w:hAnsi="Arial" w:cs="Arial"/>
                <w:kern w:val="0"/>
                <w:sz w:val="18"/>
                <w:szCs w:val="18"/>
              </w:rPr>
              <w:t xml:space="preserve"> </w:t>
            </w:r>
            <w:r w:rsidRPr="00425977">
              <w:rPr>
                <w:rFonts w:ascii="Arial" w:eastAsia="宋体" w:hAnsi="Arial" w:cs="Arial"/>
                <w:kern w:val="0"/>
                <w:sz w:val="18"/>
                <w:szCs w:val="18"/>
              </w:rPr>
              <w:t>【</w:t>
            </w:r>
            <w:r w:rsidRPr="00425977">
              <w:rPr>
                <w:rFonts w:ascii="Arial" w:eastAsia="宋体" w:hAnsi="Arial" w:cs="Arial"/>
                <w:kern w:val="0"/>
                <w:sz w:val="18"/>
                <w:szCs w:val="18"/>
              </w:rPr>
              <w:t>7</w:t>
            </w:r>
            <w:r w:rsidRPr="00425977">
              <w:rPr>
                <w:rFonts w:ascii="Arial" w:eastAsia="宋体" w:hAnsi="Arial" w:cs="Arial"/>
                <w:kern w:val="0"/>
                <w:sz w:val="18"/>
                <w:szCs w:val="18"/>
              </w:rPr>
              <w:t>】</w:t>
            </w:r>
            <w:r w:rsidRPr="00425977">
              <w:rPr>
                <w:rFonts w:ascii="Arial" w:eastAsia="宋体" w:hAnsi="Arial" w:cs="Arial"/>
                <w:kern w:val="0"/>
                <w:sz w:val="18"/>
                <w:szCs w:val="18"/>
              </w:rPr>
              <w:t xml:space="preserve"> </w:t>
            </w:r>
            <w:r w:rsidRPr="00425977">
              <w:rPr>
                <w:rFonts w:ascii="Arial" w:eastAsia="宋体" w:hAnsi="Arial" w:cs="Arial"/>
                <w:kern w:val="0"/>
                <w:sz w:val="18"/>
                <w:szCs w:val="18"/>
              </w:rPr>
              <w:t>是程序的基本组成单元。</w:t>
            </w:r>
            <w:r w:rsidRPr="00425977">
              <w:rPr>
                <w:rFonts w:ascii="Arial" w:eastAsia="宋体" w:hAnsi="Arial" w:cs="Arial"/>
                <w:kern w:val="0"/>
                <w:sz w:val="18"/>
                <w:szCs w:val="18"/>
              </w:rPr>
              <w:t xml:space="preserve"> </w:t>
            </w:r>
          </w:p>
        </w:tc>
        <w:tc>
          <w:tcPr>
            <w:tcW w:w="0" w:type="auto"/>
            <w:vAlign w:val="center"/>
            <w:hideMark/>
          </w:tcPr>
          <w:p w:rsidR="00425977" w:rsidRPr="00425977" w:rsidRDefault="00425977" w:rsidP="00425977">
            <w:pPr>
              <w:widowControl/>
              <w:jc w:val="left"/>
              <w:rPr>
                <w:rFonts w:ascii="Times New Roman" w:eastAsia="Times New Roman" w:hAnsi="Times New Roman" w:cs="Times New Roman"/>
                <w:kern w:val="0"/>
                <w:sz w:val="20"/>
                <w:szCs w:val="20"/>
              </w:rPr>
            </w:pPr>
          </w:p>
        </w:tc>
      </w:tr>
      <w:tr w:rsidR="00425977" w:rsidRPr="00425977">
        <w:trPr>
          <w:tblCellSpacing w:w="15" w:type="dxa"/>
        </w:trPr>
        <w:tc>
          <w:tcPr>
            <w:tcW w:w="0" w:type="auto"/>
            <w:shd w:val="clear" w:color="auto" w:fill="CCCCFF"/>
            <w:vAlign w:val="center"/>
            <w:hideMark/>
          </w:tcPr>
          <w:p w:rsidR="00425977" w:rsidRPr="00425977" w:rsidRDefault="00425977" w:rsidP="00425977">
            <w:pPr>
              <w:widowControl/>
              <w:spacing w:line="360" w:lineRule="auto"/>
              <w:jc w:val="left"/>
              <w:rPr>
                <w:rFonts w:ascii="Arial" w:eastAsia="宋体" w:hAnsi="Arial" w:cs="Arial"/>
                <w:kern w:val="0"/>
                <w:sz w:val="18"/>
                <w:szCs w:val="18"/>
              </w:rPr>
            </w:pPr>
            <w:r w:rsidRPr="00425977">
              <w:rPr>
                <w:rFonts w:ascii="Arial" w:eastAsia="宋体" w:hAnsi="Arial" w:cs="Arial"/>
                <w:kern w:val="0"/>
                <w:sz w:val="18"/>
                <w:szCs w:val="18"/>
              </w:rPr>
              <w:t>输入答案，中间不含空格</w:t>
            </w:r>
            <w:r w:rsidRPr="00425977">
              <w:rPr>
                <w:rFonts w:ascii="Arial" w:eastAsia="宋体" w:hAnsi="Arial" w:cs="Arial"/>
                <w:kern w:val="0"/>
                <w:sz w:val="18"/>
                <w:szCs w:val="18"/>
              </w:rPr>
              <w:t>:</w:t>
            </w:r>
            <w:r w:rsidR="00184E16" w:rsidRPr="00425977">
              <w:rPr>
                <w:rFonts w:ascii="Arial" w:eastAsia="宋体" w:hAnsi="Arial" w:cs="Arial"/>
                <w:kern w:val="0"/>
                <w:sz w:val="18"/>
                <w:szCs w:val="18"/>
              </w:rPr>
              <w:object w:dxaOrig="1440" w:dyaOrig="1440">
                <v:shape id="_x0000_i1620" type="#_x0000_t75" style="width:237pt;height:18pt" o:ole="">
                  <v:imagedata r:id="rId147" o:title=""/>
                </v:shape>
                <w:control r:id="rId153" w:name="DefaultOcxName145" w:shapeid="_x0000_i1620"/>
              </w:object>
            </w:r>
            <w:r w:rsidRPr="00425977">
              <w:rPr>
                <w:rFonts w:ascii="Arial" w:eastAsia="宋体" w:hAnsi="Arial" w:cs="Arial"/>
                <w:kern w:val="0"/>
                <w:sz w:val="18"/>
                <w:szCs w:val="18"/>
              </w:rPr>
              <w:t xml:space="preserve"> </w:t>
            </w:r>
          </w:p>
        </w:tc>
        <w:tc>
          <w:tcPr>
            <w:tcW w:w="0" w:type="auto"/>
            <w:shd w:val="clear" w:color="auto" w:fill="CCCCFF"/>
            <w:vAlign w:val="center"/>
            <w:hideMark/>
          </w:tcPr>
          <w:p w:rsidR="00425977" w:rsidRPr="00425977" w:rsidRDefault="00425977" w:rsidP="00425977">
            <w:pPr>
              <w:widowControl/>
              <w:jc w:val="left"/>
              <w:rPr>
                <w:rFonts w:ascii="Times New Roman" w:eastAsia="Times New Roman" w:hAnsi="Times New Roman" w:cs="Times New Roman"/>
                <w:kern w:val="0"/>
                <w:sz w:val="20"/>
                <w:szCs w:val="20"/>
              </w:rPr>
            </w:pPr>
          </w:p>
        </w:tc>
      </w:tr>
      <w:tr w:rsidR="00425977" w:rsidRPr="00425977">
        <w:trPr>
          <w:tblCellSpacing w:w="15" w:type="dxa"/>
        </w:trPr>
        <w:tc>
          <w:tcPr>
            <w:tcW w:w="0" w:type="auto"/>
            <w:vAlign w:val="center"/>
            <w:hideMark/>
          </w:tcPr>
          <w:p w:rsidR="00425977" w:rsidRPr="00425977" w:rsidRDefault="00425977" w:rsidP="00425977">
            <w:pPr>
              <w:widowControl/>
              <w:spacing w:line="360" w:lineRule="auto"/>
              <w:jc w:val="left"/>
              <w:rPr>
                <w:rFonts w:ascii="Arial" w:eastAsia="宋体" w:hAnsi="Arial" w:cs="Arial"/>
                <w:kern w:val="0"/>
                <w:sz w:val="18"/>
                <w:szCs w:val="18"/>
              </w:rPr>
            </w:pPr>
            <w:r w:rsidRPr="00425977">
              <w:rPr>
                <w:rFonts w:ascii="Arial" w:eastAsia="宋体" w:hAnsi="Arial" w:cs="Arial"/>
                <w:kern w:val="0"/>
                <w:sz w:val="18"/>
                <w:szCs w:val="18"/>
              </w:rPr>
              <w:t>7.</w:t>
            </w:r>
            <w:r w:rsidRPr="00425977">
              <w:rPr>
                <w:rFonts w:ascii="Arial" w:eastAsia="宋体" w:hAnsi="Arial" w:cs="Arial"/>
                <w:kern w:val="0"/>
                <w:sz w:val="18"/>
                <w:szCs w:val="18"/>
              </w:rPr>
              <w:t>上一题【</w:t>
            </w:r>
            <w:r w:rsidRPr="00425977">
              <w:rPr>
                <w:rFonts w:ascii="Arial" w:eastAsia="宋体" w:hAnsi="Arial" w:cs="Arial"/>
                <w:kern w:val="0"/>
                <w:sz w:val="18"/>
                <w:szCs w:val="18"/>
              </w:rPr>
              <w:t>7</w:t>
            </w:r>
            <w:r w:rsidRPr="00425977">
              <w:rPr>
                <w:rFonts w:ascii="Arial" w:eastAsia="宋体" w:hAnsi="Arial" w:cs="Arial"/>
                <w:kern w:val="0"/>
                <w:sz w:val="18"/>
                <w:szCs w:val="18"/>
              </w:rPr>
              <w:t>】</w:t>
            </w:r>
            <w:r w:rsidRPr="00425977">
              <w:rPr>
                <w:rFonts w:ascii="Arial" w:eastAsia="宋体" w:hAnsi="Arial" w:cs="Arial"/>
                <w:kern w:val="0"/>
                <w:sz w:val="18"/>
                <w:szCs w:val="18"/>
              </w:rPr>
              <w:t xml:space="preserve"> </w:t>
            </w:r>
          </w:p>
        </w:tc>
        <w:tc>
          <w:tcPr>
            <w:tcW w:w="0" w:type="auto"/>
            <w:vAlign w:val="center"/>
            <w:hideMark/>
          </w:tcPr>
          <w:p w:rsidR="00425977" w:rsidRPr="00425977" w:rsidRDefault="00425977" w:rsidP="00425977">
            <w:pPr>
              <w:widowControl/>
              <w:jc w:val="left"/>
              <w:rPr>
                <w:rFonts w:ascii="Times New Roman" w:eastAsia="Times New Roman" w:hAnsi="Times New Roman" w:cs="Times New Roman"/>
                <w:kern w:val="0"/>
                <w:sz w:val="20"/>
                <w:szCs w:val="20"/>
              </w:rPr>
            </w:pPr>
          </w:p>
        </w:tc>
      </w:tr>
      <w:tr w:rsidR="00425977" w:rsidRPr="00425977">
        <w:trPr>
          <w:tblCellSpacing w:w="15" w:type="dxa"/>
        </w:trPr>
        <w:tc>
          <w:tcPr>
            <w:tcW w:w="0" w:type="auto"/>
            <w:shd w:val="clear" w:color="auto" w:fill="CCCCFF"/>
            <w:vAlign w:val="center"/>
            <w:hideMark/>
          </w:tcPr>
          <w:p w:rsidR="00425977" w:rsidRPr="00425977" w:rsidRDefault="00425977" w:rsidP="00425977">
            <w:pPr>
              <w:widowControl/>
              <w:spacing w:line="360" w:lineRule="auto"/>
              <w:jc w:val="left"/>
              <w:rPr>
                <w:rFonts w:ascii="Arial" w:eastAsia="宋体" w:hAnsi="Arial" w:cs="Arial"/>
                <w:kern w:val="0"/>
                <w:sz w:val="18"/>
                <w:szCs w:val="18"/>
              </w:rPr>
            </w:pPr>
            <w:r w:rsidRPr="00425977">
              <w:rPr>
                <w:rFonts w:ascii="Arial" w:eastAsia="宋体" w:hAnsi="Arial" w:cs="Arial"/>
                <w:kern w:val="0"/>
                <w:sz w:val="18"/>
                <w:szCs w:val="18"/>
              </w:rPr>
              <w:t>输入答案，中间不含空格</w:t>
            </w:r>
            <w:r w:rsidRPr="00425977">
              <w:rPr>
                <w:rFonts w:ascii="Arial" w:eastAsia="宋体" w:hAnsi="Arial" w:cs="Arial"/>
                <w:kern w:val="0"/>
                <w:sz w:val="18"/>
                <w:szCs w:val="18"/>
              </w:rPr>
              <w:t>:</w:t>
            </w:r>
            <w:r w:rsidR="00184E16" w:rsidRPr="00425977">
              <w:rPr>
                <w:rFonts w:ascii="Arial" w:eastAsia="宋体" w:hAnsi="Arial" w:cs="Arial"/>
                <w:kern w:val="0"/>
                <w:sz w:val="18"/>
                <w:szCs w:val="18"/>
              </w:rPr>
              <w:object w:dxaOrig="1440" w:dyaOrig="1440">
                <v:shape id="_x0000_i1623" type="#_x0000_t75" style="width:237pt;height:18pt" o:ole="">
                  <v:imagedata r:id="rId147" o:title=""/>
                </v:shape>
                <w:control r:id="rId154" w:name="DefaultOcxName146" w:shapeid="_x0000_i1623"/>
              </w:object>
            </w:r>
            <w:r w:rsidRPr="00425977">
              <w:rPr>
                <w:rFonts w:ascii="Arial" w:eastAsia="宋体" w:hAnsi="Arial" w:cs="Arial"/>
                <w:kern w:val="0"/>
                <w:sz w:val="18"/>
                <w:szCs w:val="18"/>
              </w:rPr>
              <w:t xml:space="preserve"> </w:t>
            </w:r>
          </w:p>
        </w:tc>
        <w:tc>
          <w:tcPr>
            <w:tcW w:w="0" w:type="auto"/>
            <w:shd w:val="clear" w:color="auto" w:fill="CCCCFF"/>
            <w:vAlign w:val="center"/>
            <w:hideMark/>
          </w:tcPr>
          <w:p w:rsidR="00425977" w:rsidRPr="00425977" w:rsidRDefault="00425977" w:rsidP="00425977">
            <w:pPr>
              <w:widowControl/>
              <w:jc w:val="left"/>
              <w:rPr>
                <w:rFonts w:ascii="Times New Roman" w:eastAsia="Times New Roman" w:hAnsi="Times New Roman" w:cs="Times New Roman"/>
                <w:kern w:val="0"/>
                <w:sz w:val="20"/>
                <w:szCs w:val="20"/>
              </w:rPr>
            </w:pPr>
          </w:p>
        </w:tc>
      </w:tr>
      <w:tr w:rsidR="00425977" w:rsidRPr="00425977">
        <w:trPr>
          <w:tblCellSpacing w:w="15" w:type="dxa"/>
        </w:trPr>
        <w:tc>
          <w:tcPr>
            <w:tcW w:w="0" w:type="auto"/>
            <w:vAlign w:val="center"/>
            <w:hideMark/>
          </w:tcPr>
          <w:p w:rsidR="00425977" w:rsidRPr="00425977" w:rsidRDefault="00425977" w:rsidP="00425977">
            <w:pPr>
              <w:widowControl/>
              <w:spacing w:line="360" w:lineRule="auto"/>
              <w:jc w:val="left"/>
              <w:rPr>
                <w:rFonts w:ascii="Arial" w:eastAsia="宋体" w:hAnsi="Arial" w:cs="Arial"/>
                <w:kern w:val="0"/>
                <w:sz w:val="18"/>
                <w:szCs w:val="18"/>
              </w:rPr>
            </w:pPr>
            <w:r w:rsidRPr="00425977">
              <w:rPr>
                <w:rFonts w:ascii="Arial" w:eastAsia="宋体" w:hAnsi="Arial" w:cs="Arial"/>
                <w:kern w:val="0"/>
                <w:sz w:val="18"/>
                <w:szCs w:val="18"/>
              </w:rPr>
              <w:t>8.</w:t>
            </w:r>
            <w:r w:rsidRPr="00425977">
              <w:rPr>
                <w:rFonts w:ascii="Arial" w:eastAsia="宋体" w:hAnsi="Arial" w:cs="Arial"/>
                <w:kern w:val="0"/>
                <w:sz w:val="18"/>
                <w:szCs w:val="18"/>
              </w:rPr>
              <w:t>假设</w:t>
            </w:r>
            <w:r w:rsidRPr="00425977">
              <w:rPr>
                <w:rFonts w:ascii="Arial" w:eastAsia="宋体" w:hAnsi="Arial" w:cs="Arial"/>
                <w:kern w:val="0"/>
                <w:sz w:val="18"/>
                <w:szCs w:val="18"/>
              </w:rPr>
              <w:t>int a=l,b=2;</w:t>
            </w:r>
            <w:r w:rsidRPr="00425977">
              <w:rPr>
                <w:rFonts w:ascii="Arial" w:eastAsia="宋体" w:hAnsi="Arial" w:cs="Arial"/>
                <w:kern w:val="0"/>
                <w:sz w:val="18"/>
                <w:szCs w:val="18"/>
              </w:rPr>
              <w:t>则表达式</w:t>
            </w:r>
            <w:r w:rsidRPr="00425977">
              <w:rPr>
                <w:rFonts w:ascii="Arial" w:eastAsia="宋体" w:hAnsi="Arial" w:cs="Arial"/>
                <w:kern w:val="0"/>
                <w:sz w:val="18"/>
                <w:szCs w:val="18"/>
              </w:rPr>
              <w:t>(++a/B) * b--</w:t>
            </w:r>
            <w:r w:rsidRPr="00425977">
              <w:rPr>
                <w:rFonts w:ascii="Arial" w:eastAsia="宋体" w:hAnsi="Arial" w:cs="Arial"/>
                <w:kern w:val="0"/>
                <w:sz w:val="18"/>
                <w:szCs w:val="18"/>
              </w:rPr>
              <w:t>的值为</w:t>
            </w:r>
            <w:r w:rsidRPr="00425977">
              <w:rPr>
                <w:rFonts w:ascii="Arial" w:eastAsia="宋体" w:hAnsi="Arial" w:cs="Arial"/>
                <w:kern w:val="0"/>
                <w:sz w:val="18"/>
                <w:szCs w:val="18"/>
              </w:rPr>
              <w:t xml:space="preserve"> </w:t>
            </w:r>
            <w:r w:rsidRPr="00425977">
              <w:rPr>
                <w:rFonts w:ascii="Arial" w:eastAsia="宋体" w:hAnsi="Arial" w:cs="Arial"/>
                <w:kern w:val="0"/>
                <w:sz w:val="18"/>
                <w:szCs w:val="18"/>
              </w:rPr>
              <w:t>【</w:t>
            </w:r>
            <w:r w:rsidRPr="00425977">
              <w:rPr>
                <w:rFonts w:ascii="Arial" w:eastAsia="宋体" w:hAnsi="Arial" w:cs="Arial"/>
                <w:kern w:val="0"/>
                <w:sz w:val="18"/>
                <w:szCs w:val="18"/>
              </w:rPr>
              <w:t>8</w:t>
            </w:r>
            <w:r w:rsidRPr="00425977">
              <w:rPr>
                <w:rFonts w:ascii="Arial" w:eastAsia="宋体" w:hAnsi="Arial" w:cs="Arial"/>
                <w:kern w:val="0"/>
                <w:sz w:val="18"/>
                <w:szCs w:val="18"/>
              </w:rPr>
              <w:t>】</w:t>
            </w:r>
            <w:r w:rsidRPr="00425977">
              <w:rPr>
                <w:rFonts w:ascii="Arial" w:eastAsia="宋体" w:hAnsi="Arial" w:cs="Arial"/>
                <w:kern w:val="0"/>
                <w:sz w:val="18"/>
                <w:szCs w:val="18"/>
              </w:rPr>
              <w:t xml:space="preserve"> </w:t>
            </w:r>
            <w:r w:rsidRPr="00425977">
              <w:rPr>
                <w:rFonts w:ascii="Arial" w:eastAsia="宋体" w:hAnsi="Arial" w:cs="Arial"/>
                <w:kern w:val="0"/>
                <w:sz w:val="18"/>
                <w:szCs w:val="18"/>
              </w:rPr>
              <w:t>。</w:t>
            </w:r>
            <w:r w:rsidRPr="00425977">
              <w:rPr>
                <w:rFonts w:ascii="Arial" w:eastAsia="宋体" w:hAnsi="Arial" w:cs="Arial"/>
                <w:kern w:val="0"/>
                <w:sz w:val="18"/>
                <w:szCs w:val="18"/>
              </w:rPr>
              <w:t xml:space="preserve"> </w:t>
            </w:r>
          </w:p>
        </w:tc>
        <w:tc>
          <w:tcPr>
            <w:tcW w:w="0" w:type="auto"/>
            <w:vAlign w:val="center"/>
            <w:hideMark/>
          </w:tcPr>
          <w:p w:rsidR="00425977" w:rsidRPr="00425977" w:rsidRDefault="00425977" w:rsidP="00425977">
            <w:pPr>
              <w:widowControl/>
              <w:jc w:val="left"/>
              <w:rPr>
                <w:rFonts w:ascii="Times New Roman" w:eastAsia="Times New Roman" w:hAnsi="Times New Roman" w:cs="Times New Roman"/>
                <w:kern w:val="0"/>
                <w:sz w:val="20"/>
                <w:szCs w:val="20"/>
              </w:rPr>
            </w:pPr>
          </w:p>
        </w:tc>
      </w:tr>
      <w:tr w:rsidR="00425977" w:rsidRPr="00425977">
        <w:trPr>
          <w:tblCellSpacing w:w="15" w:type="dxa"/>
        </w:trPr>
        <w:tc>
          <w:tcPr>
            <w:tcW w:w="0" w:type="auto"/>
            <w:shd w:val="clear" w:color="auto" w:fill="CCCCFF"/>
            <w:vAlign w:val="center"/>
            <w:hideMark/>
          </w:tcPr>
          <w:p w:rsidR="00425977" w:rsidRPr="00425977" w:rsidRDefault="00425977" w:rsidP="00425977">
            <w:pPr>
              <w:widowControl/>
              <w:spacing w:line="360" w:lineRule="auto"/>
              <w:jc w:val="left"/>
              <w:rPr>
                <w:rFonts w:ascii="Arial" w:eastAsia="宋体" w:hAnsi="Arial" w:cs="Arial"/>
                <w:kern w:val="0"/>
                <w:sz w:val="18"/>
                <w:szCs w:val="18"/>
              </w:rPr>
            </w:pPr>
            <w:r w:rsidRPr="00425977">
              <w:rPr>
                <w:rFonts w:ascii="Arial" w:eastAsia="宋体" w:hAnsi="Arial" w:cs="Arial"/>
                <w:kern w:val="0"/>
                <w:sz w:val="18"/>
                <w:szCs w:val="18"/>
              </w:rPr>
              <w:t>输入答案，中间不含空格</w:t>
            </w:r>
            <w:r w:rsidRPr="00425977">
              <w:rPr>
                <w:rFonts w:ascii="Arial" w:eastAsia="宋体" w:hAnsi="Arial" w:cs="Arial"/>
                <w:kern w:val="0"/>
                <w:sz w:val="18"/>
                <w:szCs w:val="18"/>
              </w:rPr>
              <w:t>:</w:t>
            </w:r>
            <w:r w:rsidR="00184E16" w:rsidRPr="00425977">
              <w:rPr>
                <w:rFonts w:ascii="Arial" w:eastAsia="宋体" w:hAnsi="Arial" w:cs="Arial"/>
                <w:kern w:val="0"/>
                <w:sz w:val="18"/>
                <w:szCs w:val="18"/>
              </w:rPr>
              <w:object w:dxaOrig="1440" w:dyaOrig="1440">
                <v:shape id="_x0000_i1626" type="#_x0000_t75" style="width:237pt;height:18pt" o:ole="">
                  <v:imagedata r:id="rId147" o:title=""/>
                </v:shape>
                <w:control r:id="rId155" w:name="DefaultOcxName147" w:shapeid="_x0000_i1626"/>
              </w:object>
            </w:r>
            <w:r w:rsidRPr="00425977">
              <w:rPr>
                <w:rFonts w:ascii="Arial" w:eastAsia="宋体" w:hAnsi="Arial" w:cs="Arial"/>
                <w:kern w:val="0"/>
                <w:sz w:val="18"/>
                <w:szCs w:val="18"/>
              </w:rPr>
              <w:t xml:space="preserve"> </w:t>
            </w:r>
          </w:p>
        </w:tc>
        <w:tc>
          <w:tcPr>
            <w:tcW w:w="0" w:type="auto"/>
            <w:shd w:val="clear" w:color="auto" w:fill="CCCCFF"/>
            <w:vAlign w:val="center"/>
            <w:hideMark/>
          </w:tcPr>
          <w:p w:rsidR="00425977" w:rsidRPr="00425977" w:rsidRDefault="00425977" w:rsidP="00425977">
            <w:pPr>
              <w:widowControl/>
              <w:jc w:val="left"/>
              <w:rPr>
                <w:rFonts w:ascii="Times New Roman" w:eastAsia="Times New Roman" w:hAnsi="Times New Roman" w:cs="Times New Roman"/>
                <w:kern w:val="0"/>
                <w:sz w:val="20"/>
                <w:szCs w:val="20"/>
              </w:rPr>
            </w:pPr>
          </w:p>
        </w:tc>
      </w:tr>
      <w:tr w:rsidR="00425977" w:rsidRPr="00425977">
        <w:trPr>
          <w:tblCellSpacing w:w="15" w:type="dxa"/>
        </w:trPr>
        <w:tc>
          <w:tcPr>
            <w:tcW w:w="0" w:type="auto"/>
            <w:vAlign w:val="center"/>
            <w:hideMark/>
          </w:tcPr>
          <w:p w:rsidR="00425977" w:rsidRPr="00425977" w:rsidRDefault="00425977" w:rsidP="00425977">
            <w:pPr>
              <w:widowControl/>
              <w:spacing w:line="360" w:lineRule="auto"/>
              <w:jc w:val="left"/>
              <w:rPr>
                <w:rFonts w:ascii="Arial" w:eastAsia="宋体" w:hAnsi="Arial" w:cs="Arial"/>
                <w:kern w:val="0"/>
                <w:sz w:val="18"/>
                <w:szCs w:val="18"/>
              </w:rPr>
            </w:pPr>
            <w:r w:rsidRPr="00425977">
              <w:rPr>
                <w:rFonts w:ascii="Arial" w:eastAsia="宋体" w:hAnsi="Arial" w:cs="Arial"/>
                <w:kern w:val="0"/>
                <w:sz w:val="18"/>
                <w:szCs w:val="18"/>
              </w:rPr>
              <w:lastRenderedPageBreak/>
              <w:t>9.C++</w:t>
            </w:r>
            <w:r w:rsidRPr="00425977">
              <w:rPr>
                <w:rFonts w:ascii="Arial" w:eastAsia="宋体" w:hAnsi="Arial" w:cs="Arial"/>
                <w:kern w:val="0"/>
                <w:sz w:val="18"/>
                <w:szCs w:val="18"/>
              </w:rPr>
              <w:t>语言提供的基本控制结构可以分为</w:t>
            </w:r>
            <w:r w:rsidRPr="00425977">
              <w:rPr>
                <w:rFonts w:ascii="Arial" w:eastAsia="宋体" w:hAnsi="Arial" w:cs="Arial"/>
                <w:kern w:val="0"/>
                <w:sz w:val="18"/>
                <w:szCs w:val="18"/>
              </w:rPr>
              <w:t>3</w:t>
            </w:r>
            <w:r w:rsidRPr="00425977">
              <w:rPr>
                <w:rFonts w:ascii="Arial" w:eastAsia="宋体" w:hAnsi="Arial" w:cs="Arial"/>
                <w:kern w:val="0"/>
                <w:sz w:val="18"/>
                <w:szCs w:val="18"/>
              </w:rPr>
              <w:t>种类型：顺序结构、</w:t>
            </w:r>
            <w:r w:rsidRPr="00425977">
              <w:rPr>
                <w:rFonts w:ascii="Arial" w:eastAsia="宋体" w:hAnsi="Arial" w:cs="Arial"/>
                <w:kern w:val="0"/>
                <w:sz w:val="18"/>
                <w:szCs w:val="18"/>
              </w:rPr>
              <w:t xml:space="preserve"> </w:t>
            </w:r>
            <w:r w:rsidRPr="00425977">
              <w:rPr>
                <w:rFonts w:ascii="Arial" w:eastAsia="宋体" w:hAnsi="Arial" w:cs="Arial"/>
                <w:kern w:val="0"/>
                <w:sz w:val="18"/>
                <w:szCs w:val="18"/>
              </w:rPr>
              <w:t>【</w:t>
            </w:r>
            <w:r w:rsidRPr="00425977">
              <w:rPr>
                <w:rFonts w:ascii="Arial" w:eastAsia="宋体" w:hAnsi="Arial" w:cs="Arial"/>
                <w:kern w:val="0"/>
                <w:sz w:val="18"/>
                <w:szCs w:val="18"/>
              </w:rPr>
              <w:t>9</w:t>
            </w:r>
            <w:r w:rsidRPr="00425977">
              <w:rPr>
                <w:rFonts w:ascii="Arial" w:eastAsia="宋体" w:hAnsi="Arial" w:cs="Arial"/>
                <w:kern w:val="0"/>
                <w:sz w:val="18"/>
                <w:szCs w:val="18"/>
              </w:rPr>
              <w:t>】</w:t>
            </w:r>
            <w:r w:rsidRPr="00425977">
              <w:rPr>
                <w:rFonts w:ascii="Arial" w:eastAsia="宋体" w:hAnsi="Arial" w:cs="Arial"/>
                <w:kern w:val="0"/>
                <w:sz w:val="18"/>
                <w:szCs w:val="18"/>
              </w:rPr>
              <w:t xml:space="preserve"> </w:t>
            </w:r>
            <w:r w:rsidRPr="00425977">
              <w:rPr>
                <w:rFonts w:ascii="Arial" w:eastAsia="宋体" w:hAnsi="Arial" w:cs="Arial"/>
                <w:kern w:val="0"/>
                <w:sz w:val="18"/>
                <w:szCs w:val="18"/>
              </w:rPr>
              <w:t>和循环结构。</w:t>
            </w:r>
            <w:r w:rsidRPr="00425977">
              <w:rPr>
                <w:rFonts w:ascii="Arial" w:eastAsia="宋体" w:hAnsi="Arial" w:cs="Arial"/>
                <w:kern w:val="0"/>
                <w:sz w:val="18"/>
                <w:szCs w:val="18"/>
              </w:rPr>
              <w:t xml:space="preserve"> </w:t>
            </w:r>
          </w:p>
        </w:tc>
        <w:tc>
          <w:tcPr>
            <w:tcW w:w="0" w:type="auto"/>
            <w:vAlign w:val="center"/>
            <w:hideMark/>
          </w:tcPr>
          <w:p w:rsidR="00425977" w:rsidRPr="00425977" w:rsidRDefault="00425977" w:rsidP="00425977">
            <w:pPr>
              <w:widowControl/>
              <w:jc w:val="left"/>
              <w:rPr>
                <w:rFonts w:ascii="Times New Roman" w:eastAsia="Times New Roman" w:hAnsi="Times New Roman" w:cs="Times New Roman"/>
                <w:kern w:val="0"/>
                <w:sz w:val="20"/>
                <w:szCs w:val="20"/>
              </w:rPr>
            </w:pPr>
          </w:p>
        </w:tc>
      </w:tr>
      <w:tr w:rsidR="00425977" w:rsidRPr="00425977">
        <w:trPr>
          <w:tblCellSpacing w:w="15" w:type="dxa"/>
        </w:trPr>
        <w:tc>
          <w:tcPr>
            <w:tcW w:w="0" w:type="auto"/>
            <w:shd w:val="clear" w:color="auto" w:fill="CCCCFF"/>
            <w:vAlign w:val="center"/>
            <w:hideMark/>
          </w:tcPr>
          <w:p w:rsidR="00425977" w:rsidRPr="00425977" w:rsidRDefault="00425977" w:rsidP="00425977">
            <w:pPr>
              <w:widowControl/>
              <w:spacing w:line="360" w:lineRule="auto"/>
              <w:jc w:val="left"/>
              <w:rPr>
                <w:rFonts w:ascii="Arial" w:eastAsia="宋体" w:hAnsi="Arial" w:cs="Arial"/>
                <w:kern w:val="0"/>
                <w:sz w:val="18"/>
                <w:szCs w:val="18"/>
              </w:rPr>
            </w:pPr>
            <w:r w:rsidRPr="00425977">
              <w:rPr>
                <w:rFonts w:ascii="Arial" w:eastAsia="宋体" w:hAnsi="Arial" w:cs="Arial"/>
                <w:kern w:val="0"/>
                <w:sz w:val="18"/>
                <w:szCs w:val="18"/>
              </w:rPr>
              <w:t>输入答案，中间不含空格</w:t>
            </w:r>
            <w:r w:rsidRPr="00425977">
              <w:rPr>
                <w:rFonts w:ascii="Arial" w:eastAsia="宋体" w:hAnsi="Arial" w:cs="Arial"/>
                <w:kern w:val="0"/>
                <w:sz w:val="18"/>
                <w:szCs w:val="18"/>
              </w:rPr>
              <w:t>:</w:t>
            </w:r>
            <w:r w:rsidR="00184E16" w:rsidRPr="00425977">
              <w:rPr>
                <w:rFonts w:ascii="Arial" w:eastAsia="宋体" w:hAnsi="Arial" w:cs="Arial"/>
                <w:kern w:val="0"/>
                <w:sz w:val="18"/>
                <w:szCs w:val="18"/>
              </w:rPr>
              <w:object w:dxaOrig="1440" w:dyaOrig="1440">
                <v:shape id="_x0000_i1629" type="#_x0000_t75" style="width:237pt;height:18pt" o:ole="">
                  <v:imagedata r:id="rId147" o:title=""/>
                </v:shape>
                <w:control r:id="rId156" w:name="DefaultOcxName148" w:shapeid="_x0000_i1629"/>
              </w:object>
            </w:r>
            <w:r w:rsidRPr="00425977">
              <w:rPr>
                <w:rFonts w:ascii="Arial" w:eastAsia="宋体" w:hAnsi="Arial" w:cs="Arial"/>
                <w:kern w:val="0"/>
                <w:sz w:val="18"/>
                <w:szCs w:val="18"/>
              </w:rPr>
              <w:t xml:space="preserve"> </w:t>
            </w:r>
          </w:p>
        </w:tc>
        <w:tc>
          <w:tcPr>
            <w:tcW w:w="0" w:type="auto"/>
            <w:shd w:val="clear" w:color="auto" w:fill="CCCCFF"/>
            <w:vAlign w:val="center"/>
            <w:hideMark/>
          </w:tcPr>
          <w:p w:rsidR="00425977" w:rsidRPr="00425977" w:rsidRDefault="00425977" w:rsidP="00425977">
            <w:pPr>
              <w:widowControl/>
              <w:jc w:val="left"/>
              <w:rPr>
                <w:rFonts w:ascii="Times New Roman" w:eastAsia="Times New Roman" w:hAnsi="Times New Roman" w:cs="Times New Roman"/>
                <w:kern w:val="0"/>
                <w:sz w:val="20"/>
                <w:szCs w:val="20"/>
              </w:rPr>
            </w:pPr>
          </w:p>
        </w:tc>
      </w:tr>
      <w:tr w:rsidR="00425977" w:rsidRPr="00425977">
        <w:trPr>
          <w:tblCellSpacing w:w="15" w:type="dxa"/>
        </w:trPr>
        <w:tc>
          <w:tcPr>
            <w:tcW w:w="0" w:type="auto"/>
            <w:vAlign w:val="center"/>
            <w:hideMark/>
          </w:tcPr>
          <w:p w:rsidR="00425977" w:rsidRPr="00425977" w:rsidRDefault="00425977" w:rsidP="00425977">
            <w:pPr>
              <w:widowControl/>
              <w:spacing w:line="360" w:lineRule="auto"/>
              <w:jc w:val="left"/>
              <w:rPr>
                <w:rFonts w:ascii="Arial" w:eastAsia="宋体" w:hAnsi="Arial" w:cs="Arial"/>
                <w:kern w:val="0"/>
                <w:sz w:val="18"/>
                <w:szCs w:val="18"/>
              </w:rPr>
            </w:pPr>
            <w:r w:rsidRPr="00425977">
              <w:rPr>
                <w:rFonts w:ascii="Arial" w:eastAsia="宋体" w:hAnsi="Arial" w:cs="Arial"/>
                <w:kern w:val="0"/>
                <w:sz w:val="18"/>
                <w:szCs w:val="18"/>
              </w:rPr>
              <w:t>10.C++</w:t>
            </w:r>
            <w:r w:rsidRPr="00425977">
              <w:rPr>
                <w:rFonts w:ascii="Arial" w:eastAsia="宋体" w:hAnsi="Arial" w:cs="Arial"/>
                <w:kern w:val="0"/>
                <w:sz w:val="18"/>
                <w:szCs w:val="18"/>
              </w:rPr>
              <w:t>语句</w:t>
            </w:r>
            <w:r w:rsidRPr="00425977">
              <w:rPr>
                <w:rFonts w:ascii="Arial" w:eastAsia="宋体" w:hAnsi="Arial" w:cs="Arial"/>
                <w:kern w:val="0"/>
                <w:sz w:val="18"/>
                <w:szCs w:val="18"/>
              </w:rPr>
              <w:t>const char * const p="hello" , ,</w:t>
            </w:r>
            <w:r w:rsidRPr="00425977">
              <w:rPr>
                <w:rFonts w:ascii="Arial" w:eastAsia="宋体" w:hAnsi="Arial" w:cs="Arial"/>
                <w:kern w:val="0"/>
                <w:sz w:val="18"/>
                <w:szCs w:val="18"/>
              </w:rPr>
              <w:t>所定义的指针</w:t>
            </w:r>
            <w:r w:rsidRPr="00425977">
              <w:rPr>
                <w:rFonts w:ascii="Arial" w:eastAsia="宋体" w:hAnsi="Arial" w:cs="Arial"/>
                <w:kern w:val="0"/>
                <w:sz w:val="18"/>
                <w:szCs w:val="18"/>
              </w:rPr>
              <w:t>p</w:t>
            </w:r>
            <w:r w:rsidRPr="00425977">
              <w:rPr>
                <w:rFonts w:ascii="Arial" w:eastAsia="宋体" w:hAnsi="Arial" w:cs="Arial"/>
                <w:kern w:val="0"/>
                <w:sz w:val="18"/>
                <w:szCs w:val="18"/>
              </w:rPr>
              <w:t>和它</w:t>
            </w:r>
            <w:r w:rsidRPr="00425977">
              <w:rPr>
                <w:rFonts w:ascii="Arial" w:eastAsia="宋体" w:hAnsi="Arial" w:cs="Arial"/>
                <w:kern w:val="0"/>
                <w:sz w:val="18"/>
                <w:szCs w:val="18"/>
              </w:rPr>
              <w:br/>
            </w:r>
            <w:r w:rsidRPr="00425977">
              <w:rPr>
                <w:rFonts w:ascii="Arial" w:eastAsia="宋体" w:hAnsi="Arial" w:cs="Arial"/>
                <w:kern w:val="0"/>
                <w:sz w:val="18"/>
                <w:szCs w:val="18"/>
              </w:rPr>
              <w:t>所指的内容都不能被</w:t>
            </w:r>
            <w:r w:rsidRPr="00425977">
              <w:rPr>
                <w:rFonts w:ascii="Arial" w:eastAsia="宋体" w:hAnsi="Arial" w:cs="Arial"/>
                <w:kern w:val="0"/>
                <w:sz w:val="18"/>
                <w:szCs w:val="18"/>
              </w:rPr>
              <w:t xml:space="preserve"> </w:t>
            </w:r>
            <w:r w:rsidRPr="00425977">
              <w:rPr>
                <w:rFonts w:ascii="Arial" w:eastAsia="宋体" w:hAnsi="Arial" w:cs="Arial"/>
                <w:kern w:val="0"/>
                <w:sz w:val="18"/>
                <w:szCs w:val="18"/>
              </w:rPr>
              <w:t>【</w:t>
            </w:r>
            <w:r w:rsidRPr="00425977">
              <w:rPr>
                <w:rFonts w:ascii="Arial" w:eastAsia="宋体" w:hAnsi="Arial" w:cs="Arial"/>
                <w:kern w:val="0"/>
                <w:sz w:val="18"/>
                <w:szCs w:val="18"/>
              </w:rPr>
              <w:t>10</w:t>
            </w:r>
            <w:r w:rsidRPr="00425977">
              <w:rPr>
                <w:rFonts w:ascii="Arial" w:eastAsia="宋体" w:hAnsi="Arial" w:cs="Arial"/>
                <w:kern w:val="0"/>
                <w:sz w:val="18"/>
                <w:szCs w:val="18"/>
              </w:rPr>
              <w:t>】</w:t>
            </w:r>
            <w:r w:rsidRPr="00425977">
              <w:rPr>
                <w:rFonts w:ascii="Arial" w:eastAsia="宋体" w:hAnsi="Arial" w:cs="Arial"/>
                <w:kern w:val="0"/>
                <w:sz w:val="18"/>
                <w:szCs w:val="18"/>
              </w:rPr>
              <w:t xml:space="preserve"> </w:t>
            </w:r>
            <w:r w:rsidRPr="00425977">
              <w:rPr>
                <w:rFonts w:ascii="Arial" w:eastAsia="宋体" w:hAnsi="Arial" w:cs="Arial"/>
                <w:kern w:val="0"/>
                <w:sz w:val="18"/>
                <w:szCs w:val="18"/>
              </w:rPr>
              <w:t>。</w:t>
            </w:r>
            <w:r w:rsidRPr="00425977">
              <w:rPr>
                <w:rFonts w:ascii="Arial" w:eastAsia="宋体" w:hAnsi="Arial" w:cs="Arial"/>
                <w:kern w:val="0"/>
                <w:sz w:val="18"/>
                <w:szCs w:val="18"/>
              </w:rPr>
              <w:t xml:space="preserve"> </w:t>
            </w:r>
          </w:p>
        </w:tc>
        <w:tc>
          <w:tcPr>
            <w:tcW w:w="0" w:type="auto"/>
            <w:vAlign w:val="center"/>
            <w:hideMark/>
          </w:tcPr>
          <w:p w:rsidR="00425977" w:rsidRPr="00425977" w:rsidRDefault="00425977" w:rsidP="00425977">
            <w:pPr>
              <w:widowControl/>
              <w:jc w:val="left"/>
              <w:rPr>
                <w:rFonts w:ascii="Times New Roman" w:eastAsia="Times New Roman" w:hAnsi="Times New Roman" w:cs="Times New Roman"/>
                <w:kern w:val="0"/>
                <w:sz w:val="20"/>
                <w:szCs w:val="20"/>
              </w:rPr>
            </w:pPr>
          </w:p>
        </w:tc>
      </w:tr>
      <w:tr w:rsidR="00425977" w:rsidRPr="00425977">
        <w:trPr>
          <w:tblCellSpacing w:w="15" w:type="dxa"/>
        </w:trPr>
        <w:tc>
          <w:tcPr>
            <w:tcW w:w="0" w:type="auto"/>
            <w:shd w:val="clear" w:color="auto" w:fill="CCCCFF"/>
            <w:vAlign w:val="center"/>
            <w:hideMark/>
          </w:tcPr>
          <w:p w:rsidR="00425977" w:rsidRPr="00425977" w:rsidRDefault="00425977" w:rsidP="00425977">
            <w:pPr>
              <w:widowControl/>
              <w:spacing w:line="360" w:lineRule="auto"/>
              <w:jc w:val="left"/>
              <w:rPr>
                <w:rFonts w:ascii="Arial" w:eastAsia="宋体" w:hAnsi="Arial" w:cs="Arial"/>
                <w:kern w:val="0"/>
                <w:sz w:val="18"/>
                <w:szCs w:val="18"/>
              </w:rPr>
            </w:pPr>
            <w:r w:rsidRPr="00425977">
              <w:rPr>
                <w:rFonts w:ascii="Arial" w:eastAsia="宋体" w:hAnsi="Arial" w:cs="Arial"/>
                <w:kern w:val="0"/>
                <w:sz w:val="18"/>
                <w:szCs w:val="18"/>
              </w:rPr>
              <w:t>输入答案，中间不含空格</w:t>
            </w:r>
            <w:r w:rsidRPr="00425977">
              <w:rPr>
                <w:rFonts w:ascii="Arial" w:eastAsia="宋体" w:hAnsi="Arial" w:cs="Arial"/>
                <w:kern w:val="0"/>
                <w:sz w:val="18"/>
                <w:szCs w:val="18"/>
              </w:rPr>
              <w:t>:</w:t>
            </w:r>
            <w:r w:rsidR="00184E16" w:rsidRPr="00425977">
              <w:rPr>
                <w:rFonts w:ascii="Arial" w:eastAsia="宋体" w:hAnsi="Arial" w:cs="Arial"/>
                <w:kern w:val="0"/>
                <w:sz w:val="18"/>
                <w:szCs w:val="18"/>
              </w:rPr>
              <w:object w:dxaOrig="1440" w:dyaOrig="1440">
                <v:shape id="_x0000_i1632" type="#_x0000_t75" style="width:237pt;height:18pt" o:ole="">
                  <v:imagedata r:id="rId147" o:title=""/>
                </v:shape>
                <w:control r:id="rId157" w:name="DefaultOcxName149" w:shapeid="_x0000_i1632"/>
              </w:object>
            </w:r>
            <w:r w:rsidRPr="00425977">
              <w:rPr>
                <w:rFonts w:ascii="Arial" w:eastAsia="宋体" w:hAnsi="Arial" w:cs="Arial"/>
                <w:kern w:val="0"/>
                <w:sz w:val="18"/>
                <w:szCs w:val="18"/>
              </w:rPr>
              <w:t xml:space="preserve"> </w:t>
            </w:r>
          </w:p>
        </w:tc>
        <w:tc>
          <w:tcPr>
            <w:tcW w:w="0" w:type="auto"/>
            <w:shd w:val="clear" w:color="auto" w:fill="CCCCFF"/>
            <w:vAlign w:val="center"/>
            <w:hideMark/>
          </w:tcPr>
          <w:p w:rsidR="00425977" w:rsidRPr="00425977" w:rsidRDefault="00425977" w:rsidP="00425977">
            <w:pPr>
              <w:widowControl/>
              <w:jc w:val="left"/>
              <w:rPr>
                <w:rFonts w:ascii="Times New Roman" w:eastAsia="Times New Roman" w:hAnsi="Times New Roman" w:cs="Times New Roman"/>
                <w:kern w:val="0"/>
                <w:sz w:val="20"/>
                <w:szCs w:val="20"/>
              </w:rPr>
            </w:pPr>
          </w:p>
        </w:tc>
      </w:tr>
      <w:tr w:rsidR="00425977" w:rsidRPr="00425977">
        <w:trPr>
          <w:tblCellSpacing w:w="15" w:type="dxa"/>
        </w:trPr>
        <w:tc>
          <w:tcPr>
            <w:tcW w:w="0" w:type="auto"/>
            <w:vAlign w:val="center"/>
            <w:hideMark/>
          </w:tcPr>
          <w:p w:rsidR="00425977" w:rsidRPr="00425977" w:rsidRDefault="00425977" w:rsidP="00425977">
            <w:pPr>
              <w:widowControl/>
              <w:spacing w:line="360" w:lineRule="auto"/>
              <w:jc w:val="left"/>
              <w:rPr>
                <w:rFonts w:ascii="Arial" w:eastAsia="宋体" w:hAnsi="Arial" w:cs="Arial"/>
                <w:kern w:val="0"/>
                <w:sz w:val="18"/>
                <w:szCs w:val="18"/>
              </w:rPr>
            </w:pPr>
            <w:r w:rsidRPr="00425977">
              <w:rPr>
                <w:rFonts w:ascii="Arial" w:eastAsia="宋体" w:hAnsi="Arial" w:cs="Arial"/>
                <w:kern w:val="0"/>
                <w:sz w:val="18"/>
                <w:szCs w:val="18"/>
              </w:rPr>
              <w:t>11.C++</w:t>
            </w:r>
            <w:r w:rsidRPr="00425977">
              <w:rPr>
                <w:rFonts w:ascii="Arial" w:eastAsia="宋体" w:hAnsi="Arial" w:cs="Arial"/>
                <w:kern w:val="0"/>
                <w:sz w:val="18"/>
                <w:szCs w:val="18"/>
              </w:rPr>
              <w:t>语言的参数传递机制包括传值和传地址两种，如果调用函数时，</w:t>
            </w:r>
            <w:r w:rsidRPr="00425977">
              <w:rPr>
                <w:rFonts w:ascii="Arial" w:eastAsia="宋体" w:hAnsi="Arial" w:cs="Arial"/>
                <w:kern w:val="0"/>
                <w:sz w:val="18"/>
                <w:szCs w:val="18"/>
              </w:rPr>
              <w:br/>
            </w:r>
            <w:r w:rsidRPr="00425977">
              <w:rPr>
                <w:rFonts w:ascii="Arial" w:eastAsia="宋体" w:hAnsi="Arial" w:cs="Arial"/>
                <w:kern w:val="0"/>
                <w:sz w:val="18"/>
                <w:szCs w:val="18"/>
              </w:rPr>
              <w:t>需要改变实参或者返回多个值，应该采取</w:t>
            </w:r>
            <w:r w:rsidRPr="00425977">
              <w:rPr>
                <w:rFonts w:ascii="Arial" w:eastAsia="宋体" w:hAnsi="Arial" w:cs="Arial"/>
                <w:kern w:val="0"/>
                <w:sz w:val="18"/>
                <w:szCs w:val="18"/>
              </w:rPr>
              <w:t xml:space="preserve"> </w:t>
            </w:r>
            <w:r w:rsidRPr="00425977">
              <w:rPr>
                <w:rFonts w:ascii="Arial" w:eastAsia="宋体" w:hAnsi="Arial" w:cs="Arial"/>
                <w:kern w:val="0"/>
                <w:sz w:val="18"/>
                <w:szCs w:val="18"/>
              </w:rPr>
              <w:t>【</w:t>
            </w:r>
            <w:r w:rsidRPr="00425977">
              <w:rPr>
                <w:rFonts w:ascii="Arial" w:eastAsia="宋体" w:hAnsi="Arial" w:cs="Arial"/>
                <w:kern w:val="0"/>
                <w:sz w:val="18"/>
                <w:szCs w:val="18"/>
              </w:rPr>
              <w:t>11</w:t>
            </w:r>
            <w:r w:rsidRPr="00425977">
              <w:rPr>
                <w:rFonts w:ascii="Arial" w:eastAsia="宋体" w:hAnsi="Arial" w:cs="Arial"/>
                <w:kern w:val="0"/>
                <w:sz w:val="18"/>
                <w:szCs w:val="18"/>
              </w:rPr>
              <w:t>】</w:t>
            </w:r>
            <w:r w:rsidRPr="00425977">
              <w:rPr>
                <w:rFonts w:ascii="Arial" w:eastAsia="宋体" w:hAnsi="Arial" w:cs="Arial"/>
                <w:kern w:val="0"/>
                <w:sz w:val="18"/>
                <w:szCs w:val="18"/>
              </w:rPr>
              <w:t xml:space="preserve"> </w:t>
            </w:r>
            <w:r w:rsidRPr="00425977">
              <w:rPr>
                <w:rFonts w:ascii="Arial" w:eastAsia="宋体" w:hAnsi="Arial" w:cs="Arial"/>
                <w:kern w:val="0"/>
                <w:sz w:val="18"/>
                <w:szCs w:val="18"/>
              </w:rPr>
              <w:t>方式。</w:t>
            </w:r>
            <w:r w:rsidRPr="00425977">
              <w:rPr>
                <w:rFonts w:ascii="Arial" w:eastAsia="宋体" w:hAnsi="Arial" w:cs="Arial"/>
                <w:kern w:val="0"/>
                <w:sz w:val="18"/>
                <w:szCs w:val="18"/>
              </w:rPr>
              <w:t xml:space="preserve"> </w:t>
            </w:r>
          </w:p>
        </w:tc>
        <w:tc>
          <w:tcPr>
            <w:tcW w:w="0" w:type="auto"/>
            <w:vAlign w:val="center"/>
            <w:hideMark/>
          </w:tcPr>
          <w:p w:rsidR="00425977" w:rsidRPr="00425977" w:rsidRDefault="00425977" w:rsidP="00425977">
            <w:pPr>
              <w:widowControl/>
              <w:jc w:val="left"/>
              <w:rPr>
                <w:rFonts w:ascii="Times New Roman" w:eastAsia="Times New Roman" w:hAnsi="Times New Roman" w:cs="Times New Roman"/>
                <w:kern w:val="0"/>
                <w:sz w:val="20"/>
                <w:szCs w:val="20"/>
              </w:rPr>
            </w:pPr>
          </w:p>
        </w:tc>
      </w:tr>
      <w:tr w:rsidR="00425977" w:rsidRPr="00425977">
        <w:trPr>
          <w:tblCellSpacing w:w="15" w:type="dxa"/>
        </w:trPr>
        <w:tc>
          <w:tcPr>
            <w:tcW w:w="0" w:type="auto"/>
            <w:shd w:val="clear" w:color="auto" w:fill="CCCCFF"/>
            <w:vAlign w:val="center"/>
            <w:hideMark/>
          </w:tcPr>
          <w:p w:rsidR="00425977" w:rsidRPr="00425977" w:rsidRDefault="00425977" w:rsidP="00425977">
            <w:pPr>
              <w:widowControl/>
              <w:spacing w:line="360" w:lineRule="auto"/>
              <w:jc w:val="left"/>
              <w:rPr>
                <w:rFonts w:ascii="Arial" w:eastAsia="宋体" w:hAnsi="Arial" w:cs="Arial"/>
                <w:kern w:val="0"/>
                <w:sz w:val="18"/>
                <w:szCs w:val="18"/>
              </w:rPr>
            </w:pPr>
            <w:r w:rsidRPr="00425977">
              <w:rPr>
                <w:rFonts w:ascii="Arial" w:eastAsia="宋体" w:hAnsi="Arial" w:cs="Arial"/>
                <w:kern w:val="0"/>
                <w:sz w:val="18"/>
                <w:szCs w:val="18"/>
              </w:rPr>
              <w:t>输入答案，中间不含空格</w:t>
            </w:r>
            <w:r w:rsidRPr="00425977">
              <w:rPr>
                <w:rFonts w:ascii="Arial" w:eastAsia="宋体" w:hAnsi="Arial" w:cs="Arial"/>
                <w:kern w:val="0"/>
                <w:sz w:val="18"/>
                <w:szCs w:val="18"/>
              </w:rPr>
              <w:t>:</w:t>
            </w:r>
            <w:r w:rsidR="00184E16" w:rsidRPr="00425977">
              <w:rPr>
                <w:rFonts w:ascii="Arial" w:eastAsia="宋体" w:hAnsi="Arial" w:cs="Arial"/>
                <w:kern w:val="0"/>
                <w:sz w:val="18"/>
                <w:szCs w:val="18"/>
              </w:rPr>
              <w:object w:dxaOrig="1440" w:dyaOrig="1440">
                <v:shape id="_x0000_i1635" type="#_x0000_t75" style="width:237pt;height:18pt" o:ole="">
                  <v:imagedata r:id="rId147" o:title=""/>
                </v:shape>
                <w:control r:id="rId158" w:name="DefaultOcxName150" w:shapeid="_x0000_i1635"/>
              </w:object>
            </w:r>
            <w:r w:rsidRPr="00425977">
              <w:rPr>
                <w:rFonts w:ascii="Arial" w:eastAsia="宋体" w:hAnsi="Arial" w:cs="Arial"/>
                <w:kern w:val="0"/>
                <w:sz w:val="18"/>
                <w:szCs w:val="18"/>
              </w:rPr>
              <w:t xml:space="preserve"> </w:t>
            </w:r>
          </w:p>
        </w:tc>
        <w:tc>
          <w:tcPr>
            <w:tcW w:w="0" w:type="auto"/>
            <w:shd w:val="clear" w:color="auto" w:fill="CCCCFF"/>
            <w:vAlign w:val="center"/>
            <w:hideMark/>
          </w:tcPr>
          <w:p w:rsidR="00425977" w:rsidRPr="00425977" w:rsidRDefault="00425977" w:rsidP="00425977">
            <w:pPr>
              <w:widowControl/>
              <w:jc w:val="left"/>
              <w:rPr>
                <w:rFonts w:ascii="Times New Roman" w:eastAsia="Times New Roman" w:hAnsi="Times New Roman" w:cs="Times New Roman"/>
                <w:kern w:val="0"/>
                <w:sz w:val="20"/>
                <w:szCs w:val="20"/>
              </w:rPr>
            </w:pPr>
          </w:p>
        </w:tc>
      </w:tr>
      <w:tr w:rsidR="00425977" w:rsidRPr="00425977">
        <w:trPr>
          <w:tblCellSpacing w:w="15" w:type="dxa"/>
        </w:trPr>
        <w:tc>
          <w:tcPr>
            <w:tcW w:w="0" w:type="auto"/>
            <w:vAlign w:val="center"/>
            <w:hideMark/>
          </w:tcPr>
          <w:p w:rsidR="00425977" w:rsidRPr="00425977" w:rsidRDefault="00425977" w:rsidP="00425977">
            <w:pPr>
              <w:widowControl/>
              <w:spacing w:line="360" w:lineRule="auto"/>
              <w:jc w:val="left"/>
              <w:rPr>
                <w:rFonts w:ascii="Arial" w:eastAsia="宋体" w:hAnsi="Arial" w:cs="Arial"/>
                <w:kern w:val="0"/>
                <w:sz w:val="18"/>
                <w:szCs w:val="18"/>
              </w:rPr>
            </w:pPr>
            <w:r w:rsidRPr="00425977">
              <w:rPr>
                <w:rFonts w:ascii="Arial" w:eastAsia="宋体" w:hAnsi="Arial" w:cs="Arial"/>
                <w:kern w:val="0"/>
                <w:sz w:val="18"/>
                <w:szCs w:val="18"/>
              </w:rPr>
              <w:t>12.</w:t>
            </w:r>
            <w:r w:rsidRPr="00425977">
              <w:rPr>
                <w:rFonts w:ascii="Arial" w:eastAsia="宋体" w:hAnsi="Arial" w:cs="Arial"/>
                <w:kern w:val="0"/>
                <w:sz w:val="18"/>
                <w:szCs w:val="18"/>
              </w:rPr>
              <w:t>对于下面定义的类</w:t>
            </w:r>
            <w:r w:rsidRPr="00425977">
              <w:rPr>
                <w:rFonts w:ascii="Arial" w:eastAsia="宋体" w:hAnsi="Arial" w:cs="Arial"/>
                <w:kern w:val="0"/>
                <w:sz w:val="18"/>
                <w:szCs w:val="18"/>
              </w:rPr>
              <w:t>MyClass,</w:t>
            </w:r>
            <w:r w:rsidRPr="00425977">
              <w:rPr>
                <w:rFonts w:ascii="Arial" w:eastAsia="宋体" w:hAnsi="Arial" w:cs="Arial"/>
                <w:kern w:val="0"/>
                <w:sz w:val="18"/>
                <w:szCs w:val="18"/>
              </w:rPr>
              <w:t>请在函数</w:t>
            </w:r>
            <w:r w:rsidRPr="00425977">
              <w:rPr>
                <w:rFonts w:ascii="Arial" w:eastAsia="宋体" w:hAnsi="Arial" w:cs="Arial"/>
                <w:kern w:val="0"/>
                <w:sz w:val="18"/>
                <w:szCs w:val="18"/>
              </w:rPr>
              <w:t>f( )</w:t>
            </w:r>
            <w:r w:rsidRPr="00425977">
              <w:rPr>
                <w:rFonts w:ascii="Arial" w:eastAsia="宋体" w:hAnsi="Arial" w:cs="Arial"/>
                <w:kern w:val="0"/>
                <w:sz w:val="18"/>
                <w:szCs w:val="18"/>
              </w:rPr>
              <w:t>中添加对象成员把</w:t>
            </w:r>
            <w:r w:rsidRPr="00425977">
              <w:rPr>
                <w:rFonts w:ascii="Arial" w:eastAsia="宋体" w:hAnsi="Arial" w:cs="Arial"/>
                <w:kern w:val="0"/>
                <w:sz w:val="18"/>
                <w:szCs w:val="18"/>
              </w:rPr>
              <w:t>n</w:t>
            </w:r>
            <w:r w:rsidRPr="00425977">
              <w:rPr>
                <w:rFonts w:ascii="Arial" w:eastAsia="宋体" w:hAnsi="Arial" w:cs="Arial"/>
                <w:kern w:val="0"/>
                <w:sz w:val="18"/>
                <w:szCs w:val="18"/>
              </w:rPr>
              <w:t>的值修改为</w:t>
            </w:r>
            <w:r w:rsidRPr="00425977">
              <w:rPr>
                <w:rFonts w:ascii="Arial" w:eastAsia="宋体" w:hAnsi="Arial" w:cs="Arial"/>
                <w:kern w:val="0"/>
                <w:sz w:val="18"/>
                <w:szCs w:val="18"/>
              </w:rPr>
              <w:t>50</w:t>
            </w:r>
            <w:r w:rsidRPr="00425977">
              <w:rPr>
                <w:rFonts w:ascii="Arial" w:eastAsia="宋体" w:hAnsi="Arial" w:cs="Arial"/>
                <w:kern w:val="0"/>
                <w:sz w:val="18"/>
                <w:szCs w:val="18"/>
              </w:rPr>
              <w:t>。</w:t>
            </w:r>
            <w:r w:rsidRPr="00425977">
              <w:rPr>
                <w:rFonts w:ascii="Arial" w:eastAsia="宋体" w:hAnsi="Arial" w:cs="Arial"/>
                <w:kern w:val="0"/>
                <w:sz w:val="18"/>
                <w:szCs w:val="18"/>
              </w:rPr>
              <w:br/>
              <w:t>class MyClass</w:t>
            </w:r>
            <w:r w:rsidRPr="00425977">
              <w:rPr>
                <w:rFonts w:ascii="Arial" w:eastAsia="宋体" w:hAnsi="Arial" w:cs="Arial"/>
                <w:kern w:val="0"/>
                <w:sz w:val="18"/>
                <w:szCs w:val="18"/>
              </w:rPr>
              <w:br/>
              <w:t>{</w:t>
            </w:r>
            <w:r w:rsidRPr="00425977">
              <w:rPr>
                <w:rFonts w:ascii="Arial" w:eastAsia="宋体" w:hAnsi="Arial" w:cs="Arial"/>
                <w:kern w:val="0"/>
                <w:sz w:val="18"/>
                <w:szCs w:val="18"/>
              </w:rPr>
              <w:br/>
              <w:t>public</w:t>
            </w:r>
            <w:r w:rsidRPr="00425977">
              <w:rPr>
                <w:rFonts w:ascii="Arial" w:eastAsia="宋体" w:hAnsi="Arial" w:cs="Arial"/>
                <w:kern w:val="0"/>
                <w:sz w:val="18"/>
                <w:szCs w:val="18"/>
              </w:rPr>
              <w:t>：</w:t>
            </w:r>
            <w:r w:rsidRPr="00425977">
              <w:rPr>
                <w:rFonts w:ascii="Arial" w:eastAsia="宋体" w:hAnsi="Arial" w:cs="Arial"/>
                <w:kern w:val="0"/>
                <w:sz w:val="18"/>
                <w:szCs w:val="18"/>
              </w:rPr>
              <w:br/>
              <w:t>MyClass(int x){n</w:t>
            </w:r>
            <w:r w:rsidRPr="00425977">
              <w:rPr>
                <w:rFonts w:ascii="Arial" w:eastAsia="宋体" w:hAnsi="Arial" w:cs="Arial"/>
                <w:kern w:val="0"/>
                <w:sz w:val="18"/>
                <w:szCs w:val="18"/>
              </w:rPr>
              <w:t>＝</w:t>
            </w:r>
            <w:r w:rsidRPr="00425977">
              <w:rPr>
                <w:rFonts w:ascii="Arial" w:eastAsia="宋体" w:hAnsi="Arial" w:cs="Arial"/>
                <w:kern w:val="0"/>
                <w:sz w:val="18"/>
                <w:szCs w:val="18"/>
              </w:rPr>
              <w:t>x;}</w:t>
            </w:r>
            <w:r w:rsidRPr="00425977">
              <w:rPr>
                <w:rFonts w:ascii="Arial" w:eastAsia="宋体" w:hAnsi="Arial" w:cs="Arial"/>
                <w:kern w:val="0"/>
                <w:sz w:val="18"/>
                <w:szCs w:val="18"/>
              </w:rPr>
              <w:br/>
              <w:t>void SetNum(int n1){n</w:t>
            </w:r>
            <w:r w:rsidRPr="00425977">
              <w:rPr>
                <w:rFonts w:ascii="Arial" w:eastAsia="宋体" w:hAnsi="Arial" w:cs="Arial"/>
                <w:kern w:val="0"/>
                <w:sz w:val="18"/>
                <w:szCs w:val="18"/>
              </w:rPr>
              <w:t>＝</w:t>
            </w:r>
            <w:r w:rsidRPr="00425977">
              <w:rPr>
                <w:rFonts w:ascii="Arial" w:eastAsia="宋体" w:hAnsi="Arial" w:cs="Arial"/>
                <w:kern w:val="0"/>
                <w:sz w:val="18"/>
                <w:szCs w:val="18"/>
              </w:rPr>
              <w:t>n1;}</w:t>
            </w:r>
            <w:r w:rsidRPr="00425977">
              <w:rPr>
                <w:rFonts w:ascii="Arial" w:eastAsia="宋体" w:hAnsi="Arial" w:cs="Arial"/>
                <w:kern w:val="0"/>
                <w:sz w:val="18"/>
                <w:szCs w:val="18"/>
              </w:rPr>
              <w:br/>
              <w:t>private</w:t>
            </w:r>
            <w:r w:rsidRPr="00425977">
              <w:rPr>
                <w:rFonts w:ascii="Arial" w:eastAsia="宋体" w:hAnsi="Arial" w:cs="Arial"/>
                <w:kern w:val="0"/>
                <w:sz w:val="18"/>
                <w:szCs w:val="18"/>
              </w:rPr>
              <w:t>：</w:t>
            </w:r>
            <w:r w:rsidRPr="00425977">
              <w:rPr>
                <w:rFonts w:ascii="Arial" w:eastAsia="宋体" w:hAnsi="Arial" w:cs="Arial"/>
                <w:kern w:val="0"/>
                <w:sz w:val="18"/>
                <w:szCs w:val="18"/>
              </w:rPr>
              <w:br/>
              <w:t>int n;</w:t>
            </w:r>
            <w:r w:rsidRPr="00425977">
              <w:rPr>
                <w:rFonts w:ascii="Arial" w:eastAsia="宋体" w:hAnsi="Arial" w:cs="Arial"/>
                <w:kern w:val="0"/>
                <w:sz w:val="18"/>
                <w:szCs w:val="18"/>
              </w:rPr>
              <w:br/>
              <w:t xml:space="preserve">}; </w:t>
            </w:r>
            <w:r w:rsidRPr="00425977">
              <w:rPr>
                <w:rFonts w:ascii="Arial" w:eastAsia="宋体" w:hAnsi="Arial" w:cs="Arial"/>
                <w:kern w:val="0"/>
                <w:sz w:val="18"/>
                <w:szCs w:val="18"/>
              </w:rPr>
              <w:br/>
              <w:t>void f()</w:t>
            </w:r>
            <w:r w:rsidRPr="00425977">
              <w:rPr>
                <w:rFonts w:ascii="Arial" w:eastAsia="宋体" w:hAnsi="Arial" w:cs="Arial"/>
                <w:kern w:val="0"/>
                <w:sz w:val="18"/>
                <w:szCs w:val="18"/>
              </w:rPr>
              <w:br/>
              <w:t>{</w:t>
            </w:r>
            <w:r w:rsidRPr="00425977">
              <w:rPr>
                <w:rFonts w:ascii="Arial" w:eastAsia="宋体" w:hAnsi="Arial" w:cs="Arial"/>
                <w:kern w:val="0"/>
                <w:sz w:val="18"/>
                <w:szCs w:val="18"/>
              </w:rPr>
              <w:br/>
              <w:t>My Class*ptr</w:t>
            </w:r>
            <w:r w:rsidRPr="00425977">
              <w:rPr>
                <w:rFonts w:ascii="Arial" w:eastAsia="宋体" w:hAnsi="Arial" w:cs="Arial"/>
                <w:kern w:val="0"/>
                <w:sz w:val="18"/>
                <w:szCs w:val="18"/>
              </w:rPr>
              <w:t>＝</w:t>
            </w:r>
            <w:r w:rsidRPr="00425977">
              <w:rPr>
                <w:rFonts w:ascii="Arial" w:eastAsia="宋体" w:hAnsi="Arial" w:cs="Arial"/>
                <w:kern w:val="0"/>
                <w:sz w:val="18"/>
                <w:szCs w:val="18"/>
              </w:rPr>
              <w:t>new MyClass(45);</w:t>
            </w:r>
            <w:r w:rsidRPr="00425977">
              <w:rPr>
                <w:rFonts w:ascii="Arial" w:eastAsia="宋体" w:hAnsi="Arial" w:cs="Arial"/>
                <w:kern w:val="0"/>
                <w:sz w:val="18"/>
                <w:szCs w:val="18"/>
              </w:rPr>
              <w:br/>
            </w:r>
            <w:r w:rsidRPr="00425977">
              <w:rPr>
                <w:rFonts w:ascii="Arial" w:eastAsia="宋体" w:hAnsi="Arial" w:cs="Arial"/>
                <w:kern w:val="0"/>
                <w:sz w:val="18"/>
                <w:szCs w:val="18"/>
              </w:rPr>
              <w:t>【</w:t>
            </w:r>
            <w:r w:rsidRPr="00425977">
              <w:rPr>
                <w:rFonts w:ascii="Arial" w:eastAsia="宋体" w:hAnsi="Arial" w:cs="Arial"/>
                <w:kern w:val="0"/>
                <w:sz w:val="18"/>
                <w:szCs w:val="18"/>
              </w:rPr>
              <w:t>12</w:t>
            </w:r>
            <w:r w:rsidRPr="00425977">
              <w:rPr>
                <w:rFonts w:ascii="Arial" w:eastAsia="宋体" w:hAnsi="Arial" w:cs="Arial"/>
                <w:kern w:val="0"/>
                <w:sz w:val="18"/>
                <w:szCs w:val="18"/>
              </w:rPr>
              <w:t>】</w:t>
            </w:r>
            <w:r w:rsidRPr="00425977">
              <w:rPr>
                <w:rFonts w:ascii="Arial" w:eastAsia="宋体" w:hAnsi="Arial" w:cs="Arial"/>
                <w:kern w:val="0"/>
                <w:sz w:val="18"/>
                <w:szCs w:val="18"/>
              </w:rPr>
              <w:t xml:space="preserve"> </w:t>
            </w:r>
            <w:r w:rsidRPr="00425977">
              <w:rPr>
                <w:rFonts w:ascii="Arial" w:eastAsia="宋体" w:hAnsi="Arial" w:cs="Arial"/>
                <w:kern w:val="0"/>
                <w:sz w:val="18"/>
                <w:szCs w:val="18"/>
              </w:rPr>
              <w:br/>
              <w:t xml:space="preserve">} </w:t>
            </w:r>
          </w:p>
        </w:tc>
        <w:tc>
          <w:tcPr>
            <w:tcW w:w="0" w:type="auto"/>
            <w:vAlign w:val="center"/>
            <w:hideMark/>
          </w:tcPr>
          <w:p w:rsidR="00425977" w:rsidRPr="00425977" w:rsidRDefault="00425977" w:rsidP="00425977">
            <w:pPr>
              <w:widowControl/>
              <w:jc w:val="left"/>
              <w:rPr>
                <w:rFonts w:ascii="Times New Roman" w:eastAsia="Times New Roman" w:hAnsi="Times New Roman" w:cs="Times New Roman"/>
                <w:kern w:val="0"/>
                <w:sz w:val="20"/>
                <w:szCs w:val="20"/>
              </w:rPr>
            </w:pPr>
          </w:p>
        </w:tc>
      </w:tr>
      <w:tr w:rsidR="00425977" w:rsidRPr="00425977">
        <w:trPr>
          <w:tblCellSpacing w:w="15" w:type="dxa"/>
        </w:trPr>
        <w:tc>
          <w:tcPr>
            <w:tcW w:w="0" w:type="auto"/>
            <w:shd w:val="clear" w:color="auto" w:fill="CCCCFF"/>
            <w:vAlign w:val="center"/>
            <w:hideMark/>
          </w:tcPr>
          <w:p w:rsidR="00425977" w:rsidRPr="00425977" w:rsidRDefault="00425977" w:rsidP="00425977">
            <w:pPr>
              <w:widowControl/>
              <w:spacing w:line="360" w:lineRule="auto"/>
              <w:jc w:val="left"/>
              <w:rPr>
                <w:rFonts w:ascii="Arial" w:eastAsia="宋体" w:hAnsi="Arial" w:cs="Arial"/>
                <w:kern w:val="0"/>
                <w:sz w:val="18"/>
                <w:szCs w:val="18"/>
              </w:rPr>
            </w:pPr>
            <w:r w:rsidRPr="00425977">
              <w:rPr>
                <w:rFonts w:ascii="Arial" w:eastAsia="宋体" w:hAnsi="Arial" w:cs="Arial"/>
                <w:kern w:val="0"/>
                <w:sz w:val="18"/>
                <w:szCs w:val="18"/>
              </w:rPr>
              <w:t>输入答案，中间不含空格</w:t>
            </w:r>
            <w:r w:rsidRPr="00425977">
              <w:rPr>
                <w:rFonts w:ascii="Arial" w:eastAsia="宋体" w:hAnsi="Arial" w:cs="Arial"/>
                <w:kern w:val="0"/>
                <w:sz w:val="18"/>
                <w:szCs w:val="18"/>
              </w:rPr>
              <w:t>:</w:t>
            </w:r>
            <w:r w:rsidR="00184E16" w:rsidRPr="00425977">
              <w:rPr>
                <w:rFonts w:ascii="Arial" w:eastAsia="宋体" w:hAnsi="Arial" w:cs="Arial"/>
                <w:kern w:val="0"/>
                <w:sz w:val="18"/>
                <w:szCs w:val="18"/>
              </w:rPr>
              <w:object w:dxaOrig="1440" w:dyaOrig="1440">
                <v:shape id="_x0000_i1638" type="#_x0000_t75" style="width:237pt;height:18pt" o:ole="">
                  <v:imagedata r:id="rId147" o:title=""/>
                </v:shape>
                <w:control r:id="rId159" w:name="DefaultOcxName151" w:shapeid="_x0000_i1638"/>
              </w:object>
            </w:r>
            <w:r w:rsidRPr="00425977">
              <w:rPr>
                <w:rFonts w:ascii="Arial" w:eastAsia="宋体" w:hAnsi="Arial" w:cs="Arial"/>
                <w:kern w:val="0"/>
                <w:sz w:val="18"/>
                <w:szCs w:val="18"/>
              </w:rPr>
              <w:t xml:space="preserve"> </w:t>
            </w:r>
          </w:p>
        </w:tc>
        <w:tc>
          <w:tcPr>
            <w:tcW w:w="0" w:type="auto"/>
            <w:shd w:val="clear" w:color="auto" w:fill="CCCCFF"/>
            <w:vAlign w:val="center"/>
            <w:hideMark/>
          </w:tcPr>
          <w:p w:rsidR="00425977" w:rsidRPr="00425977" w:rsidRDefault="00425977" w:rsidP="00425977">
            <w:pPr>
              <w:widowControl/>
              <w:jc w:val="left"/>
              <w:rPr>
                <w:rFonts w:ascii="Times New Roman" w:eastAsia="Times New Roman" w:hAnsi="Times New Roman" w:cs="Times New Roman"/>
                <w:kern w:val="0"/>
                <w:sz w:val="20"/>
                <w:szCs w:val="20"/>
              </w:rPr>
            </w:pPr>
          </w:p>
        </w:tc>
      </w:tr>
      <w:tr w:rsidR="00425977" w:rsidRPr="00425977">
        <w:trPr>
          <w:tblCellSpacing w:w="15" w:type="dxa"/>
        </w:trPr>
        <w:tc>
          <w:tcPr>
            <w:tcW w:w="0" w:type="auto"/>
            <w:vAlign w:val="center"/>
            <w:hideMark/>
          </w:tcPr>
          <w:p w:rsidR="00425977" w:rsidRPr="00425977" w:rsidRDefault="00425977" w:rsidP="00425977">
            <w:pPr>
              <w:widowControl/>
              <w:spacing w:line="360" w:lineRule="auto"/>
              <w:jc w:val="left"/>
              <w:rPr>
                <w:rFonts w:ascii="Arial" w:eastAsia="宋体" w:hAnsi="Arial" w:cs="Arial"/>
                <w:kern w:val="0"/>
                <w:sz w:val="18"/>
                <w:szCs w:val="18"/>
              </w:rPr>
            </w:pPr>
            <w:r w:rsidRPr="00425977">
              <w:rPr>
                <w:rFonts w:ascii="Arial" w:eastAsia="宋体" w:hAnsi="Arial" w:cs="Arial"/>
                <w:kern w:val="0"/>
                <w:sz w:val="18"/>
                <w:szCs w:val="18"/>
              </w:rPr>
              <w:t>13.</w:t>
            </w:r>
            <w:r w:rsidRPr="00425977">
              <w:rPr>
                <w:rFonts w:ascii="Arial" w:eastAsia="宋体" w:hAnsi="Arial" w:cs="Arial"/>
                <w:kern w:val="0"/>
                <w:sz w:val="18"/>
                <w:szCs w:val="18"/>
              </w:rPr>
              <w:t>继承的方式有公有继承、私有继承和</w:t>
            </w:r>
            <w:r w:rsidRPr="00425977">
              <w:rPr>
                <w:rFonts w:ascii="Arial" w:eastAsia="宋体" w:hAnsi="Arial" w:cs="Arial"/>
                <w:kern w:val="0"/>
                <w:sz w:val="18"/>
                <w:szCs w:val="18"/>
              </w:rPr>
              <w:t xml:space="preserve"> </w:t>
            </w:r>
            <w:r w:rsidRPr="00425977">
              <w:rPr>
                <w:rFonts w:ascii="Arial" w:eastAsia="宋体" w:hAnsi="Arial" w:cs="Arial"/>
                <w:kern w:val="0"/>
                <w:sz w:val="18"/>
                <w:szCs w:val="18"/>
              </w:rPr>
              <w:t>【</w:t>
            </w:r>
            <w:r w:rsidRPr="00425977">
              <w:rPr>
                <w:rFonts w:ascii="Arial" w:eastAsia="宋体" w:hAnsi="Arial" w:cs="Arial"/>
                <w:kern w:val="0"/>
                <w:sz w:val="18"/>
                <w:szCs w:val="18"/>
              </w:rPr>
              <w:t>13</w:t>
            </w:r>
            <w:r w:rsidRPr="00425977">
              <w:rPr>
                <w:rFonts w:ascii="Arial" w:eastAsia="宋体" w:hAnsi="Arial" w:cs="Arial"/>
                <w:kern w:val="0"/>
                <w:sz w:val="18"/>
                <w:szCs w:val="18"/>
              </w:rPr>
              <w:t>】</w:t>
            </w:r>
            <w:r w:rsidRPr="00425977">
              <w:rPr>
                <w:rFonts w:ascii="Arial" w:eastAsia="宋体" w:hAnsi="Arial" w:cs="Arial"/>
                <w:kern w:val="0"/>
                <w:sz w:val="18"/>
                <w:szCs w:val="18"/>
              </w:rPr>
              <w:t xml:space="preserve"> 3</w:t>
            </w:r>
            <w:r w:rsidRPr="00425977">
              <w:rPr>
                <w:rFonts w:ascii="Arial" w:eastAsia="宋体" w:hAnsi="Arial" w:cs="Arial"/>
                <w:kern w:val="0"/>
                <w:sz w:val="18"/>
                <w:szCs w:val="18"/>
              </w:rPr>
              <w:t>种。</w:t>
            </w:r>
            <w:r w:rsidRPr="00425977">
              <w:rPr>
                <w:rFonts w:ascii="Arial" w:eastAsia="宋体" w:hAnsi="Arial" w:cs="Arial"/>
                <w:kern w:val="0"/>
                <w:sz w:val="18"/>
                <w:szCs w:val="18"/>
              </w:rPr>
              <w:t xml:space="preserve"> </w:t>
            </w:r>
          </w:p>
        </w:tc>
        <w:tc>
          <w:tcPr>
            <w:tcW w:w="0" w:type="auto"/>
            <w:vAlign w:val="center"/>
            <w:hideMark/>
          </w:tcPr>
          <w:p w:rsidR="00425977" w:rsidRPr="00425977" w:rsidRDefault="00425977" w:rsidP="00425977">
            <w:pPr>
              <w:widowControl/>
              <w:jc w:val="left"/>
              <w:rPr>
                <w:rFonts w:ascii="Times New Roman" w:eastAsia="Times New Roman" w:hAnsi="Times New Roman" w:cs="Times New Roman"/>
                <w:kern w:val="0"/>
                <w:sz w:val="20"/>
                <w:szCs w:val="20"/>
              </w:rPr>
            </w:pPr>
          </w:p>
        </w:tc>
      </w:tr>
      <w:tr w:rsidR="00425977" w:rsidRPr="00425977">
        <w:trPr>
          <w:tblCellSpacing w:w="15" w:type="dxa"/>
        </w:trPr>
        <w:tc>
          <w:tcPr>
            <w:tcW w:w="0" w:type="auto"/>
            <w:shd w:val="clear" w:color="auto" w:fill="CCCCFF"/>
            <w:vAlign w:val="center"/>
            <w:hideMark/>
          </w:tcPr>
          <w:p w:rsidR="00425977" w:rsidRPr="00425977" w:rsidRDefault="00425977" w:rsidP="00425977">
            <w:pPr>
              <w:widowControl/>
              <w:spacing w:line="360" w:lineRule="auto"/>
              <w:jc w:val="left"/>
              <w:rPr>
                <w:rFonts w:ascii="Arial" w:eastAsia="宋体" w:hAnsi="Arial" w:cs="Arial"/>
                <w:kern w:val="0"/>
                <w:sz w:val="18"/>
                <w:szCs w:val="18"/>
              </w:rPr>
            </w:pPr>
            <w:r w:rsidRPr="00425977">
              <w:rPr>
                <w:rFonts w:ascii="Arial" w:eastAsia="宋体" w:hAnsi="Arial" w:cs="Arial"/>
                <w:kern w:val="0"/>
                <w:sz w:val="18"/>
                <w:szCs w:val="18"/>
              </w:rPr>
              <w:lastRenderedPageBreak/>
              <w:t>输入答案，中间不含空格</w:t>
            </w:r>
            <w:r w:rsidRPr="00425977">
              <w:rPr>
                <w:rFonts w:ascii="Arial" w:eastAsia="宋体" w:hAnsi="Arial" w:cs="Arial"/>
                <w:kern w:val="0"/>
                <w:sz w:val="18"/>
                <w:szCs w:val="18"/>
              </w:rPr>
              <w:t>:</w:t>
            </w:r>
            <w:r w:rsidR="00184E16" w:rsidRPr="00425977">
              <w:rPr>
                <w:rFonts w:ascii="Arial" w:eastAsia="宋体" w:hAnsi="Arial" w:cs="Arial"/>
                <w:kern w:val="0"/>
                <w:sz w:val="18"/>
                <w:szCs w:val="18"/>
              </w:rPr>
              <w:object w:dxaOrig="1440" w:dyaOrig="1440">
                <v:shape id="_x0000_i1641" type="#_x0000_t75" style="width:237pt;height:18pt" o:ole="">
                  <v:imagedata r:id="rId147" o:title=""/>
                </v:shape>
                <w:control r:id="rId160" w:name="DefaultOcxName152" w:shapeid="_x0000_i1641"/>
              </w:object>
            </w:r>
            <w:r w:rsidRPr="00425977">
              <w:rPr>
                <w:rFonts w:ascii="Arial" w:eastAsia="宋体" w:hAnsi="Arial" w:cs="Arial"/>
                <w:kern w:val="0"/>
                <w:sz w:val="18"/>
                <w:szCs w:val="18"/>
              </w:rPr>
              <w:t xml:space="preserve"> </w:t>
            </w:r>
          </w:p>
        </w:tc>
        <w:tc>
          <w:tcPr>
            <w:tcW w:w="0" w:type="auto"/>
            <w:shd w:val="clear" w:color="auto" w:fill="CCCCFF"/>
            <w:vAlign w:val="center"/>
            <w:hideMark/>
          </w:tcPr>
          <w:p w:rsidR="00425977" w:rsidRPr="00425977" w:rsidRDefault="00425977" w:rsidP="00425977">
            <w:pPr>
              <w:widowControl/>
              <w:jc w:val="left"/>
              <w:rPr>
                <w:rFonts w:ascii="Times New Roman" w:eastAsia="Times New Roman" w:hAnsi="Times New Roman" w:cs="Times New Roman"/>
                <w:kern w:val="0"/>
                <w:sz w:val="20"/>
                <w:szCs w:val="20"/>
              </w:rPr>
            </w:pPr>
          </w:p>
        </w:tc>
      </w:tr>
      <w:tr w:rsidR="00425977" w:rsidRPr="00425977">
        <w:trPr>
          <w:tblCellSpacing w:w="15" w:type="dxa"/>
        </w:trPr>
        <w:tc>
          <w:tcPr>
            <w:tcW w:w="0" w:type="auto"/>
            <w:vAlign w:val="center"/>
            <w:hideMark/>
          </w:tcPr>
          <w:p w:rsidR="00425977" w:rsidRPr="00425977" w:rsidRDefault="00425977" w:rsidP="00425977">
            <w:pPr>
              <w:widowControl/>
              <w:spacing w:line="360" w:lineRule="auto"/>
              <w:jc w:val="left"/>
              <w:rPr>
                <w:rFonts w:ascii="Arial" w:eastAsia="宋体" w:hAnsi="Arial" w:cs="Arial"/>
                <w:kern w:val="0"/>
                <w:sz w:val="18"/>
                <w:szCs w:val="18"/>
              </w:rPr>
            </w:pPr>
            <w:r w:rsidRPr="00425977">
              <w:rPr>
                <w:rFonts w:ascii="Arial" w:eastAsia="宋体" w:hAnsi="Arial" w:cs="Arial"/>
                <w:kern w:val="0"/>
                <w:sz w:val="18"/>
                <w:szCs w:val="18"/>
              </w:rPr>
              <w:t>14.</w:t>
            </w:r>
            <w:r w:rsidRPr="00425977">
              <w:rPr>
                <w:rFonts w:ascii="Arial" w:eastAsia="宋体" w:hAnsi="Arial" w:cs="Arial"/>
                <w:kern w:val="0"/>
                <w:sz w:val="18"/>
                <w:szCs w:val="18"/>
              </w:rPr>
              <w:t>表达式</w:t>
            </w:r>
            <w:r w:rsidRPr="00425977">
              <w:rPr>
                <w:rFonts w:ascii="Arial" w:eastAsia="宋体" w:hAnsi="Arial" w:cs="Arial"/>
                <w:kern w:val="0"/>
                <w:sz w:val="18"/>
                <w:szCs w:val="18"/>
              </w:rPr>
              <w:t>operator+(x,y)</w:t>
            </w:r>
            <w:r w:rsidRPr="00425977">
              <w:rPr>
                <w:rFonts w:ascii="Arial" w:eastAsia="宋体" w:hAnsi="Arial" w:cs="Arial"/>
                <w:kern w:val="0"/>
                <w:sz w:val="18"/>
                <w:szCs w:val="18"/>
              </w:rPr>
              <w:t>还可以表示为</w:t>
            </w:r>
            <w:r w:rsidRPr="00425977">
              <w:rPr>
                <w:rFonts w:ascii="Arial" w:eastAsia="宋体" w:hAnsi="Arial" w:cs="Arial"/>
                <w:kern w:val="0"/>
                <w:sz w:val="18"/>
                <w:szCs w:val="18"/>
              </w:rPr>
              <w:t xml:space="preserve"> </w:t>
            </w:r>
            <w:r w:rsidRPr="00425977">
              <w:rPr>
                <w:rFonts w:ascii="Arial" w:eastAsia="宋体" w:hAnsi="Arial" w:cs="Arial"/>
                <w:kern w:val="0"/>
                <w:sz w:val="18"/>
                <w:szCs w:val="18"/>
              </w:rPr>
              <w:t>【</w:t>
            </w:r>
            <w:r w:rsidRPr="00425977">
              <w:rPr>
                <w:rFonts w:ascii="Arial" w:eastAsia="宋体" w:hAnsi="Arial" w:cs="Arial"/>
                <w:kern w:val="0"/>
                <w:sz w:val="18"/>
                <w:szCs w:val="18"/>
              </w:rPr>
              <w:t>14</w:t>
            </w:r>
            <w:r w:rsidRPr="00425977">
              <w:rPr>
                <w:rFonts w:ascii="Arial" w:eastAsia="宋体" w:hAnsi="Arial" w:cs="Arial"/>
                <w:kern w:val="0"/>
                <w:sz w:val="18"/>
                <w:szCs w:val="18"/>
              </w:rPr>
              <w:t>】</w:t>
            </w:r>
            <w:r w:rsidRPr="00425977">
              <w:rPr>
                <w:rFonts w:ascii="Arial" w:eastAsia="宋体" w:hAnsi="Arial" w:cs="Arial"/>
                <w:kern w:val="0"/>
                <w:sz w:val="18"/>
                <w:szCs w:val="18"/>
              </w:rPr>
              <w:t xml:space="preserve"> </w:t>
            </w:r>
            <w:r w:rsidRPr="00425977">
              <w:rPr>
                <w:rFonts w:ascii="Arial" w:eastAsia="宋体" w:hAnsi="Arial" w:cs="Arial"/>
                <w:kern w:val="0"/>
                <w:sz w:val="18"/>
                <w:szCs w:val="18"/>
              </w:rPr>
              <w:t>。</w:t>
            </w:r>
            <w:r w:rsidRPr="00425977">
              <w:rPr>
                <w:rFonts w:ascii="Arial" w:eastAsia="宋体" w:hAnsi="Arial" w:cs="Arial"/>
                <w:kern w:val="0"/>
                <w:sz w:val="18"/>
                <w:szCs w:val="18"/>
              </w:rPr>
              <w:t xml:space="preserve"> </w:t>
            </w:r>
          </w:p>
        </w:tc>
        <w:tc>
          <w:tcPr>
            <w:tcW w:w="0" w:type="auto"/>
            <w:vAlign w:val="center"/>
            <w:hideMark/>
          </w:tcPr>
          <w:p w:rsidR="00425977" w:rsidRPr="00425977" w:rsidRDefault="00425977" w:rsidP="00425977">
            <w:pPr>
              <w:widowControl/>
              <w:jc w:val="left"/>
              <w:rPr>
                <w:rFonts w:ascii="Times New Roman" w:eastAsia="Times New Roman" w:hAnsi="Times New Roman" w:cs="Times New Roman"/>
                <w:kern w:val="0"/>
                <w:sz w:val="20"/>
                <w:szCs w:val="20"/>
              </w:rPr>
            </w:pPr>
          </w:p>
        </w:tc>
      </w:tr>
      <w:tr w:rsidR="00425977" w:rsidRPr="00425977">
        <w:trPr>
          <w:tblCellSpacing w:w="15" w:type="dxa"/>
        </w:trPr>
        <w:tc>
          <w:tcPr>
            <w:tcW w:w="0" w:type="auto"/>
            <w:shd w:val="clear" w:color="auto" w:fill="CCCCFF"/>
            <w:vAlign w:val="center"/>
            <w:hideMark/>
          </w:tcPr>
          <w:p w:rsidR="00425977" w:rsidRPr="00425977" w:rsidRDefault="00425977" w:rsidP="00425977">
            <w:pPr>
              <w:widowControl/>
              <w:spacing w:line="360" w:lineRule="auto"/>
              <w:jc w:val="left"/>
              <w:rPr>
                <w:rFonts w:ascii="Arial" w:eastAsia="宋体" w:hAnsi="Arial" w:cs="Arial"/>
                <w:kern w:val="0"/>
                <w:sz w:val="18"/>
                <w:szCs w:val="18"/>
              </w:rPr>
            </w:pPr>
            <w:r w:rsidRPr="00425977">
              <w:rPr>
                <w:rFonts w:ascii="Arial" w:eastAsia="宋体" w:hAnsi="Arial" w:cs="Arial"/>
                <w:kern w:val="0"/>
                <w:sz w:val="18"/>
                <w:szCs w:val="18"/>
              </w:rPr>
              <w:t>输入答案，中间不含空格</w:t>
            </w:r>
            <w:r w:rsidRPr="00425977">
              <w:rPr>
                <w:rFonts w:ascii="Arial" w:eastAsia="宋体" w:hAnsi="Arial" w:cs="Arial"/>
                <w:kern w:val="0"/>
                <w:sz w:val="18"/>
                <w:szCs w:val="18"/>
              </w:rPr>
              <w:t>:</w:t>
            </w:r>
            <w:r w:rsidR="00184E16" w:rsidRPr="00425977">
              <w:rPr>
                <w:rFonts w:ascii="Arial" w:eastAsia="宋体" w:hAnsi="Arial" w:cs="Arial"/>
                <w:kern w:val="0"/>
                <w:sz w:val="18"/>
                <w:szCs w:val="18"/>
              </w:rPr>
              <w:object w:dxaOrig="1440" w:dyaOrig="1440">
                <v:shape id="_x0000_i1644" type="#_x0000_t75" style="width:237pt;height:18pt" o:ole="">
                  <v:imagedata r:id="rId147" o:title=""/>
                </v:shape>
                <w:control r:id="rId161" w:name="DefaultOcxName153" w:shapeid="_x0000_i1644"/>
              </w:object>
            </w:r>
            <w:r w:rsidRPr="00425977">
              <w:rPr>
                <w:rFonts w:ascii="Arial" w:eastAsia="宋体" w:hAnsi="Arial" w:cs="Arial"/>
                <w:kern w:val="0"/>
                <w:sz w:val="18"/>
                <w:szCs w:val="18"/>
              </w:rPr>
              <w:t xml:space="preserve"> </w:t>
            </w:r>
          </w:p>
        </w:tc>
        <w:tc>
          <w:tcPr>
            <w:tcW w:w="0" w:type="auto"/>
            <w:shd w:val="clear" w:color="auto" w:fill="CCCCFF"/>
            <w:vAlign w:val="center"/>
            <w:hideMark/>
          </w:tcPr>
          <w:p w:rsidR="00425977" w:rsidRPr="00425977" w:rsidRDefault="00425977" w:rsidP="00425977">
            <w:pPr>
              <w:widowControl/>
              <w:jc w:val="left"/>
              <w:rPr>
                <w:rFonts w:ascii="Times New Roman" w:eastAsia="Times New Roman" w:hAnsi="Times New Roman" w:cs="Times New Roman"/>
                <w:kern w:val="0"/>
                <w:sz w:val="20"/>
                <w:szCs w:val="20"/>
              </w:rPr>
            </w:pPr>
          </w:p>
        </w:tc>
      </w:tr>
      <w:tr w:rsidR="00425977" w:rsidRPr="00425977">
        <w:trPr>
          <w:tblCellSpacing w:w="15" w:type="dxa"/>
        </w:trPr>
        <w:tc>
          <w:tcPr>
            <w:tcW w:w="0" w:type="auto"/>
            <w:vAlign w:val="center"/>
            <w:hideMark/>
          </w:tcPr>
          <w:p w:rsidR="00425977" w:rsidRPr="00425977" w:rsidRDefault="00425977" w:rsidP="00425977">
            <w:pPr>
              <w:widowControl/>
              <w:spacing w:line="360" w:lineRule="auto"/>
              <w:jc w:val="left"/>
              <w:rPr>
                <w:rFonts w:ascii="Arial" w:eastAsia="宋体" w:hAnsi="Arial" w:cs="Arial"/>
                <w:kern w:val="0"/>
                <w:sz w:val="18"/>
                <w:szCs w:val="18"/>
              </w:rPr>
            </w:pPr>
            <w:r w:rsidRPr="00425977">
              <w:rPr>
                <w:rFonts w:ascii="Arial" w:eastAsia="宋体" w:hAnsi="Arial" w:cs="Arial"/>
                <w:kern w:val="0"/>
                <w:sz w:val="18"/>
                <w:szCs w:val="18"/>
              </w:rPr>
              <w:t>15.</w:t>
            </w:r>
            <w:r w:rsidRPr="00425977">
              <w:rPr>
                <w:rFonts w:ascii="Arial" w:eastAsia="宋体" w:hAnsi="Arial" w:cs="Arial"/>
                <w:kern w:val="0"/>
                <w:sz w:val="18"/>
                <w:szCs w:val="18"/>
              </w:rPr>
              <w:t>类模板的使用实际士：是将类模板实例化成一个具体的</w:t>
            </w:r>
            <w:r w:rsidRPr="00425977">
              <w:rPr>
                <w:rFonts w:ascii="Arial" w:eastAsia="宋体" w:hAnsi="Arial" w:cs="Arial"/>
                <w:kern w:val="0"/>
                <w:sz w:val="18"/>
                <w:szCs w:val="18"/>
              </w:rPr>
              <w:t xml:space="preserve"> </w:t>
            </w:r>
            <w:r w:rsidRPr="00425977">
              <w:rPr>
                <w:rFonts w:ascii="Arial" w:eastAsia="宋体" w:hAnsi="Arial" w:cs="Arial"/>
                <w:kern w:val="0"/>
                <w:sz w:val="18"/>
                <w:szCs w:val="18"/>
              </w:rPr>
              <w:t>【</w:t>
            </w:r>
            <w:r w:rsidRPr="00425977">
              <w:rPr>
                <w:rFonts w:ascii="Arial" w:eastAsia="宋体" w:hAnsi="Arial" w:cs="Arial"/>
                <w:kern w:val="0"/>
                <w:sz w:val="18"/>
                <w:szCs w:val="18"/>
              </w:rPr>
              <w:t>15</w:t>
            </w:r>
            <w:r w:rsidRPr="00425977">
              <w:rPr>
                <w:rFonts w:ascii="Arial" w:eastAsia="宋体" w:hAnsi="Arial" w:cs="Arial"/>
                <w:kern w:val="0"/>
                <w:sz w:val="18"/>
                <w:szCs w:val="18"/>
              </w:rPr>
              <w:t>】</w:t>
            </w:r>
            <w:r w:rsidRPr="00425977">
              <w:rPr>
                <w:rFonts w:ascii="Arial" w:eastAsia="宋体" w:hAnsi="Arial" w:cs="Arial"/>
                <w:kern w:val="0"/>
                <w:sz w:val="18"/>
                <w:szCs w:val="18"/>
              </w:rPr>
              <w:t xml:space="preserve"> </w:t>
            </w:r>
            <w:r w:rsidRPr="00425977">
              <w:rPr>
                <w:rFonts w:ascii="Arial" w:eastAsia="宋体" w:hAnsi="Arial" w:cs="Arial"/>
                <w:kern w:val="0"/>
                <w:sz w:val="18"/>
                <w:szCs w:val="18"/>
              </w:rPr>
              <w:t>。</w:t>
            </w:r>
            <w:r w:rsidRPr="00425977">
              <w:rPr>
                <w:rFonts w:ascii="Arial" w:eastAsia="宋体" w:hAnsi="Arial" w:cs="Arial"/>
                <w:kern w:val="0"/>
                <w:sz w:val="18"/>
                <w:szCs w:val="18"/>
              </w:rPr>
              <w:t xml:space="preserve"> </w:t>
            </w:r>
          </w:p>
        </w:tc>
        <w:tc>
          <w:tcPr>
            <w:tcW w:w="0" w:type="auto"/>
            <w:vAlign w:val="center"/>
            <w:hideMark/>
          </w:tcPr>
          <w:p w:rsidR="00425977" w:rsidRPr="00425977" w:rsidRDefault="00425977" w:rsidP="00425977">
            <w:pPr>
              <w:widowControl/>
              <w:jc w:val="left"/>
              <w:rPr>
                <w:rFonts w:ascii="Times New Roman" w:eastAsia="Times New Roman" w:hAnsi="Times New Roman" w:cs="Times New Roman"/>
                <w:kern w:val="0"/>
                <w:sz w:val="20"/>
                <w:szCs w:val="20"/>
              </w:rPr>
            </w:pPr>
          </w:p>
        </w:tc>
      </w:tr>
    </w:tbl>
    <w:p w:rsidR="006628E3" w:rsidRDefault="003037AE">
      <w:pPr>
        <w:rPr>
          <w:rFonts w:hint="eastAsia"/>
        </w:rPr>
      </w:pPr>
    </w:p>
    <w:p w:rsidR="003037AE" w:rsidRDefault="003037AE">
      <w:pPr>
        <w:rPr>
          <w:rFonts w:hint="eastAsia"/>
        </w:rPr>
      </w:pPr>
    </w:p>
    <w:p w:rsidR="003037AE" w:rsidRDefault="003037AE">
      <w:pPr>
        <w:rPr>
          <w:rFonts w:hint="eastAsia"/>
        </w:rPr>
      </w:pPr>
    </w:p>
    <w:tbl>
      <w:tblPr>
        <w:tblW w:w="5000" w:type="pct"/>
        <w:tblCellSpacing w:w="15" w:type="dxa"/>
        <w:tblCellMar>
          <w:left w:w="0" w:type="dxa"/>
          <w:right w:w="0" w:type="dxa"/>
        </w:tblCellMar>
        <w:tblLook w:val="04A0"/>
      </w:tblPr>
      <w:tblGrid>
        <w:gridCol w:w="1088"/>
        <w:gridCol w:w="2116"/>
        <w:gridCol w:w="4074"/>
        <w:gridCol w:w="1088"/>
      </w:tblGrid>
      <w:tr w:rsidR="003037AE" w:rsidRPr="003037AE">
        <w:trPr>
          <w:tblCellSpacing w:w="15" w:type="dxa"/>
        </w:trPr>
        <w:tc>
          <w:tcPr>
            <w:tcW w:w="0" w:type="auto"/>
            <w:shd w:val="clear" w:color="auto" w:fill="AACCAA"/>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序号</w:t>
            </w:r>
            <w:r w:rsidRPr="003037AE">
              <w:rPr>
                <w:rFonts w:ascii="Arial" w:eastAsia="宋体" w:hAnsi="Arial" w:cs="Arial"/>
                <w:kern w:val="0"/>
                <w:sz w:val="18"/>
                <w:szCs w:val="18"/>
              </w:rPr>
              <w:t xml:space="preserve"> </w:t>
            </w:r>
          </w:p>
        </w:tc>
        <w:tc>
          <w:tcPr>
            <w:tcW w:w="0" w:type="auto"/>
            <w:shd w:val="clear" w:color="auto" w:fill="AACCAA"/>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您的答案</w:t>
            </w:r>
            <w:r w:rsidRPr="003037AE">
              <w:rPr>
                <w:rFonts w:ascii="Arial" w:eastAsia="宋体" w:hAnsi="Arial" w:cs="Arial"/>
                <w:kern w:val="0"/>
                <w:sz w:val="18"/>
                <w:szCs w:val="18"/>
              </w:rPr>
              <w:t xml:space="preserve"> </w:t>
            </w:r>
          </w:p>
        </w:tc>
        <w:tc>
          <w:tcPr>
            <w:tcW w:w="0" w:type="auto"/>
            <w:shd w:val="clear" w:color="auto" w:fill="AACCAA"/>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正确答案</w:t>
            </w:r>
            <w:r w:rsidRPr="003037AE">
              <w:rPr>
                <w:rFonts w:ascii="Arial" w:eastAsia="宋体" w:hAnsi="Arial" w:cs="Arial"/>
                <w:kern w:val="0"/>
                <w:sz w:val="18"/>
                <w:szCs w:val="18"/>
              </w:rPr>
              <w:t xml:space="preserve"> </w:t>
            </w:r>
          </w:p>
        </w:tc>
        <w:tc>
          <w:tcPr>
            <w:tcW w:w="0" w:type="auto"/>
            <w:shd w:val="clear" w:color="auto" w:fill="AACCAA"/>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得分</w:t>
            </w:r>
            <w:r w:rsidRPr="003037AE">
              <w:rPr>
                <w:rFonts w:ascii="Arial" w:eastAsia="宋体" w:hAnsi="Arial" w:cs="Arial"/>
                <w:kern w:val="0"/>
                <w:sz w:val="18"/>
                <w:szCs w:val="18"/>
              </w:rPr>
              <w:t xml:space="preserve"> </w:t>
            </w:r>
          </w:p>
        </w:tc>
      </w:tr>
      <w:tr w:rsidR="003037AE" w:rsidRPr="003037AE">
        <w:trPr>
          <w:tblCellSpacing w:w="15" w:type="dxa"/>
        </w:trPr>
        <w:tc>
          <w:tcPr>
            <w:tcW w:w="0" w:type="auto"/>
            <w:shd w:val="clear" w:color="auto" w:fill="DFEEDD"/>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1</w:t>
            </w:r>
          </w:p>
        </w:tc>
        <w:tc>
          <w:tcPr>
            <w:tcW w:w="0" w:type="auto"/>
            <w:shd w:val="clear" w:color="auto" w:fill="DFEEDD"/>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p>
        </w:tc>
        <w:tc>
          <w:tcPr>
            <w:tcW w:w="0" w:type="auto"/>
            <w:shd w:val="clear" w:color="auto" w:fill="DFEEDD"/>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C</w:t>
            </w:r>
          </w:p>
        </w:tc>
        <w:tc>
          <w:tcPr>
            <w:tcW w:w="0" w:type="auto"/>
            <w:shd w:val="clear" w:color="auto" w:fill="DFEEDD"/>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0</w:t>
            </w:r>
          </w:p>
        </w:tc>
      </w:tr>
      <w:tr w:rsidR="003037AE" w:rsidRPr="003037AE">
        <w:trPr>
          <w:tblCellSpacing w:w="15" w:type="dxa"/>
        </w:trPr>
        <w:tc>
          <w:tcPr>
            <w:tcW w:w="0" w:type="auto"/>
            <w:shd w:val="clear" w:color="auto" w:fill="EFFFE7"/>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2</w:t>
            </w:r>
          </w:p>
        </w:tc>
        <w:tc>
          <w:tcPr>
            <w:tcW w:w="0" w:type="auto"/>
            <w:shd w:val="clear" w:color="auto" w:fill="EFFFE7"/>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p>
        </w:tc>
        <w:tc>
          <w:tcPr>
            <w:tcW w:w="0" w:type="auto"/>
            <w:shd w:val="clear" w:color="auto" w:fill="EFFFE7"/>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D</w:t>
            </w:r>
          </w:p>
        </w:tc>
        <w:tc>
          <w:tcPr>
            <w:tcW w:w="0" w:type="auto"/>
            <w:shd w:val="clear" w:color="auto" w:fill="EFFFE7"/>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0</w:t>
            </w:r>
          </w:p>
        </w:tc>
      </w:tr>
      <w:tr w:rsidR="003037AE" w:rsidRPr="003037AE">
        <w:trPr>
          <w:tblCellSpacing w:w="15" w:type="dxa"/>
        </w:trPr>
        <w:tc>
          <w:tcPr>
            <w:tcW w:w="0" w:type="auto"/>
            <w:shd w:val="clear" w:color="auto" w:fill="AACCAA"/>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3</w:t>
            </w:r>
          </w:p>
        </w:tc>
        <w:tc>
          <w:tcPr>
            <w:tcW w:w="0" w:type="auto"/>
            <w:shd w:val="clear" w:color="auto" w:fill="AACCAA"/>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p>
        </w:tc>
        <w:tc>
          <w:tcPr>
            <w:tcW w:w="0" w:type="auto"/>
            <w:shd w:val="clear" w:color="auto" w:fill="AACCAA"/>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B</w:t>
            </w:r>
          </w:p>
        </w:tc>
        <w:tc>
          <w:tcPr>
            <w:tcW w:w="0" w:type="auto"/>
            <w:shd w:val="clear" w:color="auto" w:fill="AACCAA"/>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0</w:t>
            </w:r>
          </w:p>
        </w:tc>
      </w:tr>
      <w:tr w:rsidR="003037AE" w:rsidRPr="003037AE">
        <w:trPr>
          <w:tblCellSpacing w:w="15" w:type="dxa"/>
        </w:trPr>
        <w:tc>
          <w:tcPr>
            <w:tcW w:w="0" w:type="auto"/>
            <w:shd w:val="clear" w:color="auto" w:fill="DFEEDD"/>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4</w:t>
            </w:r>
          </w:p>
        </w:tc>
        <w:tc>
          <w:tcPr>
            <w:tcW w:w="0" w:type="auto"/>
            <w:shd w:val="clear" w:color="auto" w:fill="DFEEDD"/>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p>
        </w:tc>
        <w:tc>
          <w:tcPr>
            <w:tcW w:w="0" w:type="auto"/>
            <w:shd w:val="clear" w:color="auto" w:fill="DFEEDD"/>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D</w:t>
            </w:r>
          </w:p>
        </w:tc>
        <w:tc>
          <w:tcPr>
            <w:tcW w:w="0" w:type="auto"/>
            <w:shd w:val="clear" w:color="auto" w:fill="DFEEDD"/>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0</w:t>
            </w:r>
          </w:p>
        </w:tc>
      </w:tr>
      <w:tr w:rsidR="003037AE" w:rsidRPr="003037AE">
        <w:trPr>
          <w:tblCellSpacing w:w="15" w:type="dxa"/>
        </w:trPr>
        <w:tc>
          <w:tcPr>
            <w:tcW w:w="0" w:type="auto"/>
            <w:shd w:val="clear" w:color="auto" w:fill="EFFFE7"/>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5</w:t>
            </w:r>
          </w:p>
        </w:tc>
        <w:tc>
          <w:tcPr>
            <w:tcW w:w="0" w:type="auto"/>
            <w:shd w:val="clear" w:color="auto" w:fill="EFFFE7"/>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p>
        </w:tc>
        <w:tc>
          <w:tcPr>
            <w:tcW w:w="0" w:type="auto"/>
            <w:shd w:val="clear" w:color="auto" w:fill="EFFFE7"/>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D</w:t>
            </w:r>
          </w:p>
        </w:tc>
        <w:tc>
          <w:tcPr>
            <w:tcW w:w="0" w:type="auto"/>
            <w:shd w:val="clear" w:color="auto" w:fill="EFFFE7"/>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0</w:t>
            </w:r>
          </w:p>
        </w:tc>
      </w:tr>
      <w:tr w:rsidR="003037AE" w:rsidRPr="003037AE">
        <w:trPr>
          <w:tblCellSpacing w:w="15" w:type="dxa"/>
        </w:trPr>
        <w:tc>
          <w:tcPr>
            <w:tcW w:w="0" w:type="auto"/>
            <w:shd w:val="clear" w:color="auto" w:fill="AACCAA"/>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6</w:t>
            </w:r>
          </w:p>
        </w:tc>
        <w:tc>
          <w:tcPr>
            <w:tcW w:w="0" w:type="auto"/>
            <w:shd w:val="clear" w:color="auto" w:fill="AACCAA"/>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p>
        </w:tc>
        <w:tc>
          <w:tcPr>
            <w:tcW w:w="0" w:type="auto"/>
            <w:shd w:val="clear" w:color="auto" w:fill="AACCAA"/>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C</w:t>
            </w:r>
          </w:p>
        </w:tc>
        <w:tc>
          <w:tcPr>
            <w:tcW w:w="0" w:type="auto"/>
            <w:shd w:val="clear" w:color="auto" w:fill="AACCAA"/>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0</w:t>
            </w:r>
          </w:p>
        </w:tc>
      </w:tr>
      <w:tr w:rsidR="003037AE" w:rsidRPr="003037AE">
        <w:trPr>
          <w:tblCellSpacing w:w="15" w:type="dxa"/>
        </w:trPr>
        <w:tc>
          <w:tcPr>
            <w:tcW w:w="0" w:type="auto"/>
            <w:shd w:val="clear" w:color="auto" w:fill="DFEEDD"/>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7</w:t>
            </w:r>
          </w:p>
        </w:tc>
        <w:tc>
          <w:tcPr>
            <w:tcW w:w="0" w:type="auto"/>
            <w:shd w:val="clear" w:color="auto" w:fill="DFEEDD"/>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p>
        </w:tc>
        <w:tc>
          <w:tcPr>
            <w:tcW w:w="0" w:type="auto"/>
            <w:shd w:val="clear" w:color="auto" w:fill="DFEEDD"/>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D</w:t>
            </w:r>
          </w:p>
        </w:tc>
        <w:tc>
          <w:tcPr>
            <w:tcW w:w="0" w:type="auto"/>
            <w:shd w:val="clear" w:color="auto" w:fill="DFEEDD"/>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0</w:t>
            </w:r>
          </w:p>
        </w:tc>
      </w:tr>
      <w:tr w:rsidR="003037AE" w:rsidRPr="003037AE">
        <w:trPr>
          <w:tblCellSpacing w:w="15" w:type="dxa"/>
        </w:trPr>
        <w:tc>
          <w:tcPr>
            <w:tcW w:w="0" w:type="auto"/>
            <w:shd w:val="clear" w:color="auto" w:fill="EFFFE7"/>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8</w:t>
            </w:r>
          </w:p>
        </w:tc>
        <w:tc>
          <w:tcPr>
            <w:tcW w:w="0" w:type="auto"/>
            <w:shd w:val="clear" w:color="auto" w:fill="EFFFE7"/>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p>
        </w:tc>
        <w:tc>
          <w:tcPr>
            <w:tcW w:w="0" w:type="auto"/>
            <w:shd w:val="clear" w:color="auto" w:fill="EFFFE7"/>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C</w:t>
            </w:r>
          </w:p>
        </w:tc>
        <w:tc>
          <w:tcPr>
            <w:tcW w:w="0" w:type="auto"/>
            <w:shd w:val="clear" w:color="auto" w:fill="EFFFE7"/>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0</w:t>
            </w:r>
          </w:p>
        </w:tc>
      </w:tr>
      <w:tr w:rsidR="003037AE" w:rsidRPr="003037AE">
        <w:trPr>
          <w:tblCellSpacing w:w="15" w:type="dxa"/>
        </w:trPr>
        <w:tc>
          <w:tcPr>
            <w:tcW w:w="0" w:type="auto"/>
            <w:shd w:val="clear" w:color="auto" w:fill="AACCAA"/>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9</w:t>
            </w:r>
          </w:p>
        </w:tc>
        <w:tc>
          <w:tcPr>
            <w:tcW w:w="0" w:type="auto"/>
            <w:shd w:val="clear" w:color="auto" w:fill="AACCAA"/>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p>
        </w:tc>
        <w:tc>
          <w:tcPr>
            <w:tcW w:w="0" w:type="auto"/>
            <w:shd w:val="clear" w:color="auto" w:fill="AACCAA"/>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C</w:t>
            </w:r>
          </w:p>
        </w:tc>
        <w:tc>
          <w:tcPr>
            <w:tcW w:w="0" w:type="auto"/>
            <w:shd w:val="clear" w:color="auto" w:fill="AACCAA"/>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0</w:t>
            </w:r>
          </w:p>
        </w:tc>
      </w:tr>
      <w:tr w:rsidR="003037AE" w:rsidRPr="003037AE">
        <w:trPr>
          <w:tblCellSpacing w:w="15" w:type="dxa"/>
        </w:trPr>
        <w:tc>
          <w:tcPr>
            <w:tcW w:w="0" w:type="auto"/>
            <w:shd w:val="clear" w:color="auto" w:fill="DFEEDD"/>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10</w:t>
            </w:r>
          </w:p>
        </w:tc>
        <w:tc>
          <w:tcPr>
            <w:tcW w:w="0" w:type="auto"/>
            <w:shd w:val="clear" w:color="auto" w:fill="DFEEDD"/>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p>
        </w:tc>
        <w:tc>
          <w:tcPr>
            <w:tcW w:w="0" w:type="auto"/>
            <w:shd w:val="clear" w:color="auto" w:fill="DFEEDD"/>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D</w:t>
            </w:r>
          </w:p>
        </w:tc>
        <w:tc>
          <w:tcPr>
            <w:tcW w:w="0" w:type="auto"/>
            <w:shd w:val="clear" w:color="auto" w:fill="DFEEDD"/>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0</w:t>
            </w:r>
          </w:p>
        </w:tc>
      </w:tr>
      <w:tr w:rsidR="003037AE" w:rsidRPr="003037AE">
        <w:trPr>
          <w:tblCellSpacing w:w="15" w:type="dxa"/>
        </w:trPr>
        <w:tc>
          <w:tcPr>
            <w:tcW w:w="0" w:type="auto"/>
            <w:shd w:val="clear" w:color="auto" w:fill="EFFFE7"/>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11</w:t>
            </w:r>
          </w:p>
        </w:tc>
        <w:tc>
          <w:tcPr>
            <w:tcW w:w="0" w:type="auto"/>
            <w:shd w:val="clear" w:color="auto" w:fill="EFFFE7"/>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p>
        </w:tc>
        <w:tc>
          <w:tcPr>
            <w:tcW w:w="0" w:type="auto"/>
            <w:shd w:val="clear" w:color="auto" w:fill="EFFFE7"/>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D</w:t>
            </w:r>
          </w:p>
        </w:tc>
        <w:tc>
          <w:tcPr>
            <w:tcW w:w="0" w:type="auto"/>
            <w:shd w:val="clear" w:color="auto" w:fill="EFFFE7"/>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0</w:t>
            </w:r>
          </w:p>
        </w:tc>
      </w:tr>
      <w:tr w:rsidR="003037AE" w:rsidRPr="003037AE">
        <w:trPr>
          <w:tblCellSpacing w:w="15" w:type="dxa"/>
        </w:trPr>
        <w:tc>
          <w:tcPr>
            <w:tcW w:w="0" w:type="auto"/>
            <w:shd w:val="clear" w:color="auto" w:fill="AACCAA"/>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12</w:t>
            </w:r>
          </w:p>
        </w:tc>
        <w:tc>
          <w:tcPr>
            <w:tcW w:w="0" w:type="auto"/>
            <w:shd w:val="clear" w:color="auto" w:fill="AACCAA"/>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p>
        </w:tc>
        <w:tc>
          <w:tcPr>
            <w:tcW w:w="0" w:type="auto"/>
            <w:shd w:val="clear" w:color="auto" w:fill="AACCAA"/>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A</w:t>
            </w:r>
          </w:p>
        </w:tc>
        <w:tc>
          <w:tcPr>
            <w:tcW w:w="0" w:type="auto"/>
            <w:shd w:val="clear" w:color="auto" w:fill="AACCAA"/>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0</w:t>
            </w:r>
          </w:p>
        </w:tc>
      </w:tr>
      <w:tr w:rsidR="003037AE" w:rsidRPr="003037AE">
        <w:trPr>
          <w:tblCellSpacing w:w="15" w:type="dxa"/>
        </w:trPr>
        <w:tc>
          <w:tcPr>
            <w:tcW w:w="0" w:type="auto"/>
            <w:shd w:val="clear" w:color="auto" w:fill="DFEEDD"/>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13</w:t>
            </w:r>
          </w:p>
        </w:tc>
        <w:tc>
          <w:tcPr>
            <w:tcW w:w="0" w:type="auto"/>
            <w:shd w:val="clear" w:color="auto" w:fill="DFEEDD"/>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p>
        </w:tc>
        <w:tc>
          <w:tcPr>
            <w:tcW w:w="0" w:type="auto"/>
            <w:shd w:val="clear" w:color="auto" w:fill="DFEEDD"/>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C</w:t>
            </w:r>
          </w:p>
        </w:tc>
        <w:tc>
          <w:tcPr>
            <w:tcW w:w="0" w:type="auto"/>
            <w:shd w:val="clear" w:color="auto" w:fill="DFEEDD"/>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0</w:t>
            </w:r>
          </w:p>
        </w:tc>
      </w:tr>
      <w:tr w:rsidR="003037AE" w:rsidRPr="003037AE">
        <w:trPr>
          <w:tblCellSpacing w:w="15" w:type="dxa"/>
        </w:trPr>
        <w:tc>
          <w:tcPr>
            <w:tcW w:w="0" w:type="auto"/>
            <w:shd w:val="clear" w:color="auto" w:fill="EFFFE7"/>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14</w:t>
            </w:r>
          </w:p>
        </w:tc>
        <w:tc>
          <w:tcPr>
            <w:tcW w:w="0" w:type="auto"/>
            <w:shd w:val="clear" w:color="auto" w:fill="EFFFE7"/>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p>
        </w:tc>
        <w:tc>
          <w:tcPr>
            <w:tcW w:w="0" w:type="auto"/>
            <w:shd w:val="clear" w:color="auto" w:fill="EFFFE7"/>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B</w:t>
            </w:r>
          </w:p>
        </w:tc>
        <w:tc>
          <w:tcPr>
            <w:tcW w:w="0" w:type="auto"/>
            <w:shd w:val="clear" w:color="auto" w:fill="EFFFE7"/>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0</w:t>
            </w:r>
          </w:p>
        </w:tc>
      </w:tr>
      <w:tr w:rsidR="003037AE" w:rsidRPr="003037AE">
        <w:trPr>
          <w:tblCellSpacing w:w="15" w:type="dxa"/>
        </w:trPr>
        <w:tc>
          <w:tcPr>
            <w:tcW w:w="0" w:type="auto"/>
            <w:shd w:val="clear" w:color="auto" w:fill="AACCAA"/>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15</w:t>
            </w:r>
          </w:p>
        </w:tc>
        <w:tc>
          <w:tcPr>
            <w:tcW w:w="0" w:type="auto"/>
            <w:shd w:val="clear" w:color="auto" w:fill="AACCAA"/>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p>
        </w:tc>
        <w:tc>
          <w:tcPr>
            <w:tcW w:w="0" w:type="auto"/>
            <w:shd w:val="clear" w:color="auto" w:fill="AACCAA"/>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C</w:t>
            </w:r>
          </w:p>
        </w:tc>
        <w:tc>
          <w:tcPr>
            <w:tcW w:w="0" w:type="auto"/>
            <w:shd w:val="clear" w:color="auto" w:fill="AACCAA"/>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0</w:t>
            </w:r>
          </w:p>
        </w:tc>
      </w:tr>
      <w:tr w:rsidR="003037AE" w:rsidRPr="003037AE">
        <w:trPr>
          <w:tblCellSpacing w:w="15" w:type="dxa"/>
        </w:trPr>
        <w:tc>
          <w:tcPr>
            <w:tcW w:w="0" w:type="auto"/>
            <w:shd w:val="clear" w:color="auto" w:fill="DFEEDD"/>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16</w:t>
            </w:r>
          </w:p>
        </w:tc>
        <w:tc>
          <w:tcPr>
            <w:tcW w:w="0" w:type="auto"/>
            <w:shd w:val="clear" w:color="auto" w:fill="DFEEDD"/>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p>
        </w:tc>
        <w:tc>
          <w:tcPr>
            <w:tcW w:w="0" w:type="auto"/>
            <w:shd w:val="clear" w:color="auto" w:fill="DFEEDD"/>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B</w:t>
            </w:r>
          </w:p>
        </w:tc>
        <w:tc>
          <w:tcPr>
            <w:tcW w:w="0" w:type="auto"/>
            <w:shd w:val="clear" w:color="auto" w:fill="DFEEDD"/>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0</w:t>
            </w:r>
          </w:p>
        </w:tc>
      </w:tr>
      <w:tr w:rsidR="003037AE" w:rsidRPr="003037AE">
        <w:trPr>
          <w:tblCellSpacing w:w="15" w:type="dxa"/>
        </w:trPr>
        <w:tc>
          <w:tcPr>
            <w:tcW w:w="0" w:type="auto"/>
            <w:shd w:val="clear" w:color="auto" w:fill="EFFFE7"/>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17</w:t>
            </w:r>
          </w:p>
        </w:tc>
        <w:tc>
          <w:tcPr>
            <w:tcW w:w="0" w:type="auto"/>
            <w:shd w:val="clear" w:color="auto" w:fill="EFFFE7"/>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p>
        </w:tc>
        <w:tc>
          <w:tcPr>
            <w:tcW w:w="0" w:type="auto"/>
            <w:shd w:val="clear" w:color="auto" w:fill="EFFFE7"/>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A</w:t>
            </w:r>
          </w:p>
        </w:tc>
        <w:tc>
          <w:tcPr>
            <w:tcW w:w="0" w:type="auto"/>
            <w:shd w:val="clear" w:color="auto" w:fill="EFFFE7"/>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0</w:t>
            </w:r>
          </w:p>
        </w:tc>
      </w:tr>
      <w:tr w:rsidR="003037AE" w:rsidRPr="003037AE">
        <w:trPr>
          <w:tblCellSpacing w:w="15" w:type="dxa"/>
        </w:trPr>
        <w:tc>
          <w:tcPr>
            <w:tcW w:w="0" w:type="auto"/>
            <w:shd w:val="clear" w:color="auto" w:fill="AACCAA"/>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18</w:t>
            </w:r>
          </w:p>
        </w:tc>
        <w:tc>
          <w:tcPr>
            <w:tcW w:w="0" w:type="auto"/>
            <w:shd w:val="clear" w:color="auto" w:fill="AACCAA"/>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p>
        </w:tc>
        <w:tc>
          <w:tcPr>
            <w:tcW w:w="0" w:type="auto"/>
            <w:shd w:val="clear" w:color="auto" w:fill="AACCAA"/>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B</w:t>
            </w:r>
          </w:p>
        </w:tc>
        <w:tc>
          <w:tcPr>
            <w:tcW w:w="0" w:type="auto"/>
            <w:shd w:val="clear" w:color="auto" w:fill="AACCAA"/>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0</w:t>
            </w:r>
          </w:p>
        </w:tc>
      </w:tr>
      <w:tr w:rsidR="003037AE" w:rsidRPr="003037AE">
        <w:trPr>
          <w:tblCellSpacing w:w="15" w:type="dxa"/>
        </w:trPr>
        <w:tc>
          <w:tcPr>
            <w:tcW w:w="0" w:type="auto"/>
            <w:shd w:val="clear" w:color="auto" w:fill="DFEEDD"/>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19</w:t>
            </w:r>
          </w:p>
        </w:tc>
        <w:tc>
          <w:tcPr>
            <w:tcW w:w="0" w:type="auto"/>
            <w:shd w:val="clear" w:color="auto" w:fill="DFEEDD"/>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p>
        </w:tc>
        <w:tc>
          <w:tcPr>
            <w:tcW w:w="0" w:type="auto"/>
            <w:shd w:val="clear" w:color="auto" w:fill="DFEEDD"/>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D</w:t>
            </w:r>
          </w:p>
        </w:tc>
        <w:tc>
          <w:tcPr>
            <w:tcW w:w="0" w:type="auto"/>
            <w:shd w:val="clear" w:color="auto" w:fill="DFEEDD"/>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0</w:t>
            </w:r>
          </w:p>
        </w:tc>
      </w:tr>
      <w:tr w:rsidR="003037AE" w:rsidRPr="003037AE">
        <w:trPr>
          <w:tblCellSpacing w:w="15" w:type="dxa"/>
        </w:trPr>
        <w:tc>
          <w:tcPr>
            <w:tcW w:w="0" w:type="auto"/>
            <w:shd w:val="clear" w:color="auto" w:fill="EFFFE7"/>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lastRenderedPageBreak/>
              <w:t>20</w:t>
            </w:r>
          </w:p>
        </w:tc>
        <w:tc>
          <w:tcPr>
            <w:tcW w:w="0" w:type="auto"/>
            <w:shd w:val="clear" w:color="auto" w:fill="EFFFE7"/>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p>
        </w:tc>
        <w:tc>
          <w:tcPr>
            <w:tcW w:w="0" w:type="auto"/>
            <w:shd w:val="clear" w:color="auto" w:fill="EFFFE7"/>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B</w:t>
            </w:r>
          </w:p>
        </w:tc>
        <w:tc>
          <w:tcPr>
            <w:tcW w:w="0" w:type="auto"/>
            <w:shd w:val="clear" w:color="auto" w:fill="EFFFE7"/>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0</w:t>
            </w:r>
          </w:p>
        </w:tc>
      </w:tr>
      <w:tr w:rsidR="003037AE" w:rsidRPr="003037AE">
        <w:trPr>
          <w:tblCellSpacing w:w="15" w:type="dxa"/>
        </w:trPr>
        <w:tc>
          <w:tcPr>
            <w:tcW w:w="0" w:type="auto"/>
            <w:shd w:val="clear" w:color="auto" w:fill="AACCAA"/>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21</w:t>
            </w:r>
          </w:p>
        </w:tc>
        <w:tc>
          <w:tcPr>
            <w:tcW w:w="0" w:type="auto"/>
            <w:shd w:val="clear" w:color="auto" w:fill="AACCAA"/>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p>
        </w:tc>
        <w:tc>
          <w:tcPr>
            <w:tcW w:w="0" w:type="auto"/>
            <w:shd w:val="clear" w:color="auto" w:fill="AACCAA"/>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D</w:t>
            </w:r>
          </w:p>
        </w:tc>
        <w:tc>
          <w:tcPr>
            <w:tcW w:w="0" w:type="auto"/>
            <w:shd w:val="clear" w:color="auto" w:fill="AACCAA"/>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0</w:t>
            </w:r>
          </w:p>
        </w:tc>
      </w:tr>
      <w:tr w:rsidR="003037AE" w:rsidRPr="003037AE">
        <w:trPr>
          <w:tblCellSpacing w:w="15" w:type="dxa"/>
        </w:trPr>
        <w:tc>
          <w:tcPr>
            <w:tcW w:w="0" w:type="auto"/>
            <w:shd w:val="clear" w:color="auto" w:fill="DFEEDD"/>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22</w:t>
            </w:r>
          </w:p>
        </w:tc>
        <w:tc>
          <w:tcPr>
            <w:tcW w:w="0" w:type="auto"/>
            <w:shd w:val="clear" w:color="auto" w:fill="DFEEDD"/>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p>
        </w:tc>
        <w:tc>
          <w:tcPr>
            <w:tcW w:w="0" w:type="auto"/>
            <w:shd w:val="clear" w:color="auto" w:fill="DFEEDD"/>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D</w:t>
            </w:r>
          </w:p>
        </w:tc>
        <w:tc>
          <w:tcPr>
            <w:tcW w:w="0" w:type="auto"/>
            <w:shd w:val="clear" w:color="auto" w:fill="DFEEDD"/>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0</w:t>
            </w:r>
          </w:p>
        </w:tc>
      </w:tr>
      <w:tr w:rsidR="003037AE" w:rsidRPr="003037AE">
        <w:trPr>
          <w:tblCellSpacing w:w="15" w:type="dxa"/>
        </w:trPr>
        <w:tc>
          <w:tcPr>
            <w:tcW w:w="0" w:type="auto"/>
            <w:shd w:val="clear" w:color="auto" w:fill="EFFFE7"/>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23</w:t>
            </w:r>
          </w:p>
        </w:tc>
        <w:tc>
          <w:tcPr>
            <w:tcW w:w="0" w:type="auto"/>
            <w:shd w:val="clear" w:color="auto" w:fill="EFFFE7"/>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p>
        </w:tc>
        <w:tc>
          <w:tcPr>
            <w:tcW w:w="0" w:type="auto"/>
            <w:shd w:val="clear" w:color="auto" w:fill="EFFFE7"/>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C</w:t>
            </w:r>
          </w:p>
        </w:tc>
        <w:tc>
          <w:tcPr>
            <w:tcW w:w="0" w:type="auto"/>
            <w:shd w:val="clear" w:color="auto" w:fill="EFFFE7"/>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0</w:t>
            </w:r>
          </w:p>
        </w:tc>
      </w:tr>
      <w:tr w:rsidR="003037AE" w:rsidRPr="003037AE">
        <w:trPr>
          <w:tblCellSpacing w:w="15" w:type="dxa"/>
        </w:trPr>
        <w:tc>
          <w:tcPr>
            <w:tcW w:w="0" w:type="auto"/>
            <w:shd w:val="clear" w:color="auto" w:fill="AACCAA"/>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24</w:t>
            </w:r>
          </w:p>
        </w:tc>
        <w:tc>
          <w:tcPr>
            <w:tcW w:w="0" w:type="auto"/>
            <w:shd w:val="clear" w:color="auto" w:fill="AACCAA"/>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p>
        </w:tc>
        <w:tc>
          <w:tcPr>
            <w:tcW w:w="0" w:type="auto"/>
            <w:shd w:val="clear" w:color="auto" w:fill="AACCAA"/>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D</w:t>
            </w:r>
          </w:p>
        </w:tc>
        <w:tc>
          <w:tcPr>
            <w:tcW w:w="0" w:type="auto"/>
            <w:shd w:val="clear" w:color="auto" w:fill="AACCAA"/>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0</w:t>
            </w:r>
          </w:p>
        </w:tc>
      </w:tr>
      <w:tr w:rsidR="003037AE" w:rsidRPr="003037AE">
        <w:trPr>
          <w:tblCellSpacing w:w="15" w:type="dxa"/>
        </w:trPr>
        <w:tc>
          <w:tcPr>
            <w:tcW w:w="0" w:type="auto"/>
            <w:shd w:val="clear" w:color="auto" w:fill="DFEEDD"/>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25</w:t>
            </w:r>
          </w:p>
        </w:tc>
        <w:tc>
          <w:tcPr>
            <w:tcW w:w="0" w:type="auto"/>
            <w:shd w:val="clear" w:color="auto" w:fill="DFEEDD"/>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p>
        </w:tc>
        <w:tc>
          <w:tcPr>
            <w:tcW w:w="0" w:type="auto"/>
            <w:shd w:val="clear" w:color="auto" w:fill="DFEEDD"/>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B</w:t>
            </w:r>
          </w:p>
        </w:tc>
        <w:tc>
          <w:tcPr>
            <w:tcW w:w="0" w:type="auto"/>
            <w:shd w:val="clear" w:color="auto" w:fill="DFEEDD"/>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0</w:t>
            </w:r>
          </w:p>
        </w:tc>
      </w:tr>
      <w:tr w:rsidR="003037AE" w:rsidRPr="003037AE">
        <w:trPr>
          <w:tblCellSpacing w:w="15" w:type="dxa"/>
        </w:trPr>
        <w:tc>
          <w:tcPr>
            <w:tcW w:w="0" w:type="auto"/>
            <w:shd w:val="clear" w:color="auto" w:fill="EFFFE7"/>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26</w:t>
            </w:r>
          </w:p>
        </w:tc>
        <w:tc>
          <w:tcPr>
            <w:tcW w:w="0" w:type="auto"/>
            <w:shd w:val="clear" w:color="auto" w:fill="EFFFE7"/>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p>
        </w:tc>
        <w:tc>
          <w:tcPr>
            <w:tcW w:w="0" w:type="auto"/>
            <w:shd w:val="clear" w:color="auto" w:fill="EFFFE7"/>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D</w:t>
            </w:r>
          </w:p>
        </w:tc>
        <w:tc>
          <w:tcPr>
            <w:tcW w:w="0" w:type="auto"/>
            <w:shd w:val="clear" w:color="auto" w:fill="EFFFE7"/>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0</w:t>
            </w:r>
          </w:p>
        </w:tc>
      </w:tr>
      <w:tr w:rsidR="003037AE" w:rsidRPr="003037AE">
        <w:trPr>
          <w:tblCellSpacing w:w="15" w:type="dxa"/>
        </w:trPr>
        <w:tc>
          <w:tcPr>
            <w:tcW w:w="0" w:type="auto"/>
            <w:shd w:val="clear" w:color="auto" w:fill="AACCAA"/>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27</w:t>
            </w:r>
          </w:p>
        </w:tc>
        <w:tc>
          <w:tcPr>
            <w:tcW w:w="0" w:type="auto"/>
            <w:shd w:val="clear" w:color="auto" w:fill="AACCAA"/>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p>
        </w:tc>
        <w:tc>
          <w:tcPr>
            <w:tcW w:w="0" w:type="auto"/>
            <w:shd w:val="clear" w:color="auto" w:fill="AACCAA"/>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C</w:t>
            </w:r>
          </w:p>
        </w:tc>
        <w:tc>
          <w:tcPr>
            <w:tcW w:w="0" w:type="auto"/>
            <w:shd w:val="clear" w:color="auto" w:fill="AACCAA"/>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0</w:t>
            </w:r>
          </w:p>
        </w:tc>
      </w:tr>
      <w:tr w:rsidR="003037AE" w:rsidRPr="003037AE">
        <w:trPr>
          <w:tblCellSpacing w:w="15" w:type="dxa"/>
        </w:trPr>
        <w:tc>
          <w:tcPr>
            <w:tcW w:w="0" w:type="auto"/>
            <w:shd w:val="clear" w:color="auto" w:fill="DFEEDD"/>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28</w:t>
            </w:r>
          </w:p>
        </w:tc>
        <w:tc>
          <w:tcPr>
            <w:tcW w:w="0" w:type="auto"/>
            <w:shd w:val="clear" w:color="auto" w:fill="DFEEDD"/>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p>
        </w:tc>
        <w:tc>
          <w:tcPr>
            <w:tcW w:w="0" w:type="auto"/>
            <w:shd w:val="clear" w:color="auto" w:fill="DFEEDD"/>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C</w:t>
            </w:r>
          </w:p>
        </w:tc>
        <w:tc>
          <w:tcPr>
            <w:tcW w:w="0" w:type="auto"/>
            <w:shd w:val="clear" w:color="auto" w:fill="DFEEDD"/>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0</w:t>
            </w:r>
          </w:p>
        </w:tc>
      </w:tr>
      <w:tr w:rsidR="003037AE" w:rsidRPr="003037AE">
        <w:trPr>
          <w:tblCellSpacing w:w="15" w:type="dxa"/>
        </w:trPr>
        <w:tc>
          <w:tcPr>
            <w:tcW w:w="0" w:type="auto"/>
            <w:shd w:val="clear" w:color="auto" w:fill="EFFFE7"/>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29</w:t>
            </w:r>
          </w:p>
        </w:tc>
        <w:tc>
          <w:tcPr>
            <w:tcW w:w="0" w:type="auto"/>
            <w:shd w:val="clear" w:color="auto" w:fill="EFFFE7"/>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p>
        </w:tc>
        <w:tc>
          <w:tcPr>
            <w:tcW w:w="0" w:type="auto"/>
            <w:shd w:val="clear" w:color="auto" w:fill="EFFFE7"/>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C</w:t>
            </w:r>
          </w:p>
        </w:tc>
        <w:tc>
          <w:tcPr>
            <w:tcW w:w="0" w:type="auto"/>
            <w:shd w:val="clear" w:color="auto" w:fill="EFFFE7"/>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0</w:t>
            </w:r>
          </w:p>
        </w:tc>
      </w:tr>
      <w:tr w:rsidR="003037AE" w:rsidRPr="003037AE">
        <w:trPr>
          <w:tblCellSpacing w:w="15" w:type="dxa"/>
        </w:trPr>
        <w:tc>
          <w:tcPr>
            <w:tcW w:w="0" w:type="auto"/>
            <w:shd w:val="clear" w:color="auto" w:fill="AACCAA"/>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30</w:t>
            </w:r>
          </w:p>
        </w:tc>
        <w:tc>
          <w:tcPr>
            <w:tcW w:w="0" w:type="auto"/>
            <w:shd w:val="clear" w:color="auto" w:fill="AACCAA"/>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p>
        </w:tc>
        <w:tc>
          <w:tcPr>
            <w:tcW w:w="0" w:type="auto"/>
            <w:shd w:val="clear" w:color="auto" w:fill="AACCAA"/>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B</w:t>
            </w:r>
          </w:p>
        </w:tc>
        <w:tc>
          <w:tcPr>
            <w:tcW w:w="0" w:type="auto"/>
            <w:shd w:val="clear" w:color="auto" w:fill="AACCAA"/>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0</w:t>
            </w:r>
          </w:p>
        </w:tc>
      </w:tr>
      <w:tr w:rsidR="003037AE" w:rsidRPr="003037AE">
        <w:trPr>
          <w:tblCellSpacing w:w="15" w:type="dxa"/>
        </w:trPr>
        <w:tc>
          <w:tcPr>
            <w:tcW w:w="0" w:type="auto"/>
            <w:shd w:val="clear" w:color="auto" w:fill="DFEEDD"/>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31</w:t>
            </w:r>
          </w:p>
        </w:tc>
        <w:tc>
          <w:tcPr>
            <w:tcW w:w="0" w:type="auto"/>
            <w:shd w:val="clear" w:color="auto" w:fill="DFEEDD"/>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p>
        </w:tc>
        <w:tc>
          <w:tcPr>
            <w:tcW w:w="0" w:type="auto"/>
            <w:shd w:val="clear" w:color="auto" w:fill="DFEEDD"/>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C</w:t>
            </w:r>
          </w:p>
        </w:tc>
        <w:tc>
          <w:tcPr>
            <w:tcW w:w="0" w:type="auto"/>
            <w:shd w:val="clear" w:color="auto" w:fill="DFEEDD"/>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0</w:t>
            </w:r>
          </w:p>
        </w:tc>
      </w:tr>
      <w:tr w:rsidR="003037AE" w:rsidRPr="003037AE">
        <w:trPr>
          <w:tblCellSpacing w:w="15" w:type="dxa"/>
        </w:trPr>
        <w:tc>
          <w:tcPr>
            <w:tcW w:w="0" w:type="auto"/>
            <w:shd w:val="clear" w:color="auto" w:fill="EFFFE7"/>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32</w:t>
            </w:r>
          </w:p>
        </w:tc>
        <w:tc>
          <w:tcPr>
            <w:tcW w:w="0" w:type="auto"/>
            <w:shd w:val="clear" w:color="auto" w:fill="EFFFE7"/>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p>
        </w:tc>
        <w:tc>
          <w:tcPr>
            <w:tcW w:w="0" w:type="auto"/>
            <w:shd w:val="clear" w:color="auto" w:fill="EFFFE7"/>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C</w:t>
            </w:r>
          </w:p>
        </w:tc>
        <w:tc>
          <w:tcPr>
            <w:tcW w:w="0" w:type="auto"/>
            <w:shd w:val="clear" w:color="auto" w:fill="EFFFE7"/>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0</w:t>
            </w:r>
          </w:p>
        </w:tc>
      </w:tr>
      <w:tr w:rsidR="003037AE" w:rsidRPr="003037AE">
        <w:trPr>
          <w:tblCellSpacing w:w="15" w:type="dxa"/>
        </w:trPr>
        <w:tc>
          <w:tcPr>
            <w:tcW w:w="0" w:type="auto"/>
            <w:shd w:val="clear" w:color="auto" w:fill="AACCAA"/>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33</w:t>
            </w:r>
          </w:p>
        </w:tc>
        <w:tc>
          <w:tcPr>
            <w:tcW w:w="0" w:type="auto"/>
            <w:shd w:val="clear" w:color="auto" w:fill="AACCAA"/>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p>
        </w:tc>
        <w:tc>
          <w:tcPr>
            <w:tcW w:w="0" w:type="auto"/>
            <w:shd w:val="clear" w:color="auto" w:fill="AACCAA"/>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D</w:t>
            </w:r>
          </w:p>
        </w:tc>
        <w:tc>
          <w:tcPr>
            <w:tcW w:w="0" w:type="auto"/>
            <w:shd w:val="clear" w:color="auto" w:fill="AACCAA"/>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0</w:t>
            </w:r>
          </w:p>
        </w:tc>
      </w:tr>
      <w:tr w:rsidR="003037AE" w:rsidRPr="003037AE">
        <w:trPr>
          <w:tblCellSpacing w:w="15" w:type="dxa"/>
        </w:trPr>
        <w:tc>
          <w:tcPr>
            <w:tcW w:w="0" w:type="auto"/>
            <w:shd w:val="clear" w:color="auto" w:fill="DFEEDD"/>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34</w:t>
            </w:r>
          </w:p>
        </w:tc>
        <w:tc>
          <w:tcPr>
            <w:tcW w:w="0" w:type="auto"/>
            <w:shd w:val="clear" w:color="auto" w:fill="DFEEDD"/>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p>
        </w:tc>
        <w:tc>
          <w:tcPr>
            <w:tcW w:w="0" w:type="auto"/>
            <w:shd w:val="clear" w:color="auto" w:fill="DFEEDD"/>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B</w:t>
            </w:r>
          </w:p>
        </w:tc>
        <w:tc>
          <w:tcPr>
            <w:tcW w:w="0" w:type="auto"/>
            <w:shd w:val="clear" w:color="auto" w:fill="DFEEDD"/>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0</w:t>
            </w:r>
          </w:p>
        </w:tc>
      </w:tr>
      <w:tr w:rsidR="003037AE" w:rsidRPr="003037AE">
        <w:trPr>
          <w:tblCellSpacing w:w="15" w:type="dxa"/>
        </w:trPr>
        <w:tc>
          <w:tcPr>
            <w:tcW w:w="0" w:type="auto"/>
            <w:shd w:val="clear" w:color="auto" w:fill="EFFFE7"/>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35</w:t>
            </w:r>
          </w:p>
        </w:tc>
        <w:tc>
          <w:tcPr>
            <w:tcW w:w="0" w:type="auto"/>
            <w:shd w:val="clear" w:color="auto" w:fill="EFFFE7"/>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p>
        </w:tc>
        <w:tc>
          <w:tcPr>
            <w:tcW w:w="0" w:type="auto"/>
            <w:shd w:val="clear" w:color="auto" w:fill="EFFFE7"/>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C</w:t>
            </w:r>
          </w:p>
        </w:tc>
        <w:tc>
          <w:tcPr>
            <w:tcW w:w="0" w:type="auto"/>
            <w:shd w:val="clear" w:color="auto" w:fill="EFFFE7"/>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0</w:t>
            </w:r>
          </w:p>
        </w:tc>
      </w:tr>
      <w:tr w:rsidR="003037AE" w:rsidRPr="003037AE">
        <w:trPr>
          <w:tblCellSpacing w:w="15" w:type="dxa"/>
        </w:trPr>
        <w:tc>
          <w:tcPr>
            <w:tcW w:w="0" w:type="auto"/>
            <w:shd w:val="clear" w:color="auto" w:fill="AACCAA"/>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36</w:t>
            </w:r>
          </w:p>
        </w:tc>
        <w:tc>
          <w:tcPr>
            <w:tcW w:w="0" w:type="auto"/>
            <w:shd w:val="clear" w:color="auto" w:fill="AACCAA"/>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p>
        </w:tc>
        <w:tc>
          <w:tcPr>
            <w:tcW w:w="0" w:type="auto"/>
            <w:shd w:val="clear" w:color="auto" w:fill="AACCAA"/>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有穷性</w:t>
            </w:r>
          </w:p>
        </w:tc>
        <w:tc>
          <w:tcPr>
            <w:tcW w:w="0" w:type="auto"/>
            <w:shd w:val="clear" w:color="auto" w:fill="AACCAA"/>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0</w:t>
            </w:r>
          </w:p>
        </w:tc>
      </w:tr>
      <w:tr w:rsidR="003037AE" w:rsidRPr="003037AE">
        <w:trPr>
          <w:tblCellSpacing w:w="15" w:type="dxa"/>
        </w:trPr>
        <w:tc>
          <w:tcPr>
            <w:tcW w:w="0" w:type="auto"/>
            <w:shd w:val="clear" w:color="auto" w:fill="DFEEDD"/>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37</w:t>
            </w:r>
          </w:p>
        </w:tc>
        <w:tc>
          <w:tcPr>
            <w:tcW w:w="0" w:type="auto"/>
            <w:shd w:val="clear" w:color="auto" w:fill="DFEEDD"/>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p>
        </w:tc>
        <w:tc>
          <w:tcPr>
            <w:tcW w:w="0" w:type="auto"/>
            <w:shd w:val="clear" w:color="auto" w:fill="DFEEDD"/>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log= n</w:t>
            </w:r>
          </w:p>
        </w:tc>
        <w:tc>
          <w:tcPr>
            <w:tcW w:w="0" w:type="auto"/>
            <w:shd w:val="clear" w:color="auto" w:fill="DFEEDD"/>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0</w:t>
            </w:r>
          </w:p>
        </w:tc>
      </w:tr>
      <w:tr w:rsidR="003037AE" w:rsidRPr="003037AE">
        <w:trPr>
          <w:tblCellSpacing w:w="15" w:type="dxa"/>
        </w:trPr>
        <w:tc>
          <w:tcPr>
            <w:tcW w:w="0" w:type="auto"/>
            <w:shd w:val="clear" w:color="auto" w:fill="EFFFE7"/>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38</w:t>
            </w:r>
          </w:p>
        </w:tc>
        <w:tc>
          <w:tcPr>
            <w:tcW w:w="0" w:type="auto"/>
            <w:shd w:val="clear" w:color="auto" w:fill="EFFFE7"/>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p>
        </w:tc>
        <w:tc>
          <w:tcPr>
            <w:tcW w:w="0" w:type="auto"/>
            <w:shd w:val="clear" w:color="auto" w:fill="EFFFE7"/>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对象</w:t>
            </w:r>
          </w:p>
        </w:tc>
        <w:tc>
          <w:tcPr>
            <w:tcW w:w="0" w:type="auto"/>
            <w:shd w:val="clear" w:color="auto" w:fill="EFFFE7"/>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0</w:t>
            </w:r>
          </w:p>
        </w:tc>
      </w:tr>
      <w:tr w:rsidR="003037AE" w:rsidRPr="003037AE">
        <w:trPr>
          <w:tblCellSpacing w:w="15" w:type="dxa"/>
        </w:trPr>
        <w:tc>
          <w:tcPr>
            <w:tcW w:w="0" w:type="auto"/>
            <w:shd w:val="clear" w:color="auto" w:fill="AACCAA"/>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39</w:t>
            </w:r>
          </w:p>
        </w:tc>
        <w:tc>
          <w:tcPr>
            <w:tcW w:w="0" w:type="auto"/>
            <w:shd w:val="clear" w:color="auto" w:fill="AACCAA"/>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p>
        </w:tc>
        <w:tc>
          <w:tcPr>
            <w:tcW w:w="0" w:type="auto"/>
            <w:shd w:val="clear" w:color="auto" w:fill="AACCAA"/>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软件生命周期</w:t>
            </w:r>
          </w:p>
        </w:tc>
        <w:tc>
          <w:tcPr>
            <w:tcW w:w="0" w:type="auto"/>
            <w:shd w:val="clear" w:color="auto" w:fill="AACCAA"/>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0</w:t>
            </w:r>
          </w:p>
        </w:tc>
      </w:tr>
      <w:tr w:rsidR="003037AE" w:rsidRPr="003037AE">
        <w:trPr>
          <w:tblCellSpacing w:w="15" w:type="dxa"/>
        </w:trPr>
        <w:tc>
          <w:tcPr>
            <w:tcW w:w="0" w:type="auto"/>
            <w:shd w:val="clear" w:color="auto" w:fill="DFEEDD"/>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40</w:t>
            </w:r>
          </w:p>
        </w:tc>
        <w:tc>
          <w:tcPr>
            <w:tcW w:w="0" w:type="auto"/>
            <w:shd w:val="clear" w:color="auto" w:fill="DFEEDD"/>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p>
        </w:tc>
        <w:tc>
          <w:tcPr>
            <w:tcW w:w="0" w:type="auto"/>
            <w:shd w:val="clear" w:color="auto" w:fill="DFEEDD"/>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关系模型</w:t>
            </w:r>
          </w:p>
        </w:tc>
        <w:tc>
          <w:tcPr>
            <w:tcW w:w="0" w:type="auto"/>
            <w:shd w:val="clear" w:color="auto" w:fill="DFEEDD"/>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0</w:t>
            </w:r>
          </w:p>
        </w:tc>
      </w:tr>
      <w:tr w:rsidR="003037AE" w:rsidRPr="003037AE">
        <w:trPr>
          <w:tblCellSpacing w:w="15" w:type="dxa"/>
        </w:trPr>
        <w:tc>
          <w:tcPr>
            <w:tcW w:w="0" w:type="auto"/>
            <w:shd w:val="clear" w:color="auto" w:fill="EFFFE7"/>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41</w:t>
            </w:r>
          </w:p>
        </w:tc>
        <w:tc>
          <w:tcPr>
            <w:tcW w:w="0" w:type="auto"/>
            <w:shd w:val="clear" w:color="auto" w:fill="EFFFE7"/>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p>
        </w:tc>
        <w:tc>
          <w:tcPr>
            <w:tcW w:w="0" w:type="auto"/>
            <w:shd w:val="clear" w:color="auto" w:fill="EFFFE7"/>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函数</w:t>
            </w:r>
          </w:p>
        </w:tc>
        <w:tc>
          <w:tcPr>
            <w:tcW w:w="0" w:type="auto"/>
            <w:shd w:val="clear" w:color="auto" w:fill="EFFFE7"/>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0</w:t>
            </w:r>
          </w:p>
        </w:tc>
      </w:tr>
      <w:tr w:rsidR="003037AE" w:rsidRPr="003037AE">
        <w:trPr>
          <w:tblCellSpacing w:w="15" w:type="dxa"/>
        </w:trPr>
        <w:tc>
          <w:tcPr>
            <w:tcW w:w="0" w:type="auto"/>
            <w:shd w:val="clear" w:color="auto" w:fill="AACCAA"/>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42</w:t>
            </w:r>
          </w:p>
        </w:tc>
        <w:tc>
          <w:tcPr>
            <w:tcW w:w="0" w:type="auto"/>
            <w:shd w:val="clear" w:color="auto" w:fill="AACCAA"/>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p>
        </w:tc>
        <w:tc>
          <w:tcPr>
            <w:tcW w:w="0" w:type="auto"/>
            <w:shd w:val="clear" w:color="auto" w:fill="AACCAA"/>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类</w:t>
            </w:r>
          </w:p>
        </w:tc>
        <w:tc>
          <w:tcPr>
            <w:tcW w:w="0" w:type="auto"/>
            <w:shd w:val="clear" w:color="auto" w:fill="AACCAA"/>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0</w:t>
            </w:r>
          </w:p>
        </w:tc>
      </w:tr>
      <w:tr w:rsidR="003037AE" w:rsidRPr="003037AE">
        <w:trPr>
          <w:tblCellSpacing w:w="15" w:type="dxa"/>
        </w:trPr>
        <w:tc>
          <w:tcPr>
            <w:tcW w:w="0" w:type="auto"/>
            <w:shd w:val="clear" w:color="auto" w:fill="DFEEDD"/>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43</w:t>
            </w:r>
          </w:p>
        </w:tc>
        <w:tc>
          <w:tcPr>
            <w:tcW w:w="0" w:type="auto"/>
            <w:shd w:val="clear" w:color="auto" w:fill="DFEEDD"/>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p>
        </w:tc>
        <w:tc>
          <w:tcPr>
            <w:tcW w:w="0" w:type="auto"/>
            <w:shd w:val="clear" w:color="auto" w:fill="DFEEDD"/>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2</w:t>
            </w:r>
          </w:p>
        </w:tc>
        <w:tc>
          <w:tcPr>
            <w:tcW w:w="0" w:type="auto"/>
            <w:shd w:val="clear" w:color="auto" w:fill="DFEEDD"/>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0</w:t>
            </w:r>
          </w:p>
        </w:tc>
      </w:tr>
      <w:tr w:rsidR="003037AE" w:rsidRPr="003037AE">
        <w:trPr>
          <w:tblCellSpacing w:w="15" w:type="dxa"/>
        </w:trPr>
        <w:tc>
          <w:tcPr>
            <w:tcW w:w="0" w:type="auto"/>
            <w:shd w:val="clear" w:color="auto" w:fill="EFFFE7"/>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44</w:t>
            </w:r>
          </w:p>
        </w:tc>
        <w:tc>
          <w:tcPr>
            <w:tcW w:w="0" w:type="auto"/>
            <w:shd w:val="clear" w:color="auto" w:fill="EFFFE7"/>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p>
        </w:tc>
        <w:tc>
          <w:tcPr>
            <w:tcW w:w="0" w:type="auto"/>
            <w:shd w:val="clear" w:color="auto" w:fill="EFFFE7"/>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选择结构</w:t>
            </w:r>
          </w:p>
        </w:tc>
        <w:tc>
          <w:tcPr>
            <w:tcW w:w="0" w:type="auto"/>
            <w:shd w:val="clear" w:color="auto" w:fill="EFFFE7"/>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0</w:t>
            </w:r>
          </w:p>
        </w:tc>
      </w:tr>
      <w:tr w:rsidR="003037AE" w:rsidRPr="003037AE">
        <w:trPr>
          <w:tblCellSpacing w:w="15" w:type="dxa"/>
        </w:trPr>
        <w:tc>
          <w:tcPr>
            <w:tcW w:w="0" w:type="auto"/>
            <w:shd w:val="clear" w:color="auto" w:fill="AACCAA"/>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45</w:t>
            </w:r>
          </w:p>
        </w:tc>
        <w:tc>
          <w:tcPr>
            <w:tcW w:w="0" w:type="auto"/>
            <w:shd w:val="clear" w:color="auto" w:fill="AACCAA"/>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p>
        </w:tc>
        <w:tc>
          <w:tcPr>
            <w:tcW w:w="0" w:type="auto"/>
            <w:shd w:val="clear" w:color="auto" w:fill="AACCAA"/>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改变</w:t>
            </w:r>
          </w:p>
        </w:tc>
        <w:tc>
          <w:tcPr>
            <w:tcW w:w="0" w:type="auto"/>
            <w:shd w:val="clear" w:color="auto" w:fill="AACCAA"/>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0</w:t>
            </w:r>
          </w:p>
        </w:tc>
      </w:tr>
      <w:tr w:rsidR="003037AE" w:rsidRPr="003037AE">
        <w:trPr>
          <w:tblCellSpacing w:w="15" w:type="dxa"/>
        </w:trPr>
        <w:tc>
          <w:tcPr>
            <w:tcW w:w="0" w:type="auto"/>
            <w:shd w:val="clear" w:color="auto" w:fill="DFEEDD"/>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46</w:t>
            </w:r>
          </w:p>
        </w:tc>
        <w:tc>
          <w:tcPr>
            <w:tcW w:w="0" w:type="auto"/>
            <w:shd w:val="clear" w:color="auto" w:fill="DFEEDD"/>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p>
        </w:tc>
        <w:tc>
          <w:tcPr>
            <w:tcW w:w="0" w:type="auto"/>
            <w:shd w:val="clear" w:color="auto" w:fill="DFEEDD"/>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传地址</w:t>
            </w:r>
          </w:p>
        </w:tc>
        <w:tc>
          <w:tcPr>
            <w:tcW w:w="0" w:type="auto"/>
            <w:shd w:val="clear" w:color="auto" w:fill="DFEEDD"/>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0</w:t>
            </w:r>
          </w:p>
        </w:tc>
      </w:tr>
      <w:tr w:rsidR="003037AE" w:rsidRPr="003037AE">
        <w:trPr>
          <w:tblCellSpacing w:w="15" w:type="dxa"/>
        </w:trPr>
        <w:tc>
          <w:tcPr>
            <w:tcW w:w="0" w:type="auto"/>
            <w:shd w:val="clear" w:color="auto" w:fill="EFFFE7"/>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47</w:t>
            </w:r>
          </w:p>
        </w:tc>
        <w:tc>
          <w:tcPr>
            <w:tcW w:w="0" w:type="auto"/>
            <w:shd w:val="clear" w:color="auto" w:fill="EFFFE7"/>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p>
        </w:tc>
        <w:tc>
          <w:tcPr>
            <w:tcW w:w="0" w:type="auto"/>
            <w:shd w:val="clear" w:color="auto" w:fill="EFFFE7"/>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ptr-&gt;SetNum(50);</w:t>
            </w:r>
          </w:p>
        </w:tc>
        <w:tc>
          <w:tcPr>
            <w:tcW w:w="0" w:type="auto"/>
            <w:shd w:val="clear" w:color="auto" w:fill="EFFFE7"/>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0</w:t>
            </w:r>
          </w:p>
        </w:tc>
      </w:tr>
      <w:tr w:rsidR="003037AE" w:rsidRPr="003037AE">
        <w:trPr>
          <w:tblCellSpacing w:w="15" w:type="dxa"/>
        </w:trPr>
        <w:tc>
          <w:tcPr>
            <w:tcW w:w="0" w:type="auto"/>
            <w:shd w:val="clear" w:color="auto" w:fill="AACCAA"/>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lastRenderedPageBreak/>
              <w:t>48</w:t>
            </w:r>
          </w:p>
        </w:tc>
        <w:tc>
          <w:tcPr>
            <w:tcW w:w="0" w:type="auto"/>
            <w:shd w:val="clear" w:color="auto" w:fill="AACCAA"/>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p>
        </w:tc>
        <w:tc>
          <w:tcPr>
            <w:tcW w:w="0" w:type="auto"/>
            <w:shd w:val="clear" w:color="auto" w:fill="AACCAA"/>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保护继承</w:t>
            </w:r>
          </w:p>
        </w:tc>
        <w:tc>
          <w:tcPr>
            <w:tcW w:w="0" w:type="auto"/>
            <w:shd w:val="clear" w:color="auto" w:fill="AACCAA"/>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0</w:t>
            </w:r>
          </w:p>
        </w:tc>
      </w:tr>
      <w:tr w:rsidR="003037AE" w:rsidRPr="003037AE">
        <w:trPr>
          <w:tblCellSpacing w:w="15" w:type="dxa"/>
        </w:trPr>
        <w:tc>
          <w:tcPr>
            <w:tcW w:w="0" w:type="auto"/>
            <w:shd w:val="clear" w:color="auto" w:fill="DFEEDD"/>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49</w:t>
            </w:r>
          </w:p>
        </w:tc>
        <w:tc>
          <w:tcPr>
            <w:tcW w:w="0" w:type="auto"/>
            <w:shd w:val="clear" w:color="auto" w:fill="DFEEDD"/>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p>
        </w:tc>
        <w:tc>
          <w:tcPr>
            <w:tcW w:w="0" w:type="auto"/>
            <w:shd w:val="clear" w:color="auto" w:fill="DFEEDD"/>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x+y</w:t>
            </w:r>
          </w:p>
        </w:tc>
        <w:tc>
          <w:tcPr>
            <w:tcW w:w="0" w:type="auto"/>
            <w:shd w:val="clear" w:color="auto" w:fill="DFEEDD"/>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0</w:t>
            </w:r>
          </w:p>
        </w:tc>
      </w:tr>
      <w:tr w:rsidR="003037AE" w:rsidRPr="003037AE">
        <w:trPr>
          <w:tblCellSpacing w:w="15" w:type="dxa"/>
        </w:trPr>
        <w:tc>
          <w:tcPr>
            <w:tcW w:w="0" w:type="auto"/>
            <w:shd w:val="clear" w:color="auto" w:fill="EFFFE7"/>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50</w:t>
            </w:r>
          </w:p>
        </w:tc>
        <w:tc>
          <w:tcPr>
            <w:tcW w:w="0" w:type="auto"/>
            <w:shd w:val="clear" w:color="auto" w:fill="EFFFE7"/>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p>
        </w:tc>
        <w:tc>
          <w:tcPr>
            <w:tcW w:w="0" w:type="auto"/>
            <w:shd w:val="clear" w:color="auto" w:fill="EFFFE7"/>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类</w:t>
            </w:r>
          </w:p>
        </w:tc>
        <w:tc>
          <w:tcPr>
            <w:tcW w:w="0" w:type="auto"/>
            <w:shd w:val="clear" w:color="auto" w:fill="EFFFE7"/>
            <w:vAlign w:val="center"/>
            <w:hideMark/>
          </w:tcPr>
          <w:p w:rsidR="003037AE" w:rsidRPr="003037AE" w:rsidRDefault="003037AE" w:rsidP="003037AE">
            <w:pPr>
              <w:widowControl/>
              <w:spacing w:line="360" w:lineRule="auto"/>
              <w:jc w:val="left"/>
              <w:rPr>
                <w:rFonts w:ascii="Arial" w:eastAsia="宋体" w:hAnsi="Arial" w:cs="Arial"/>
                <w:kern w:val="0"/>
                <w:sz w:val="18"/>
                <w:szCs w:val="18"/>
              </w:rPr>
            </w:pPr>
            <w:r w:rsidRPr="003037AE">
              <w:rPr>
                <w:rFonts w:ascii="Arial" w:eastAsia="宋体" w:hAnsi="Arial" w:cs="Arial"/>
                <w:kern w:val="0"/>
                <w:sz w:val="18"/>
                <w:szCs w:val="18"/>
              </w:rPr>
              <w:t>0</w:t>
            </w:r>
          </w:p>
        </w:tc>
      </w:tr>
    </w:tbl>
    <w:p w:rsidR="003037AE" w:rsidRDefault="003037AE"/>
    <w:sectPr w:rsidR="003037AE" w:rsidSect="009D511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5977" w:rsidRDefault="00425977" w:rsidP="00425977">
      <w:r>
        <w:separator/>
      </w:r>
    </w:p>
  </w:endnote>
  <w:endnote w:type="continuationSeparator" w:id="0">
    <w:p w:rsidR="00425977" w:rsidRDefault="00425977" w:rsidP="0042597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5977" w:rsidRDefault="00425977" w:rsidP="00425977">
      <w:r>
        <w:separator/>
      </w:r>
    </w:p>
  </w:footnote>
  <w:footnote w:type="continuationSeparator" w:id="0">
    <w:p w:rsidR="00425977" w:rsidRDefault="00425977" w:rsidP="0042597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20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25977"/>
    <w:rsid w:val="00184E16"/>
    <w:rsid w:val="003037AE"/>
    <w:rsid w:val="00425977"/>
    <w:rsid w:val="009D511A"/>
    <w:rsid w:val="00A41CAF"/>
    <w:rsid w:val="00BB445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20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511A"/>
    <w:pPr>
      <w:widowControl w:val="0"/>
      <w:jc w:val="both"/>
    </w:pPr>
  </w:style>
  <w:style w:type="paragraph" w:styleId="1">
    <w:name w:val="heading 1"/>
    <w:basedOn w:val="a"/>
    <w:link w:val="1Char"/>
    <w:uiPriority w:val="9"/>
    <w:qFormat/>
    <w:rsid w:val="00425977"/>
    <w:pPr>
      <w:widowControl/>
      <w:pBdr>
        <w:bottom w:val="single" w:sz="6" w:space="6" w:color="DDDDDD"/>
      </w:pBdr>
      <w:spacing w:after="270"/>
      <w:jc w:val="left"/>
      <w:outlineLvl w:val="0"/>
    </w:pPr>
    <w:rPr>
      <w:rFonts w:ascii="宋体" w:eastAsia="宋体" w:hAnsi="宋体" w:cs="宋体"/>
      <w:b/>
      <w:bCs/>
      <w:color w:val="494949"/>
      <w:kern w:val="36"/>
      <w:sz w:val="38"/>
      <w:szCs w:val="38"/>
    </w:rPr>
  </w:style>
  <w:style w:type="paragraph" w:styleId="2">
    <w:name w:val="heading 2"/>
    <w:basedOn w:val="a"/>
    <w:link w:val="2Char"/>
    <w:uiPriority w:val="9"/>
    <w:qFormat/>
    <w:rsid w:val="00425977"/>
    <w:pPr>
      <w:widowControl/>
      <w:spacing w:before="100" w:beforeAutospacing="1" w:after="75" w:line="360" w:lineRule="auto"/>
      <w:jc w:val="left"/>
      <w:outlineLvl w:val="1"/>
    </w:pPr>
    <w:rPr>
      <w:rFonts w:ascii="Arial" w:eastAsia="宋体" w:hAnsi="Arial" w:cs="Arial"/>
      <w:color w:val="006600"/>
      <w:kern w:val="0"/>
      <w:sz w:val="22"/>
    </w:rPr>
  </w:style>
  <w:style w:type="paragraph" w:styleId="3">
    <w:name w:val="heading 3"/>
    <w:basedOn w:val="a"/>
    <w:link w:val="3Char"/>
    <w:uiPriority w:val="9"/>
    <w:qFormat/>
    <w:rsid w:val="00425977"/>
    <w:pPr>
      <w:widowControl/>
      <w:shd w:val="clear" w:color="auto" w:fill="EEFFEE"/>
      <w:spacing w:before="100" w:beforeAutospacing="1" w:after="75" w:line="360" w:lineRule="auto"/>
      <w:jc w:val="left"/>
      <w:outlineLvl w:val="2"/>
    </w:pPr>
    <w:rPr>
      <w:rFonts w:ascii="Arial" w:eastAsia="宋体" w:hAnsi="Arial" w:cs="Arial"/>
      <w:b/>
      <w:bCs/>
      <w:color w:val="666666"/>
      <w:kern w:val="0"/>
      <w:sz w:val="22"/>
    </w:rPr>
  </w:style>
  <w:style w:type="paragraph" w:styleId="4">
    <w:name w:val="heading 4"/>
    <w:basedOn w:val="a"/>
    <w:link w:val="4Char"/>
    <w:uiPriority w:val="9"/>
    <w:qFormat/>
    <w:rsid w:val="00425977"/>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425977"/>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Char"/>
    <w:uiPriority w:val="9"/>
    <w:qFormat/>
    <w:rsid w:val="00425977"/>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259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25977"/>
    <w:rPr>
      <w:sz w:val="18"/>
      <w:szCs w:val="18"/>
    </w:rPr>
  </w:style>
  <w:style w:type="paragraph" w:styleId="a4">
    <w:name w:val="footer"/>
    <w:basedOn w:val="a"/>
    <w:link w:val="Char0"/>
    <w:uiPriority w:val="99"/>
    <w:semiHidden/>
    <w:unhideWhenUsed/>
    <w:rsid w:val="0042597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25977"/>
    <w:rPr>
      <w:sz w:val="18"/>
      <w:szCs w:val="18"/>
    </w:rPr>
  </w:style>
  <w:style w:type="character" w:customStyle="1" w:styleId="1Char">
    <w:name w:val="标题 1 Char"/>
    <w:basedOn w:val="a0"/>
    <w:link w:val="1"/>
    <w:uiPriority w:val="9"/>
    <w:rsid w:val="00425977"/>
    <w:rPr>
      <w:rFonts w:ascii="宋体" w:eastAsia="宋体" w:hAnsi="宋体" w:cs="宋体"/>
      <w:b/>
      <w:bCs/>
      <w:color w:val="494949"/>
      <w:kern w:val="36"/>
      <w:sz w:val="38"/>
      <w:szCs w:val="38"/>
    </w:rPr>
  </w:style>
  <w:style w:type="character" w:customStyle="1" w:styleId="2Char">
    <w:name w:val="标题 2 Char"/>
    <w:basedOn w:val="a0"/>
    <w:link w:val="2"/>
    <w:uiPriority w:val="9"/>
    <w:rsid w:val="00425977"/>
    <w:rPr>
      <w:rFonts w:ascii="Arial" w:eastAsia="宋体" w:hAnsi="Arial" w:cs="Arial"/>
      <w:color w:val="006600"/>
      <w:kern w:val="0"/>
      <w:sz w:val="22"/>
    </w:rPr>
  </w:style>
  <w:style w:type="character" w:customStyle="1" w:styleId="3Char">
    <w:name w:val="标题 3 Char"/>
    <w:basedOn w:val="a0"/>
    <w:link w:val="3"/>
    <w:uiPriority w:val="9"/>
    <w:rsid w:val="00425977"/>
    <w:rPr>
      <w:rFonts w:ascii="Arial" w:eastAsia="宋体" w:hAnsi="Arial" w:cs="Arial"/>
      <w:b/>
      <w:bCs/>
      <w:color w:val="666666"/>
      <w:kern w:val="0"/>
      <w:sz w:val="22"/>
      <w:shd w:val="clear" w:color="auto" w:fill="EEFFEE"/>
    </w:rPr>
  </w:style>
  <w:style w:type="character" w:customStyle="1" w:styleId="4Char">
    <w:name w:val="标题 4 Char"/>
    <w:basedOn w:val="a0"/>
    <w:link w:val="4"/>
    <w:uiPriority w:val="9"/>
    <w:rsid w:val="00425977"/>
    <w:rPr>
      <w:rFonts w:ascii="宋体" w:eastAsia="宋体" w:hAnsi="宋体" w:cs="宋体"/>
      <w:b/>
      <w:bCs/>
      <w:kern w:val="0"/>
      <w:sz w:val="24"/>
      <w:szCs w:val="24"/>
    </w:rPr>
  </w:style>
  <w:style w:type="character" w:customStyle="1" w:styleId="5Char">
    <w:name w:val="标题 5 Char"/>
    <w:basedOn w:val="a0"/>
    <w:link w:val="5"/>
    <w:uiPriority w:val="9"/>
    <w:rsid w:val="00425977"/>
    <w:rPr>
      <w:rFonts w:ascii="宋体" w:eastAsia="宋体" w:hAnsi="宋体" w:cs="宋体"/>
      <w:b/>
      <w:bCs/>
      <w:kern w:val="0"/>
      <w:sz w:val="20"/>
      <w:szCs w:val="20"/>
    </w:rPr>
  </w:style>
  <w:style w:type="character" w:customStyle="1" w:styleId="6Char">
    <w:name w:val="标题 6 Char"/>
    <w:basedOn w:val="a0"/>
    <w:link w:val="6"/>
    <w:uiPriority w:val="9"/>
    <w:rsid w:val="00425977"/>
    <w:rPr>
      <w:rFonts w:ascii="宋体" w:eastAsia="宋体" w:hAnsi="宋体" w:cs="宋体"/>
      <w:b/>
      <w:bCs/>
      <w:kern w:val="0"/>
      <w:sz w:val="15"/>
      <w:szCs w:val="15"/>
    </w:rPr>
  </w:style>
  <w:style w:type="character" w:styleId="a5">
    <w:name w:val="Hyperlink"/>
    <w:basedOn w:val="a0"/>
    <w:uiPriority w:val="99"/>
    <w:semiHidden/>
    <w:unhideWhenUsed/>
    <w:rsid w:val="00425977"/>
    <w:rPr>
      <w:color w:val="336699"/>
      <w:u w:val="single"/>
    </w:rPr>
  </w:style>
  <w:style w:type="character" w:styleId="a6">
    <w:name w:val="FollowedHyperlink"/>
    <w:basedOn w:val="a0"/>
    <w:uiPriority w:val="99"/>
    <w:semiHidden/>
    <w:unhideWhenUsed/>
    <w:rsid w:val="00425977"/>
    <w:rPr>
      <w:color w:val="666699"/>
      <w:u w:val="single"/>
    </w:rPr>
  </w:style>
  <w:style w:type="paragraph" w:styleId="a7">
    <w:name w:val="Normal (Web)"/>
    <w:basedOn w:val="a"/>
    <w:uiPriority w:val="99"/>
    <w:semiHidden/>
    <w:unhideWhenUsed/>
    <w:rsid w:val="00425977"/>
    <w:pPr>
      <w:widowControl/>
      <w:spacing w:before="100" w:beforeAutospacing="1" w:after="100" w:afterAutospacing="1"/>
      <w:jc w:val="left"/>
    </w:pPr>
    <w:rPr>
      <w:rFonts w:ascii="宋体" w:eastAsia="宋体" w:hAnsi="宋体" w:cs="宋体"/>
      <w:kern w:val="0"/>
      <w:sz w:val="24"/>
      <w:szCs w:val="24"/>
    </w:rPr>
  </w:style>
  <w:style w:type="paragraph" w:customStyle="1" w:styleId="ptmtd">
    <w:name w:val="ptmtd"/>
    <w:basedOn w:val="a"/>
    <w:rsid w:val="00425977"/>
    <w:pPr>
      <w:widowControl/>
      <w:jc w:val="left"/>
    </w:pPr>
    <w:rPr>
      <w:rFonts w:ascii="宋体" w:eastAsia="宋体" w:hAnsi="宋体" w:cs="宋体"/>
      <w:kern w:val="0"/>
      <w:sz w:val="24"/>
      <w:szCs w:val="24"/>
    </w:rPr>
  </w:style>
  <w:style w:type="paragraph" w:customStyle="1" w:styleId="ptttd">
    <w:name w:val="ptttd"/>
    <w:basedOn w:val="a"/>
    <w:rsid w:val="00425977"/>
    <w:pPr>
      <w:widowControl/>
      <w:shd w:val="clear" w:color="auto" w:fill="EEEEEE"/>
      <w:jc w:val="left"/>
    </w:pPr>
    <w:rPr>
      <w:rFonts w:ascii="宋体" w:eastAsia="宋体" w:hAnsi="宋体" w:cs="宋体"/>
      <w:kern w:val="0"/>
      <w:sz w:val="24"/>
      <w:szCs w:val="24"/>
    </w:rPr>
  </w:style>
  <w:style w:type="paragraph" w:customStyle="1" w:styleId="lztd">
    <w:name w:val="lztd"/>
    <w:basedOn w:val="a"/>
    <w:rsid w:val="00425977"/>
    <w:pPr>
      <w:widowControl/>
      <w:spacing w:before="100" w:beforeAutospacing="1" w:after="100" w:afterAutospacing="1"/>
      <w:jc w:val="left"/>
      <w:textAlignment w:val="top"/>
    </w:pPr>
    <w:rPr>
      <w:rFonts w:ascii="宋体" w:eastAsia="宋体" w:hAnsi="宋体" w:cs="宋体"/>
      <w:kern w:val="0"/>
      <w:sz w:val="24"/>
      <w:szCs w:val="24"/>
    </w:rPr>
  </w:style>
  <w:style w:type="paragraph" w:customStyle="1" w:styleId="fdiv">
    <w:name w:val="fdiv"/>
    <w:basedOn w:val="a"/>
    <w:rsid w:val="00425977"/>
    <w:pPr>
      <w:widowControl/>
      <w:pBdr>
        <w:top w:val="single" w:sz="6" w:space="0" w:color="DDDDDD"/>
      </w:pBdr>
      <w:spacing w:before="100" w:beforeAutospacing="1" w:after="100" w:afterAutospacing="1"/>
      <w:jc w:val="right"/>
    </w:pPr>
    <w:rPr>
      <w:rFonts w:ascii="宋体" w:eastAsia="宋体" w:hAnsi="宋体" w:cs="宋体"/>
      <w:kern w:val="0"/>
      <w:sz w:val="24"/>
      <w:szCs w:val="24"/>
    </w:rPr>
  </w:style>
  <w:style w:type="paragraph" w:customStyle="1" w:styleId="mmpr">
    <w:name w:val="mmpr"/>
    <w:basedOn w:val="a"/>
    <w:rsid w:val="00425977"/>
    <w:pPr>
      <w:widowControl/>
      <w:jc w:val="left"/>
    </w:pPr>
    <w:rPr>
      <w:rFonts w:ascii="宋体" w:eastAsia="宋体" w:hAnsi="宋体" w:cs="宋体"/>
      <w:kern w:val="0"/>
      <w:sz w:val="18"/>
      <w:szCs w:val="18"/>
    </w:rPr>
  </w:style>
  <w:style w:type="paragraph" w:customStyle="1" w:styleId="act">
    <w:name w:val="act"/>
    <w:basedOn w:val="a"/>
    <w:rsid w:val="00425977"/>
    <w:pPr>
      <w:widowControl/>
      <w:pBdr>
        <w:bottom w:val="single" w:sz="6" w:space="2" w:color="FFAAAA"/>
        <w:right w:val="single" w:sz="6" w:space="2" w:color="FFAAAA"/>
      </w:pBdr>
      <w:shd w:val="clear" w:color="auto" w:fill="FFDDDD"/>
      <w:spacing w:before="100" w:beforeAutospacing="1" w:after="100" w:afterAutospacing="1"/>
      <w:jc w:val="center"/>
    </w:pPr>
    <w:rPr>
      <w:rFonts w:ascii="宋体" w:eastAsia="宋体" w:hAnsi="宋体" w:cs="宋体"/>
      <w:color w:val="FF5555"/>
      <w:kern w:val="0"/>
      <w:sz w:val="18"/>
      <w:szCs w:val="18"/>
    </w:rPr>
  </w:style>
  <w:style w:type="paragraph" w:customStyle="1" w:styleId="ptttd2">
    <w:name w:val="ptttd2"/>
    <w:basedOn w:val="a"/>
    <w:rsid w:val="00425977"/>
    <w:pPr>
      <w:widowControl/>
      <w:spacing w:before="100" w:beforeAutospacing="1" w:after="100" w:afterAutospacing="1"/>
      <w:jc w:val="left"/>
    </w:pPr>
    <w:rPr>
      <w:rFonts w:ascii="宋体" w:eastAsia="宋体" w:hAnsi="宋体" w:cs="宋体"/>
      <w:color w:val="006600"/>
      <w:kern w:val="0"/>
      <w:sz w:val="24"/>
      <w:szCs w:val="24"/>
    </w:rPr>
  </w:style>
  <w:style w:type="paragraph" w:customStyle="1" w:styleId="sbjtd">
    <w:name w:val="sbjtd"/>
    <w:basedOn w:val="a"/>
    <w:rsid w:val="00425977"/>
    <w:pPr>
      <w:widowControl/>
      <w:shd w:val="clear" w:color="auto" w:fill="FFFFFA"/>
      <w:spacing w:before="100" w:beforeAutospacing="1" w:after="100" w:afterAutospacing="1"/>
      <w:jc w:val="left"/>
    </w:pPr>
    <w:rPr>
      <w:rFonts w:ascii="宋体" w:eastAsia="宋体" w:hAnsi="宋体" w:cs="宋体"/>
      <w:kern w:val="0"/>
      <w:sz w:val="24"/>
      <w:szCs w:val="24"/>
    </w:rPr>
  </w:style>
  <w:style w:type="paragraph" w:customStyle="1" w:styleId="mmt">
    <w:name w:val="mmt"/>
    <w:basedOn w:val="a"/>
    <w:rsid w:val="00425977"/>
    <w:pPr>
      <w:widowControl/>
      <w:spacing w:before="100" w:beforeAutospacing="1" w:after="100" w:afterAutospacing="1"/>
      <w:jc w:val="left"/>
    </w:pPr>
    <w:rPr>
      <w:rFonts w:ascii="宋体" w:eastAsia="宋体" w:hAnsi="宋体" w:cs="宋体"/>
      <w:kern w:val="0"/>
      <w:sz w:val="24"/>
      <w:szCs w:val="24"/>
    </w:rPr>
  </w:style>
  <w:style w:type="paragraph" w:customStyle="1" w:styleId="mmp">
    <w:name w:val="mmp"/>
    <w:basedOn w:val="a"/>
    <w:rsid w:val="00425977"/>
    <w:pPr>
      <w:widowControl/>
      <w:spacing w:before="180" w:after="100" w:afterAutospacing="1" w:line="384" w:lineRule="auto"/>
      <w:jc w:val="left"/>
    </w:pPr>
    <w:rPr>
      <w:rFonts w:ascii="宋体" w:eastAsia="宋体" w:hAnsi="宋体" w:cs="宋体"/>
      <w:kern w:val="0"/>
      <w:sz w:val="18"/>
      <w:szCs w:val="18"/>
    </w:rPr>
  </w:style>
  <w:style w:type="paragraph" w:customStyle="1" w:styleId="olt">
    <w:name w:val="olt"/>
    <w:basedOn w:val="a"/>
    <w:rsid w:val="00425977"/>
    <w:pPr>
      <w:widowControl/>
      <w:spacing w:before="100" w:beforeAutospacing="1" w:after="100" w:afterAutospacing="1"/>
      <w:jc w:val="left"/>
    </w:pPr>
    <w:rPr>
      <w:rFonts w:ascii="宋体" w:eastAsia="宋体" w:hAnsi="宋体" w:cs="宋体"/>
      <w:kern w:val="0"/>
      <w:sz w:val="24"/>
      <w:szCs w:val="24"/>
    </w:rPr>
  </w:style>
  <w:style w:type="paragraph" w:customStyle="1" w:styleId="sst">
    <w:name w:val="sst"/>
    <w:basedOn w:val="a"/>
    <w:rsid w:val="00425977"/>
    <w:pPr>
      <w:widowControl/>
      <w:spacing w:before="100" w:beforeAutospacing="1" w:after="100" w:afterAutospacing="1"/>
      <w:jc w:val="left"/>
    </w:pPr>
    <w:rPr>
      <w:rFonts w:ascii="宋体" w:eastAsia="宋体" w:hAnsi="宋体" w:cs="宋体"/>
      <w:kern w:val="0"/>
      <w:sz w:val="24"/>
      <w:szCs w:val="24"/>
    </w:rPr>
  </w:style>
  <w:style w:type="paragraph" w:customStyle="1" w:styleId="sldiv">
    <w:name w:val="sldiv"/>
    <w:basedOn w:val="a"/>
    <w:rsid w:val="00425977"/>
    <w:pPr>
      <w:widowControl/>
      <w:spacing w:before="100" w:beforeAutospacing="1" w:after="100" w:afterAutospacing="1"/>
      <w:jc w:val="left"/>
    </w:pPr>
    <w:rPr>
      <w:rFonts w:ascii="宋体" w:eastAsia="宋体" w:hAnsi="宋体" w:cs="宋体"/>
      <w:kern w:val="0"/>
      <w:sz w:val="24"/>
      <w:szCs w:val="24"/>
    </w:rPr>
  </w:style>
  <w:style w:type="paragraph" w:customStyle="1" w:styleId="sldivr">
    <w:name w:val="sldivr"/>
    <w:basedOn w:val="a"/>
    <w:rsid w:val="00425977"/>
    <w:pPr>
      <w:widowControl/>
      <w:spacing w:before="100" w:beforeAutospacing="1" w:after="100" w:afterAutospacing="1"/>
      <w:jc w:val="right"/>
    </w:pPr>
    <w:rPr>
      <w:rFonts w:ascii="宋体" w:eastAsia="宋体" w:hAnsi="宋体" w:cs="宋体"/>
      <w:kern w:val="0"/>
      <w:sz w:val="24"/>
      <w:szCs w:val="24"/>
    </w:rPr>
  </w:style>
  <w:style w:type="paragraph" w:customStyle="1" w:styleId="m">
    <w:name w:val="m"/>
    <w:basedOn w:val="a"/>
    <w:rsid w:val="00425977"/>
    <w:pPr>
      <w:widowControl/>
      <w:spacing w:before="100" w:beforeAutospacing="1" w:after="100" w:afterAutospacing="1" w:line="288" w:lineRule="auto"/>
      <w:jc w:val="left"/>
    </w:pPr>
    <w:rPr>
      <w:rFonts w:ascii="宋体" w:eastAsia="宋体" w:hAnsi="宋体" w:cs="宋体"/>
      <w:color w:val="006600"/>
      <w:kern w:val="0"/>
      <w:sz w:val="36"/>
      <w:szCs w:val="36"/>
    </w:rPr>
  </w:style>
  <w:style w:type="paragraph" w:customStyle="1" w:styleId="mn">
    <w:name w:val="mn"/>
    <w:basedOn w:val="a"/>
    <w:rsid w:val="00425977"/>
    <w:pPr>
      <w:widowControl/>
      <w:spacing w:before="100" w:beforeAutospacing="1" w:after="100" w:afterAutospacing="1" w:line="360" w:lineRule="auto"/>
      <w:jc w:val="left"/>
    </w:pPr>
    <w:rPr>
      <w:rFonts w:ascii="Arial" w:eastAsia="宋体" w:hAnsi="Arial" w:cs="Arial"/>
      <w:color w:val="006600"/>
      <w:kern w:val="0"/>
      <w:sz w:val="22"/>
    </w:rPr>
  </w:style>
  <w:style w:type="paragraph" w:customStyle="1" w:styleId="pl">
    <w:name w:val="pl"/>
    <w:basedOn w:val="a"/>
    <w:rsid w:val="00425977"/>
    <w:pPr>
      <w:widowControl/>
      <w:spacing w:before="100" w:beforeAutospacing="1" w:after="100" w:afterAutospacing="1" w:line="360" w:lineRule="auto"/>
      <w:jc w:val="left"/>
    </w:pPr>
    <w:rPr>
      <w:rFonts w:ascii="Arial" w:eastAsia="宋体" w:hAnsi="Arial" w:cs="Arial"/>
      <w:color w:val="666666"/>
      <w:kern w:val="0"/>
      <w:sz w:val="18"/>
      <w:szCs w:val="18"/>
    </w:rPr>
  </w:style>
  <w:style w:type="paragraph" w:customStyle="1" w:styleId="pl2">
    <w:name w:val="pl2"/>
    <w:basedOn w:val="a"/>
    <w:rsid w:val="00425977"/>
    <w:pPr>
      <w:widowControl/>
      <w:spacing w:before="100" w:beforeAutospacing="1" w:after="100" w:afterAutospacing="1" w:line="360" w:lineRule="auto"/>
      <w:jc w:val="left"/>
    </w:pPr>
    <w:rPr>
      <w:rFonts w:ascii="Arial" w:eastAsia="宋体" w:hAnsi="Arial" w:cs="Arial"/>
      <w:color w:val="666666"/>
      <w:kern w:val="0"/>
      <w:sz w:val="22"/>
    </w:rPr>
  </w:style>
  <w:style w:type="paragraph" w:customStyle="1" w:styleId="attn">
    <w:name w:val="attn"/>
    <w:basedOn w:val="a"/>
    <w:rsid w:val="00425977"/>
    <w:pPr>
      <w:widowControl/>
      <w:spacing w:before="100" w:beforeAutospacing="1" w:after="100" w:afterAutospacing="1"/>
      <w:jc w:val="left"/>
    </w:pPr>
    <w:rPr>
      <w:rFonts w:ascii="宋体" w:eastAsia="宋体" w:hAnsi="宋体" w:cs="宋体"/>
      <w:color w:val="FF3300"/>
      <w:kern w:val="0"/>
      <w:sz w:val="24"/>
      <w:szCs w:val="24"/>
    </w:rPr>
  </w:style>
  <w:style w:type="paragraph" w:customStyle="1" w:styleId="lst">
    <w:name w:val="lst"/>
    <w:basedOn w:val="a"/>
    <w:rsid w:val="00425977"/>
    <w:pPr>
      <w:widowControl/>
      <w:spacing w:before="100" w:beforeAutospacing="1" w:after="100" w:afterAutospacing="1"/>
      <w:jc w:val="left"/>
    </w:pPr>
    <w:rPr>
      <w:rFonts w:ascii="宋体" w:eastAsia="宋体" w:hAnsi="宋体" w:cs="宋体"/>
      <w:kern w:val="0"/>
      <w:sz w:val="24"/>
      <w:szCs w:val="24"/>
    </w:rPr>
  </w:style>
  <w:style w:type="paragraph" w:customStyle="1" w:styleId="pp">
    <w:name w:val="pp"/>
    <w:basedOn w:val="a"/>
    <w:rsid w:val="00425977"/>
    <w:pPr>
      <w:widowControl/>
      <w:spacing w:before="75" w:after="75"/>
      <w:ind w:left="75" w:right="75"/>
      <w:jc w:val="center"/>
      <w:textAlignment w:val="top"/>
    </w:pPr>
    <w:rPr>
      <w:rFonts w:ascii="Arial" w:eastAsia="宋体" w:hAnsi="Arial" w:cs="Arial"/>
      <w:kern w:val="0"/>
      <w:sz w:val="18"/>
      <w:szCs w:val="18"/>
    </w:rPr>
  </w:style>
  <w:style w:type="paragraph" w:customStyle="1" w:styleId="pil">
    <w:name w:val="pil"/>
    <w:basedOn w:val="a"/>
    <w:rsid w:val="00425977"/>
    <w:pPr>
      <w:widowControl/>
      <w:pBdr>
        <w:top w:val="single" w:sz="6" w:space="0" w:color="CCCCCC"/>
        <w:left w:val="single" w:sz="6" w:space="0" w:color="CCCCCC"/>
        <w:bottom w:val="single" w:sz="6" w:space="0" w:color="CCCCCC"/>
        <w:right w:val="single" w:sz="6" w:space="0" w:color="CCCCCC"/>
      </w:pBdr>
      <w:spacing w:before="100" w:beforeAutospacing="1" w:after="75"/>
      <w:ind w:right="150"/>
      <w:jc w:val="left"/>
    </w:pPr>
    <w:rPr>
      <w:rFonts w:ascii="宋体" w:eastAsia="宋体" w:hAnsi="宋体" w:cs="宋体"/>
      <w:kern w:val="0"/>
      <w:sz w:val="24"/>
      <w:szCs w:val="24"/>
    </w:rPr>
  </w:style>
  <w:style w:type="paragraph" w:customStyle="1" w:styleId="picon">
    <w:name w:val="picon"/>
    <w:basedOn w:val="a"/>
    <w:rsid w:val="00425977"/>
    <w:pPr>
      <w:widowControl/>
      <w:pBdr>
        <w:top w:val="single" w:sz="6" w:space="0" w:color="CCCCCC"/>
        <w:left w:val="single" w:sz="6" w:space="0" w:color="CCCCCC"/>
        <w:bottom w:val="single" w:sz="6" w:space="0" w:color="CCCCCC"/>
        <w:right w:val="single" w:sz="6" w:space="0" w:color="CCCCCC"/>
      </w:pBdr>
      <w:spacing w:before="100" w:beforeAutospacing="1" w:after="75"/>
      <w:ind w:left="75" w:right="75"/>
      <w:jc w:val="left"/>
    </w:pPr>
    <w:rPr>
      <w:rFonts w:ascii="宋体" w:eastAsia="宋体" w:hAnsi="宋体" w:cs="宋体"/>
      <w:kern w:val="0"/>
      <w:sz w:val="24"/>
      <w:szCs w:val="24"/>
    </w:rPr>
  </w:style>
  <w:style w:type="paragraph" w:customStyle="1" w:styleId="sil">
    <w:name w:val="sil"/>
    <w:basedOn w:val="a"/>
    <w:rsid w:val="00425977"/>
    <w:pPr>
      <w:widowControl/>
      <w:spacing w:before="75" w:after="75"/>
      <w:ind w:left="75" w:right="75"/>
      <w:jc w:val="left"/>
      <w:textAlignment w:val="top"/>
    </w:pPr>
    <w:rPr>
      <w:rFonts w:ascii="Arial" w:eastAsia="宋体" w:hAnsi="Arial" w:cs="Arial"/>
      <w:kern w:val="0"/>
      <w:sz w:val="18"/>
      <w:szCs w:val="18"/>
    </w:rPr>
  </w:style>
  <w:style w:type="paragraph" w:customStyle="1" w:styleId="sicon">
    <w:name w:val="sicon"/>
    <w:basedOn w:val="a"/>
    <w:rsid w:val="00425977"/>
    <w:pPr>
      <w:widowControl/>
      <w:pBdr>
        <w:top w:val="single" w:sz="6" w:space="0" w:color="EEEEEE"/>
        <w:left w:val="single" w:sz="6" w:space="0" w:color="EEEEEE"/>
        <w:bottom w:val="single" w:sz="6" w:space="0" w:color="EEEEEE"/>
        <w:right w:val="single" w:sz="6" w:space="0" w:color="EEEEEE"/>
      </w:pBdr>
      <w:spacing w:before="100" w:beforeAutospacing="1" w:after="75"/>
      <w:ind w:right="150"/>
      <w:jc w:val="left"/>
      <w:textAlignment w:val="top"/>
    </w:pPr>
    <w:rPr>
      <w:rFonts w:ascii="宋体" w:eastAsia="宋体" w:hAnsi="宋体" w:cs="宋体"/>
      <w:kern w:val="0"/>
      <w:sz w:val="24"/>
      <w:szCs w:val="24"/>
    </w:rPr>
  </w:style>
  <w:style w:type="paragraph" w:customStyle="1" w:styleId="fil">
    <w:name w:val="fil"/>
    <w:basedOn w:val="a"/>
    <w:rsid w:val="00425977"/>
    <w:pPr>
      <w:widowControl/>
      <w:spacing w:before="100" w:beforeAutospacing="1" w:after="100" w:afterAutospacing="1"/>
      <w:jc w:val="left"/>
    </w:pPr>
    <w:rPr>
      <w:rFonts w:ascii="宋体" w:eastAsia="宋体" w:hAnsi="宋体" w:cs="宋体"/>
      <w:kern w:val="0"/>
      <w:sz w:val="24"/>
      <w:szCs w:val="24"/>
    </w:rPr>
  </w:style>
  <w:style w:type="paragraph" w:customStyle="1" w:styleId="imgt">
    <w:name w:val="imgt"/>
    <w:basedOn w:val="a"/>
    <w:rsid w:val="00425977"/>
    <w:pPr>
      <w:widowControl/>
      <w:spacing w:before="100" w:beforeAutospacing="1" w:after="100" w:afterAutospacing="1"/>
      <w:jc w:val="left"/>
    </w:pPr>
    <w:rPr>
      <w:rFonts w:ascii="宋体" w:eastAsia="宋体" w:hAnsi="宋体" w:cs="宋体"/>
      <w:kern w:val="0"/>
      <w:sz w:val="24"/>
      <w:szCs w:val="24"/>
    </w:rPr>
  </w:style>
  <w:style w:type="paragraph" w:customStyle="1" w:styleId="imgb">
    <w:name w:val="imgb"/>
    <w:basedOn w:val="a"/>
    <w:rsid w:val="00425977"/>
    <w:pPr>
      <w:widowControl/>
      <w:spacing w:before="100" w:beforeAutospacing="1" w:after="100" w:afterAutospacing="1"/>
      <w:jc w:val="left"/>
    </w:pPr>
    <w:rPr>
      <w:rFonts w:ascii="宋体" w:eastAsia="宋体" w:hAnsi="宋体" w:cs="宋体"/>
      <w:kern w:val="0"/>
      <w:sz w:val="24"/>
      <w:szCs w:val="24"/>
    </w:rPr>
  </w:style>
  <w:style w:type="paragraph" w:customStyle="1" w:styleId="imgg">
    <w:name w:val="imgg"/>
    <w:basedOn w:val="a"/>
    <w:rsid w:val="00425977"/>
    <w:pPr>
      <w:widowControl/>
      <w:spacing w:before="100" w:beforeAutospacing="1" w:after="100" w:afterAutospacing="1"/>
      <w:ind w:left="75"/>
      <w:jc w:val="left"/>
    </w:pPr>
    <w:rPr>
      <w:rFonts w:ascii="宋体" w:eastAsia="宋体" w:hAnsi="宋体" w:cs="宋体"/>
      <w:kern w:val="0"/>
      <w:sz w:val="24"/>
      <w:szCs w:val="24"/>
    </w:rPr>
  </w:style>
  <w:style w:type="paragraph" w:customStyle="1" w:styleId="mrsubimg">
    <w:name w:val="mr_sub_img"/>
    <w:basedOn w:val="a"/>
    <w:rsid w:val="00425977"/>
    <w:pPr>
      <w:widowControl/>
      <w:spacing w:before="100" w:beforeAutospacing="1" w:after="100" w:afterAutospacing="1"/>
      <w:jc w:val="left"/>
    </w:pPr>
    <w:rPr>
      <w:rFonts w:ascii="宋体" w:eastAsia="宋体" w:hAnsi="宋体" w:cs="宋体"/>
      <w:kern w:val="0"/>
      <w:sz w:val="24"/>
      <w:szCs w:val="24"/>
    </w:rPr>
  </w:style>
  <w:style w:type="paragraph" w:customStyle="1" w:styleId="indent">
    <w:name w:val="indent"/>
    <w:basedOn w:val="a"/>
    <w:rsid w:val="00425977"/>
    <w:pPr>
      <w:widowControl/>
      <w:spacing w:before="100" w:beforeAutospacing="1" w:after="100" w:afterAutospacing="1"/>
      <w:ind w:left="225"/>
      <w:jc w:val="left"/>
    </w:pPr>
    <w:rPr>
      <w:rFonts w:ascii="宋体" w:eastAsia="宋体" w:hAnsi="宋体" w:cs="宋体"/>
      <w:kern w:val="0"/>
      <w:sz w:val="24"/>
      <w:szCs w:val="24"/>
    </w:rPr>
  </w:style>
  <w:style w:type="paragraph" w:customStyle="1" w:styleId="hot">
    <w:name w:val="hot"/>
    <w:basedOn w:val="a"/>
    <w:rsid w:val="00425977"/>
    <w:pPr>
      <w:widowControl/>
      <w:spacing w:before="100" w:beforeAutospacing="1" w:after="100" w:afterAutospacing="1"/>
      <w:jc w:val="left"/>
    </w:pPr>
    <w:rPr>
      <w:rFonts w:ascii="Arial" w:eastAsia="宋体" w:hAnsi="Arial" w:cs="Arial"/>
      <w:color w:val="FF5555"/>
      <w:kern w:val="0"/>
      <w:sz w:val="18"/>
      <w:szCs w:val="18"/>
    </w:rPr>
  </w:style>
  <w:style w:type="paragraph" w:customStyle="1" w:styleId="hot2">
    <w:name w:val="hot2"/>
    <w:basedOn w:val="a"/>
    <w:rsid w:val="00425977"/>
    <w:pPr>
      <w:widowControl/>
      <w:spacing w:before="100" w:beforeAutospacing="1" w:after="100" w:afterAutospacing="1"/>
      <w:jc w:val="left"/>
    </w:pPr>
    <w:rPr>
      <w:rFonts w:ascii="Arial" w:eastAsia="宋体" w:hAnsi="Arial" w:cs="Arial"/>
      <w:color w:val="FF5555"/>
      <w:kern w:val="0"/>
      <w:sz w:val="22"/>
    </w:rPr>
  </w:style>
  <w:style w:type="paragraph" w:customStyle="1" w:styleId="ul">
    <w:name w:val="ul"/>
    <w:basedOn w:val="a"/>
    <w:rsid w:val="00425977"/>
    <w:pPr>
      <w:widowControl/>
      <w:pBdr>
        <w:bottom w:val="dotted" w:sz="6" w:space="0" w:color="DDDDDD"/>
      </w:pBdr>
      <w:spacing w:before="100" w:beforeAutospacing="1" w:after="100" w:afterAutospacing="1"/>
      <w:jc w:val="left"/>
    </w:pPr>
    <w:rPr>
      <w:rFonts w:ascii="宋体" w:eastAsia="宋体" w:hAnsi="宋体" w:cs="宋体"/>
      <w:kern w:val="0"/>
      <w:sz w:val="24"/>
      <w:szCs w:val="24"/>
    </w:rPr>
  </w:style>
  <w:style w:type="paragraph" w:customStyle="1" w:styleId="clist">
    <w:name w:val="clist"/>
    <w:basedOn w:val="a"/>
    <w:rsid w:val="00425977"/>
    <w:pPr>
      <w:widowControl/>
      <w:pBdr>
        <w:bottom w:val="dotted" w:sz="6" w:space="2" w:color="DDDDDD"/>
      </w:pBdr>
      <w:spacing w:before="100" w:beforeAutospacing="1" w:after="100" w:afterAutospacing="1"/>
      <w:jc w:val="left"/>
    </w:pPr>
    <w:rPr>
      <w:rFonts w:ascii="宋体" w:eastAsia="宋体" w:hAnsi="宋体" w:cs="宋体"/>
      <w:kern w:val="0"/>
      <w:sz w:val="18"/>
      <w:szCs w:val="18"/>
    </w:rPr>
  </w:style>
  <w:style w:type="paragraph" w:customStyle="1" w:styleId="clist2">
    <w:name w:val="clist2"/>
    <w:basedOn w:val="a"/>
    <w:rsid w:val="00425977"/>
    <w:pPr>
      <w:widowControl/>
      <w:pBdr>
        <w:bottom w:val="dotted" w:sz="6" w:space="2" w:color="DDDDDD"/>
      </w:pBdr>
      <w:spacing w:before="100" w:beforeAutospacing="1" w:after="100" w:afterAutospacing="1"/>
      <w:jc w:val="left"/>
    </w:pPr>
    <w:rPr>
      <w:rFonts w:ascii="宋体" w:eastAsia="宋体" w:hAnsi="宋体" w:cs="宋体"/>
      <w:kern w:val="0"/>
      <w:sz w:val="24"/>
      <w:szCs w:val="24"/>
    </w:rPr>
  </w:style>
  <w:style w:type="paragraph" w:customStyle="1" w:styleId="climg">
    <w:name w:val="climg"/>
    <w:basedOn w:val="a"/>
    <w:rsid w:val="00425977"/>
    <w:pPr>
      <w:widowControl/>
      <w:spacing w:before="75" w:after="75"/>
      <w:ind w:left="75" w:right="75"/>
      <w:jc w:val="left"/>
      <w:textAlignment w:val="bottom"/>
    </w:pPr>
    <w:rPr>
      <w:rFonts w:ascii="宋体" w:eastAsia="宋体" w:hAnsi="宋体" w:cs="宋体"/>
      <w:kern w:val="0"/>
      <w:sz w:val="24"/>
      <w:szCs w:val="24"/>
    </w:rPr>
  </w:style>
  <w:style w:type="paragraph" w:customStyle="1" w:styleId="stable">
    <w:name w:val="stable"/>
    <w:basedOn w:val="a"/>
    <w:rsid w:val="00425977"/>
    <w:pPr>
      <w:widowControl/>
      <w:spacing w:before="100" w:beforeAutospacing="1" w:after="100" w:afterAutospacing="1"/>
      <w:jc w:val="right"/>
    </w:pPr>
    <w:rPr>
      <w:rFonts w:ascii="宋体" w:eastAsia="宋体" w:hAnsi="宋体" w:cs="宋体"/>
      <w:kern w:val="0"/>
      <w:sz w:val="24"/>
      <w:szCs w:val="24"/>
    </w:rPr>
  </w:style>
  <w:style w:type="paragraph" w:customStyle="1" w:styleId="tbl">
    <w:name w:val="tbl"/>
    <w:basedOn w:val="a"/>
    <w:rsid w:val="00425977"/>
    <w:pPr>
      <w:widowControl/>
      <w:pBdr>
        <w:top w:val="single" w:sz="6" w:space="4" w:color="808080"/>
      </w:pBdr>
      <w:spacing w:before="100" w:beforeAutospacing="1" w:after="225"/>
      <w:jc w:val="left"/>
    </w:pPr>
    <w:rPr>
      <w:rFonts w:ascii="宋体" w:eastAsia="宋体" w:hAnsi="宋体" w:cs="宋体"/>
      <w:kern w:val="0"/>
      <w:sz w:val="24"/>
      <w:szCs w:val="24"/>
    </w:rPr>
  </w:style>
  <w:style w:type="paragraph" w:styleId="z-">
    <w:name w:val="HTML Top of Form"/>
    <w:basedOn w:val="a"/>
    <w:next w:val="a"/>
    <w:link w:val="z-Char"/>
    <w:hidden/>
    <w:uiPriority w:val="99"/>
    <w:semiHidden/>
    <w:unhideWhenUsed/>
    <w:rsid w:val="00425977"/>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425977"/>
    <w:rPr>
      <w:rFonts w:ascii="Arial" w:eastAsia="宋体" w:hAnsi="Arial" w:cs="Arial"/>
      <w:vanish/>
      <w:kern w:val="0"/>
      <w:sz w:val="16"/>
      <w:szCs w:val="16"/>
    </w:rPr>
  </w:style>
  <w:style w:type="paragraph" w:styleId="z-0">
    <w:name w:val="HTML Bottom of Form"/>
    <w:basedOn w:val="a"/>
    <w:next w:val="a"/>
    <w:link w:val="z-Char0"/>
    <w:hidden/>
    <w:uiPriority w:val="99"/>
    <w:unhideWhenUsed/>
    <w:rsid w:val="00425977"/>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rsid w:val="00425977"/>
    <w:rPr>
      <w:rFonts w:ascii="Arial" w:eastAsia="宋体" w:hAnsi="Arial" w:cs="Arial"/>
      <w:vanish/>
      <w:kern w:val="0"/>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control" Target="activeX/activeX20.xml"/><Relationship Id="rId117" Type="http://schemas.openxmlformats.org/officeDocument/2006/relationships/control" Target="activeX/activeX111.xml"/><Relationship Id="rId21" Type="http://schemas.openxmlformats.org/officeDocument/2006/relationships/control" Target="activeX/activeX15.xml"/><Relationship Id="rId42" Type="http://schemas.openxmlformats.org/officeDocument/2006/relationships/control" Target="activeX/activeX36.xml"/><Relationship Id="rId47" Type="http://schemas.openxmlformats.org/officeDocument/2006/relationships/control" Target="activeX/activeX41.xml"/><Relationship Id="rId63" Type="http://schemas.openxmlformats.org/officeDocument/2006/relationships/control" Target="activeX/activeX57.xml"/><Relationship Id="rId68" Type="http://schemas.openxmlformats.org/officeDocument/2006/relationships/control" Target="activeX/activeX62.xml"/><Relationship Id="rId84" Type="http://schemas.openxmlformats.org/officeDocument/2006/relationships/control" Target="activeX/activeX78.xml"/><Relationship Id="rId89" Type="http://schemas.openxmlformats.org/officeDocument/2006/relationships/control" Target="activeX/activeX83.xml"/><Relationship Id="rId112" Type="http://schemas.openxmlformats.org/officeDocument/2006/relationships/control" Target="activeX/activeX106.xml"/><Relationship Id="rId133" Type="http://schemas.openxmlformats.org/officeDocument/2006/relationships/control" Target="activeX/activeX127.xml"/><Relationship Id="rId138" Type="http://schemas.openxmlformats.org/officeDocument/2006/relationships/control" Target="activeX/activeX132.xml"/><Relationship Id="rId154" Type="http://schemas.openxmlformats.org/officeDocument/2006/relationships/control" Target="activeX/activeX147.xml"/><Relationship Id="rId159" Type="http://schemas.openxmlformats.org/officeDocument/2006/relationships/control" Target="activeX/activeX152.xml"/><Relationship Id="rId16" Type="http://schemas.openxmlformats.org/officeDocument/2006/relationships/control" Target="activeX/activeX10.xml"/><Relationship Id="rId107" Type="http://schemas.openxmlformats.org/officeDocument/2006/relationships/control" Target="activeX/activeX101.xml"/><Relationship Id="rId11" Type="http://schemas.openxmlformats.org/officeDocument/2006/relationships/control" Target="activeX/activeX5.xml"/><Relationship Id="rId32" Type="http://schemas.openxmlformats.org/officeDocument/2006/relationships/control" Target="activeX/activeX26.xml"/><Relationship Id="rId37" Type="http://schemas.openxmlformats.org/officeDocument/2006/relationships/control" Target="activeX/activeX31.xml"/><Relationship Id="rId53" Type="http://schemas.openxmlformats.org/officeDocument/2006/relationships/control" Target="activeX/activeX47.xml"/><Relationship Id="rId58" Type="http://schemas.openxmlformats.org/officeDocument/2006/relationships/control" Target="activeX/activeX52.xml"/><Relationship Id="rId74" Type="http://schemas.openxmlformats.org/officeDocument/2006/relationships/control" Target="activeX/activeX68.xml"/><Relationship Id="rId79" Type="http://schemas.openxmlformats.org/officeDocument/2006/relationships/control" Target="activeX/activeX73.xml"/><Relationship Id="rId102" Type="http://schemas.openxmlformats.org/officeDocument/2006/relationships/control" Target="activeX/activeX96.xml"/><Relationship Id="rId123" Type="http://schemas.openxmlformats.org/officeDocument/2006/relationships/control" Target="activeX/activeX117.xml"/><Relationship Id="rId128" Type="http://schemas.openxmlformats.org/officeDocument/2006/relationships/control" Target="activeX/activeX122.xml"/><Relationship Id="rId144" Type="http://schemas.openxmlformats.org/officeDocument/2006/relationships/control" Target="activeX/activeX138.xml"/><Relationship Id="rId149" Type="http://schemas.openxmlformats.org/officeDocument/2006/relationships/control" Target="activeX/activeX142.xml"/><Relationship Id="rId5" Type="http://schemas.openxmlformats.org/officeDocument/2006/relationships/endnotes" Target="endnotes.xml"/><Relationship Id="rId90" Type="http://schemas.openxmlformats.org/officeDocument/2006/relationships/control" Target="activeX/activeX84.xml"/><Relationship Id="rId95" Type="http://schemas.openxmlformats.org/officeDocument/2006/relationships/control" Target="activeX/activeX89.xml"/><Relationship Id="rId160" Type="http://schemas.openxmlformats.org/officeDocument/2006/relationships/control" Target="activeX/activeX153.xml"/><Relationship Id="rId22" Type="http://schemas.openxmlformats.org/officeDocument/2006/relationships/control" Target="activeX/activeX16.xml"/><Relationship Id="rId27" Type="http://schemas.openxmlformats.org/officeDocument/2006/relationships/control" Target="activeX/activeX21.xml"/><Relationship Id="rId43" Type="http://schemas.openxmlformats.org/officeDocument/2006/relationships/control" Target="activeX/activeX37.xml"/><Relationship Id="rId48" Type="http://schemas.openxmlformats.org/officeDocument/2006/relationships/control" Target="activeX/activeX42.xml"/><Relationship Id="rId64" Type="http://schemas.openxmlformats.org/officeDocument/2006/relationships/control" Target="activeX/activeX58.xml"/><Relationship Id="rId69" Type="http://schemas.openxmlformats.org/officeDocument/2006/relationships/control" Target="activeX/activeX63.xml"/><Relationship Id="rId113" Type="http://schemas.openxmlformats.org/officeDocument/2006/relationships/control" Target="activeX/activeX107.xml"/><Relationship Id="rId118" Type="http://schemas.openxmlformats.org/officeDocument/2006/relationships/control" Target="activeX/activeX112.xml"/><Relationship Id="rId134" Type="http://schemas.openxmlformats.org/officeDocument/2006/relationships/control" Target="activeX/activeX128.xml"/><Relationship Id="rId139" Type="http://schemas.openxmlformats.org/officeDocument/2006/relationships/control" Target="activeX/activeX133.xml"/><Relationship Id="rId80" Type="http://schemas.openxmlformats.org/officeDocument/2006/relationships/control" Target="activeX/activeX74.xml"/><Relationship Id="rId85" Type="http://schemas.openxmlformats.org/officeDocument/2006/relationships/control" Target="activeX/activeX79.xml"/><Relationship Id="rId150" Type="http://schemas.openxmlformats.org/officeDocument/2006/relationships/control" Target="activeX/activeX143.xml"/><Relationship Id="rId155" Type="http://schemas.openxmlformats.org/officeDocument/2006/relationships/control" Target="activeX/activeX148.xml"/><Relationship Id="rId12" Type="http://schemas.openxmlformats.org/officeDocument/2006/relationships/control" Target="activeX/activeX6.xml"/><Relationship Id="rId17" Type="http://schemas.openxmlformats.org/officeDocument/2006/relationships/control" Target="activeX/activeX11.xml"/><Relationship Id="rId33" Type="http://schemas.openxmlformats.org/officeDocument/2006/relationships/control" Target="activeX/activeX27.xml"/><Relationship Id="rId38" Type="http://schemas.openxmlformats.org/officeDocument/2006/relationships/control" Target="activeX/activeX32.xml"/><Relationship Id="rId59" Type="http://schemas.openxmlformats.org/officeDocument/2006/relationships/control" Target="activeX/activeX53.xml"/><Relationship Id="rId103" Type="http://schemas.openxmlformats.org/officeDocument/2006/relationships/control" Target="activeX/activeX97.xml"/><Relationship Id="rId108" Type="http://schemas.openxmlformats.org/officeDocument/2006/relationships/control" Target="activeX/activeX102.xml"/><Relationship Id="rId124" Type="http://schemas.openxmlformats.org/officeDocument/2006/relationships/control" Target="activeX/activeX118.xml"/><Relationship Id="rId129" Type="http://schemas.openxmlformats.org/officeDocument/2006/relationships/control" Target="activeX/activeX123.xml"/><Relationship Id="rId54" Type="http://schemas.openxmlformats.org/officeDocument/2006/relationships/control" Target="activeX/activeX48.xml"/><Relationship Id="rId70" Type="http://schemas.openxmlformats.org/officeDocument/2006/relationships/control" Target="activeX/activeX64.xml"/><Relationship Id="rId75" Type="http://schemas.openxmlformats.org/officeDocument/2006/relationships/control" Target="activeX/activeX69.xml"/><Relationship Id="rId91" Type="http://schemas.openxmlformats.org/officeDocument/2006/relationships/control" Target="activeX/activeX85.xml"/><Relationship Id="rId96" Type="http://schemas.openxmlformats.org/officeDocument/2006/relationships/control" Target="activeX/activeX90.xml"/><Relationship Id="rId140" Type="http://schemas.openxmlformats.org/officeDocument/2006/relationships/control" Target="activeX/activeX134.xml"/><Relationship Id="rId145" Type="http://schemas.openxmlformats.org/officeDocument/2006/relationships/control" Target="activeX/activeX139.xml"/><Relationship Id="rId161" Type="http://schemas.openxmlformats.org/officeDocument/2006/relationships/control" Target="activeX/activeX154.xml"/><Relationship Id="rId1" Type="http://schemas.openxmlformats.org/officeDocument/2006/relationships/styles" Target="styles.xml"/><Relationship Id="rId6" Type="http://schemas.openxmlformats.org/officeDocument/2006/relationships/image" Target="media/image1.wmf"/><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2.xml"/><Relationship Id="rId36" Type="http://schemas.openxmlformats.org/officeDocument/2006/relationships/control" Target="activeX/activeX30.xml"/><Relationship Id="rId49" Type="http://schemas.openxmlformats.org/officeDocument/2006/relationships/control" Target="activeX/activeX43.xml"/><Relationship Id="rId57" Type="http://schemas.openxmlformats.org/officeDocument/2006/relationships/control" Target="activeX/activeX51.xml"/><Relationship Id="rId106" Type="http://schemas.openxmlformats.org/officeDocument/2006/relationships/control" Target="activeX/activeX100.xml"/><Relationship Id="rId114" Type="http://schemas.openxmlformats.org/officeDocument/2006/relationships/control" Target="activeX/activeX108.xml"/><Relationship Id="rId119" Type="http://schemas.openxmlformats.org/officeDocument/2006/relationships/control" Target="activeX/activeX113.xml"/><Relationship Id="rId127" Type="http://schemas.openxmlformats.org/officeDocument/2006/relationships/control" Target="activeX/activeX121.xml"/><Relationship Id="rId10" Type="http://schemas.openxmlformats.org/officeDocument/2006/relationships/control" Target="activeX/activeX4.xml"/><Relationship Id="rId31" Type="http://schemas.openxmlformats.org/officeDocument/2006/relationships/control" Target="activeX/activeX25.xml"/><Relationship Id="rId44" Type="http://schemas.openxmlformats.org/officeDocument/2006/relationships/control" Target="activeX/activeX38.xml"/><Relationship Id="rId52" Type="http://schemas.openxmlformats.org/officeDocument/2006/relationships/control" Target="activeX/activeX46.xml"/><Relationship Id="rId60" Type="http://schemas.openxmlformats.org/officeDocument/2006/relationships/control" Target="activeX/activeX54.xml"/><Relationship Id="rId65" Type="http://schemas.openxmlformats.org/officeDocument/2006/relationships/control" Target="activeX/activeX59.xml"/><Relationship Id="rId73" Type="http://schemas.openxmlformats.org/officeDocument/2006/relationships/control" Target="activeX/activeX67.xml"/><Relationship Id="rId78" Type="http://schemas.openxmlformats.org/officeDocument/2006/relationships/control" Target="activeX/activeX72.xml"/><Relationship Id="rId81" Type="http://schemas.openxmlformats.org/officeDocument/2006/relationships/control" Target="activeX/activeX75.xml"/><Relationship Id="rId86" Type="http://schemas.openxmlformats.org/officeDocument/2006/relationships/control" Target="activeX/activeX80.xml"/><Relationship Id="rId94" Type="http://schemas.openxmlformats.org/officeDocument/2006/relationships/control" Target="activeX/activeX88.xml"/><Relationship Id="rId99" Type="http://schemas.openxmlformats.org/officeDocument/2006/relationships/control" Target="activeX/activeX93.xml"/><Relationship Id="rId101" Type="http://schemas.openxmlformats.org/officeDocument/2006/relationships/control" Target="activeX/activeX95.xml"/><Relationship Id="rId122" Type="http://schemas.openxmlformats.org/officeDocument/2006/relationships/control" Target="activeX/activeX116.xml"/><Relationship Id="rId130" Type="http://schemas.openxmlformats.org/officeDocument/2006/relationships/control" Target="activeX/activeX124.xml"/><Relationship Id="rId135" Type="http://schemas.openxmlformats.org/officeDocument/2006/relationships/control" Target="activeX/activeX129.xml"/><Relationship Id="rId143" Type="http://schemas.openxmlformats.org/officeDocument/2006/relationships/control" Target="activeX/activeX137.xml"/><Relationship Id="rId148" Type="http://schemas.openxmlformats.org/officeDocument/2006/relationships/control" Target="activeX/activeX141.xml"/><Relationship Id="rId151" Type="http://schemas.openxmlformats.org/officeDocument/2006/relationships/control" Target="activeX/activeX144.xml"/><Relationship Id="rId156" Type="http://schemas.openxmlformats.org/officeDocument/2006/relationships/control" Target="activeX/activeX149.xml"/><Relationship Id="rId4" Type="http://schemas.openxmlformats.org/officeDocument/2006/relationships/footnotes" Target="footnotes.xml"/><Relationship Id="rId9" Type="http://schemas.openxmlformats.org/officeDocument/2006/relationships/control" Target="activeX/activeX3.xml"/><Relationship Id="rId13" Type="http://schemas.openxmlformats.org/officeDocument/2006/relationships/control" Target="activeX/activeX7.xml"/><Relationship Id="rId18" Type="http://schemas.openxmlformats.org/officeDocument/2006/relationships/control" Target="activeX/activeX12.xml"/><Relationship Id="rId39" Type="http://schemas.openxmlformats.org/officeDocument/2006/relationships/control" Target="activeX/activeX33.xml"/><Relationship Id="rId109" Type="http://schemas.openxmlformats.org/officeDocument/2006/relationships/control" Target="activeX/activeX103.xml"/><Relationship Id="rId34" Type="http://schemas.openxmlformats.org/officeDocument/2006/relationships/control" Target="activeX/activeX28.xml"/><Relationship Id="rId50" Type="http://schemas.openxmlformats.org/officeDocument/2006/relationships/control" Target="activeX/activeX44.xml"/><Relationship Id="rId55" Type="http://schemas.openxmlformats.org/officeDocument/2006/relationships/control" Target="activeX/activeX49.xml"/><Relationship Id="rId76" Type="http://schemas.openxmlformats.org/officeDocument/2006/relationships/control" Target="activeX/activeX70.xml"/><Relationship Id="rId97" Type="http://schemas.openxmlformats.org/officeDocument/2006/relationships/control" Target="activeX/activeX91.xml"/><Relationship Id="rId104" Type="http://schemas.openxmlformats.org/officeDocument/2006/relationships/control" Target="activeX/activeX98.xml"/><Relationship Id="rId120" Type="http://schemas.openxmlformats.org/officeDocument/2006/relationships/control" Target="activeX/activeX114.xml"/><Relationship Id="rId125" Type="http://schemas.openxmlformats.org/officeDocument/2006/relationships/control" Target="activeX/activeX119.xml"/><Relationship Id="rId141" Type="http://schemas.openxmlformats.org/officeDocument/2006/relationships/control" Target="activeX/activeX135.xml"/><Relationship Id="rId146" Type="http://schemas.openxmlformats.org/officeDocument/2006/relationships/control" Target="activeX/activeX140.xml"/><Relationship Id="rId7" Type="http://schemas.openxmlformats.org/officeDocument/2006/relationships/control" Target="activeX/activeX1.xml"/><Relationship Id="rId71" Type="http://schemas.openxmlformats.org/officeDocument/2006/relationships/control" Target="activeX/activeX65.xml"/><Relationship Id="rId92" Type="http://schemas.openxmlformats.org/officeDocument/2006/relationships/control" Target="activeX/activeX86.xml"/><Relationship Id="rId162" Type="http://schemas.openxmlformats.org/officeDocument/2006/relationships/fontTable" Target="fontTable.xml"/><Relationship Id="rId2" Type="http://schemas.openxmlformats.org/officeDocument/2006/relationships/settings" Target="settings.xml"/><Relationship Id="rId29" Type="http://schemas.openxmlformats.org/officeDocument/2006/relationships/control" Target="activeX/activeX23.xml"/><Relationship Id="rId24" Type="http://schemas.openxmlformats.org/officeDocument/2006/relationships/control" Target="activeX/activeX18.xml"/><Relationship Id="rId40" Type="http://schemas.openxmlformats.org/officeDocument/2006/relationships/control" Target="activeX/activeX34.xml"/><Relationship Id="rId45" Type="http://schemas.openxmlformats.org/officeDocument/2006/relationships/control" Target="activeX/activeX39.xml"/><Relationship Id="rId66" Type="http://schemas.openxmlformats.org/officeDocument/2006/relationships/control" Target="activeX/activeX60.xml"/><Relationship Id="rId87" Type="http://schemas.openxmlformats.org/officeDocument/2006/relationships/control" Target="activeX/activeX81.xml"/><Relationship Id="rId110" Type="http://schemas.openxmlformats.org/officeDocument/2006/relationships/control" Target="activeX/activeX104.xml"/><Relationship Id="rId115" Type="http://schemas.openxmlformats.org/officeDocument/2006/relationships/control" Target="activeX/activeX109.xml"/><Relationship Id="rId131" Type="http://schemas.openxmlformats.org/officeDocument/2006/relationships/control" Target="activeX/activeX125.xml"/><Relationship Id="rId136" Type="http://schemas.openxmlformats.org/officeDocument/2006/relationships/control" Target="activeX/activeX130.xml"/><Relationship Id="rId157" Type="http://schemas.openxmlformats.org/officeDocument/2006/relationships/control" Target="activeX/activeX150.xml"/><Relationship Id="rId61" Type="http://schemas.openxmlformats.org/officeDocument/2006/relationships/control" Target="activeX/activeX55.xml"/><Relationship Id="rId82" Type="http://schemas.openxmlformats.org/officeDocument/2006/relationships/control" Target="activeX/activeX76.xml"/><Relationship Id="rId152" Type="http://schemas.openxmlformats.org/officeDocument/2006/relationships/control" Target="activeX/activeX145.xml"/><Relationship Id="rId19" Type="http://schemas.openxmlformats.org/officeDocument/2006/relationships/control" Target="activeX/activeX13.xml"/><Relationship Id="rId14" Type="http://schemas.openxmlformats.org/officeDocument/2006/relationships/control" Target="activeX/activeX8.xml"/><Relationship Id="rId30" Type="http://schemas.openxmlformats.org/officeDocument/2006/relationships/control" Target="activeX/activeX24.xml"/><Relationship Id="rId35" Type="http://schemas.openxmlformats.org/officeDocument/2006/relationships/control" Target="activeX/activeX29.xml"/><Relationship Id="rId56" Type="http://schemas.openxmlformats.org/officeDocument/2006/relationships/control" Target="activeX/activeX50.xml"/><Relationship Id="rId77" Type="http://schemas.openxmlformats.org/officeDocument/2006/relationships/control" Target="activeX/activeX71.xml"/><Relationship Id="rId100" Type="http://schemas.openxmlformats.org/officeDocument/2006/relationships/control" Target="activeX/activeX94.xml"/><Relationship Id="rId105" Type="http://schemas.openxmlformats.org/officeDocument/2006/relationships/control" Target="activeX/activeX99.xml"/><Relationship Id="rId126" Type="http://schemas.openxmlformats.org/officeDocument/2006/relationships/control" Target="activeX/activeX120.xml"/><Relationship Id="rId147" Type="http://schemas.openxmlformats.org/officeDocument/2006/relationships/image" Target="media/image2.wmf"/><Relationship Id="rId8" Type="http://schemas.openxmlformats.org/officeDocument/2006/relationships/control" Target="activeX/activeX2.xml"/><Relationship Id="rId51" Type="http://schemas.openxmlformats.org/officeDocument/2006/relationships/control" Target="activeX/activeX45.xml"/><Relationship Id="rId72" Type="http://schemas.openxmlformats.org/officeDocument/2006/relationships/control" Target="activeX/activeX66.xml"/><Relationship Id="rId93" Type="http://schemas.openxmlformats.org/officeDocument/2006/relationships/control" Target="activeX/activeX87.xml"/><Relationship Id="rId98" Type="http://schemas.openxmlformats.org/officeDocument/2006/relationships/control" Target="activeX/activeX92.xml"/><Relationship Id="rId121" Type="http://schemas.openxmlformats.org/officeDocument/2006/relationships/control" Target="activeX/activeX115.xml"/><Relationship Id="rId142" Type="http://schemas.openxmlformats.org/officeDocument/2006/relationships/control" Target="activeX/activeX136.xml"/><Relationship Id="rId163" Type="http://schemas.openxmlformats.org/officeDocument/2006/relationships/theme" Target="theme/theme1.xml"/><Relationship Id="rId3" Type="http://schemas.openxmlformats.org/officeDocument/2006/relationships/webSettings" Target="webSettings.xml"/><Relationship Id="rId25" Type="http://schemas.openxmlformats.org/officeDocument/2006/relationships/control" Target="activeX/activeX19.xml"/><Relationship Id="rId46" Type="http://schemas.openxmlformats.org/officeDocument/2006/relationships/control" Target="activeX/activeX40.xml"/><Relationship Id="rId67" Type="http://schemas.openxmlformats.org/officeDocument/2006/relationships/control" Target="activeX/activeX61.xml"/><Relationship Id="rId116" Type="http://schemas.openxmlformats.org/officeDocument/2006/relationships/control" Target="activeX/activeX110.xml"/><Relationship Id="rId137" Type="http://schemas.openxmlformats.org/officeDocument/2006/relationships/control" Target="activeX/activeX131.xml"/><Relationship Id="rId158" Type="http://schemas.openxmlformats.org/officeDocument/2006/relationships/control" Target="activeX/activeX151.xml"/><Relationship Id="rId20" Type="http://schemas.openxmlformats.org/officeDocument/2006/relationships/control" Target="activeX/activeX14.xml"/><Relationship Id="rId41" Type="http://schemas.openxmlformats.org/officeDocument/2006/relationships/control" Target="activeX/activeX35.xml"/><Relationship Id="rId62" Type="http://schemas.openxmlformats.org/officeDocument/2006/relationships/control" Target="activeX/activeX56.xml"/><Relationship Id="rId83" Type="http://schemas.openxmlformats.org/officeDocument/2006/relationships/control" Target="activeX/activeX77.xml"/><Relationship Id="rId88" Type="http://schemas.openxmlformats.org/officeDocument/2006/relationships/control" Target="activeX/activeX82.xml"/><Relationship Id="rId111" Type="http://schemas.openxmlformats.org/officeDocument/2006/relationships/control" Target="activeX/activeX105.xml"/><Relationship Id="rId132" Type="http://schemas.openxmlformats.org/officeDocument/2006/relationships/control" Target="activeX/activeX126.xml"/><Relationship Id="rId153" Type="http://schemas.openxmlformats.org/officeDocument/2006/relationships/control" Target="activeX/activeX14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A-5CC6-11CF-8D67-00AA00BDCE1D}" ax:persistence="persistStream" r:id="rId1"/>
</file>

<file path=word/activeX/activeX142.xml><?xml version="1.0" encoding="utf-8"?>
<ax:ocx xmlns:ax="http://schemas.microsoft.com/office/2006/activeX" xmlns:r="http://schemas.openxmlformats.org/officeDocument/2006/relationships" ax:classid="{5512D11A-5CC6-11CF-8D67-00AA00BDCE1D}" ax:persistence="persistStream" r:id="rId1"/>
</file>

<file path=word/activeX/activeX143.xml><?xml version="1.0" encoding="utf-8"?>
<ax:ocx xmlns:ax="http://schemas.microsoft.com/office/2006/activeX" xmlns:r="http://schemas.openxmlformats.org/officeDocument/2006/relationships" ax:classid="{5512D11A-5CC6-11CF-8D67-00AA00BDCE1D}" ax:persistence="persistStream" r:id="rId1"/>
</file>

<file path=word/activeX/activeX144.xml><?xml version="1.0" encoding="utf-8"?>
<ax:ocx xmlns:ax="http://schemas.microsoft.com/office/2006/activeX" xmlns:r="http://schemas.openxmlformats.org/officeDocument/2006/relationships" ax:classid="{5512D11A-5CC6-11CF-8D67-00AA00BDCE1D}" ax:persistence="persistStream" r:id="rId1"/>
</file>

<file path=word/activeX/activeX145.xml><?xml version="1.0" encoding="utf-8"?>
<ax:ocx xmlns:ax="http://schemas.microsoft.com/office/2006/activeX" xmlns:r="http://schemas.openxmlformats.org/officeDocument/2006/relationships" ax:classid="{5512D11A-5CC6-11CF-8D67-00AA00BDCE1D}" ax:persistence="persistStream" r:id="rId1"/>
</file>

<file path=word/activeX/activeX146.xml><?xml version="1.0" encoding="utf-8"?>
<ax:ocx xmlns:ax="http://schemas.microsoft.com/office/2006/activeX" xmlns:r="http://schemas.openxmlformats.org/officeDocument/2006/relationships" ax:classid="{5512D11A-5CC6-11CF-8D67-00AA00BDCE1D}" ax:persistence="persistStream" r:id="rId1"/>
</file>

<file path=word/activeX/activeX147.xml><?xml version="1.0" encoding="utf-8"?>
<ax:ocx xmlns:ax="http://schemas.microsoft.com/office/2006/activeX" xmlns:r="http://schemas.openxmlformats.org/officeDocument/2006/relationships" ax:classid="{5512D11A-5CC6-11CF-8D67-00AA00BDCE1D}" ax:persistence="persistStream" r:id="rId1"/>
</file>

<file path=word/activeX/activeX148.xml><?xml version="1.0" encoding="utf-8"?>
<ax:ocx xmlns:ax="http://schemas.microsoft.com/office/2006/activeX" xmlns:r="http://schemas.openxmlformats.org/officeDocument/2006/relationships" ax:classid="{5512D11A-5CC6-11CF-8D67-00AA00BDCE1D}" ax:persistence="persistStream" r:id="rId1"/>
</file>

<file path=word/activeX/activeX149.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A-5CC6-11CF-8D67-00AA00BDCE1D}" ax:persistence="persistStream" r:id="rId1"/>
</file>

<file path=word/activeX/activeX151.xml><?xml version="1.0" encoding="utf-8"?>
<ax:ocx xmlns:ax="http://schemas.microsoft.com/office/2006/activeX" xmlns:r="http://schemas.openxmlformats.org/officeDocument/2006/relationships" ax:classid="{5512D11A-5CC6-11CF-8D67-00AA00BDCE1D}" ax:persistence="persistStream" r:id="rId1"/>
</file>

<file path=word/activeX/activeX152.xml><?xml version="1.0" encoding="utf-8"?>
<ax:ocx xmlns:ax="http://schemas.microsoft.com/office/2006/activeX" xmlns:r="http://schemas.openxmlformats.org/officeDocument/2006/relationships" ax:classid="{5512D11A-5CC6-11CF-8D67-00AA00BDCE1D}" ax:persistence="persistStream" r:id="rId1"/>
</file>

<file path=word/activeX/activeX153.xml><?xml version="1.0" encoding="utf-8"?>
<ax:ocx xmlns:ax="http://schemas.microsoft.com/office/2006/activeX" xmlns:r="http://schemas.openxmlformats.org/officeDocument/2006/relationships" ax:classid="{5512D11A-5CC6-11CF-8D67-00AA00BDCE1D}" ax:persistence="persistStream" r:id="rId1"/>
</file>

<file path=word/activeX/activeX154.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1883</Words>
  <Characters>10735</Characters>
  <Application>Microsoft Office Word</Application>
  <DocSecurity>0</DocSecurity>
  <Lines>89</Lines>
  <Paragraphs>25</Paragraphs>
  <ScaleCrop>false</ScaleCrop>
  <Company/>
  <LinksUpToDate>false</LinksUpToDate>
  <CharactersWithSpaces>12593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Archie</dc:creator>
  <cp:keywords/>
  <dc:description/>
  <cp:lastModifiedBy>Archie</cp:lastModifiedBy>
  <cp:revision>3</cp:revision>
  <dcterms:created xsi:type="dcterms:W3CDTF">2011-02-13T05:57:00Z</dcterms:created>
  <dcterms:modified xsi:type="dcterms:W3CDTF">2011-02-13T06:47:00Z</dcterms:modified>
</cp:coreProperties>
</file>