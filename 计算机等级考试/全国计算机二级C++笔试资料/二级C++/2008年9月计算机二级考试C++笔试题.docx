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Default Extension="jpeg" ContentType="image/jpeg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endnotes.xml" ContentType="application/vnd.openxmlformats-officedocument.wordprocessingml.endnotes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20" w:type="dxa"/>
          <w:left w:w="300" w:type="dxa"/>
          <w:right w:w="300" w:type="dxa"/>
        </w:tblCellMar>
        <w:tblLook w:val="04A0"/>
      </w:tblPr>
      <w:tblGrid>
        <w:gridCol w:w="7715"/>
        <w:gridCol w:w="651"/>
      </w:tblGrid>
      <w:tr w:rsidR="00567E92" w:rsidRPr="00567E92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>全国计算机等级考试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历年真题　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>2008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>年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>9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>月计算机二级考试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>C++</w:t>
            </w:r>
            <w:r w:rsidRPr="00567E92">
              <w:rPr>
                <w:rFonts w:ascii="Arial" w:eastAsia="宋体" w:hAnsi="Arial" w:cs="Arial"/>
                <w:kern w:val="0"/>
                <w:sz w:val="24"/>
                <w:szCs w:val="24"/>
              </w:rPr>
              <w:t>笔试题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hd w:val="clear" w:color="auto" w:fill="EEFFEE"/>
              <w:spacing w:before="100" w:beforeAutospacing="1" w:after="75" w:line="360" w:lineRule="auto"/>
              <w:jc w:val="left"/>
              <w:outlineLvl w:val="2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一、选择题（每题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2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分，共计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70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分）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40"/>
              <w:gridCol w:w="1715"/>
            </w:tblGrid>
            <w:tr w:rsidR="00567E92" w:rsidRPr="00567E92">
              <w:trPr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67E92" w:rsidRPr="00567E92" w:rsidRDefault="00567E92" w:rsidP="00567E9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1.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一个栈的初始状态为空。现将元素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依次入栈，然后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再依次出栈，则元素出栈的顺序是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A)12345ABCDE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B)EDCBA54321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C)ABCDE12345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D)54321EDCBA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67E92" w:rsidRPr="00567E92" w:rsidRDefault="00567E92" w:rsidP="00567E92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pict/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pict/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pict/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pict/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pict/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pict/>
                  </w:r>
                  <w:r w:rsidRPr="00567E92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pict/>
                  </w:r>
                </w:p>
              </w:tc>
            </w:tr>
            <w:tr w:rsidR="00567E92" w:rsidRPr="00567E92">
              <w:trPr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567E92" w:rsidRPr="00567E92" w:rsidRDefault="00567E92" w:rsidP="00567E92">
                  <w:pPr>
                    <w:widowControl/>
                    <w:spacing w:line="360" w:lineRule="auto"/>
                    <w:jc w:val="left"/>
                    <w:rPr>
                      <w:ins w:id="0" w:author="Unknown"/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ins w:id="1" w:author="Unknown"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object w:dxaOrig="1440" w:dyaOrig="144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507" type="#_x0000_t75" style="width:20.25pt;height:15.75pt" o:ole="">
                          <v:imagedata r:id="rId6" o:title=""/>
                        </v:shape>
                        <w:control r:id="rId7" w:name="DefaultOcxName" w:shapeid="_x0000_i1507"/>
                      </w:object>
                    </w:r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t xml:space="preserve">A       </w:t>
                    </w:r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object w:dxaOrig="1440" w:dyaOrig="1440">
                        <v:shape id="_x0000_i1506" type="#_x0000_t75" style="width:20.25pt;height:15.75pt" o:ole="">
                          <v:imagedata r:id="rId6" o:title=""/>
                        </v:shape>
                        <w:control r:id="rId8" w:name="DefaultOcxName1" w:shapeid="_x0000_i1506"/>
                      </w:object>
                    </w:r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t xml:space="preserve">B       </w:t>
                    </w:r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object w:dxaOrig="1440" w:dyaOrig="1440">
                        <v:shape id="_x0000_i1505" type="#_x0000_t75" style="width:20.25pt;height:15.75pt" o:ole="">
                          <v:imagedata r:id="rId6" o:title=""/>
                        </v:shape>
                        <w:control r:id="rId9" w:name="DefaultOcxName2" w:shapeid="_x0000_i1505"/>
                      </w:object>
                    </w:r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t xml:space="preserve">C       </w:t>
                    </w:r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object w:dxaOrig="1440" w:dyaOrig="1440">
                        <v:shape id="_x0000_i1504" type="#_x0000_t75" style="width:20.25pt;height:15.75pt" o:ole="">
                          <v:imagedata r:id="rId6" o:title=""/>
                        </v:shape>
                        <w:control r:id="rId10" w:name="DefaultOcxName3" w:shapeid="_x0000_i1504"/>
                      </w:object>
                    </w:r>
                    <w:r w:rsidRPr="00567E92">
                      <w:rPr>
                        <w:rFonts w:ascii="Arial" w:eastAsia="宋体" w:hAnsi="Arial" w:cs="Arial"/>
                        <w:kern w:val="0"/>
                        <w:sz w:val="18"/>
                        <w:szCs w:val="18"/>
                      </w:rPr>
                      <w:t xml:space="preserve">D       </w:t>
                    </w:r>
                  </w:ins>
                </w:p>
              </w:tc>
              <w:tc>
                <w:tcPr>
                  <w:tcW w:w="0" w:type="auto"/>
                  <w:vMerge/>
                  <w:shd w:val="clear" w:color="auto" w:fill="EEEEDE"/>
                  <w:vAlign w:val="center"/>
                  <w:hideMark/>
                </w:tcPr>
                <w:p w:rsidR="00567E92" w:rsidRPr="00567E92" w:rsidRDefault="00567E92" w:rsidP="00567E9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下列叙述中正确的是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循环队列有队头和队尾两个指针，因此，循环队列是非线性结构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在循环队列中，只需要队头指针就能反映队列中元素的动态变化情况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在循环队列中，只需要队尾指针就能反映队列中元素的动态变化情况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循环队列中元素的个数是由队头指针和队尾指针共同决定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503" type="#_x0000_t75" style="width:20.25pt;height:15.75pt" o:ole="">
                  <v:imagedata r:id="rId6" o:title=""/>
                </v:shape>
                <w:control r:id="rId11" w:name="DefaultOcxName4" w:shapeid="_x0000_i150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502" type="#_x0000_t75" style="width:20.25pt;height:15.75pt" o:ole="">
                  <v:imagedata r:id="rId6" o:title=""/>
                </v:shape>
                <w:control r:id="rId12" w:name="DefaultOcxName5" w:shapeid="_x0000_i150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501" type="#_x0000_t75" style="width:20.25pt;height:15.75pt" o:ole="">
                  <v:imagedata r:id="rId6" o:title=""/>
                </v:shape>
                <w:control r:id="rId13" w:name="DefaultOcxName6" w:shapeid="_x0000_i150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500" type="#_x0000_t75" style="width:20.25pt;height:15.75pt" o:ole="">
                  <v:imagedata r:id="rId6" o:title=""/>
                </v:shape>
                <w:control r:id="rId14" w:name="DefaultOcxName7" w:shapeid="_x0000_i150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在长度为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的有序线性表中进行二分查找，最坏情况下需要比较的次数是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A)O(n)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B)O(n2)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C)O(log2n)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D)O(nlog2n)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9" type="#_x0000_t75" style="width:20.25pt;height:15.75pt" o:ole="">
                  <v:imagedata r:id="rId6" o:title=""/>
                </v:shape>
                <w:control r:id="rId15" w:name="DefaultOcxName8" w:shapeid="_x0000_i149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8" type="#_x0000_t75" style="width:20.25pt;height:15.75pt" o:ole="">
                  <v:imagedata r:id="rId6" o:title=""/>
                </v:shape>
                <w:control r:id="rId16" w:name="DefaultOcxName9" w:shapeid="_x0000_i149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7" type="#_x0000_t75" style="width:20.25pt;height:15.75pt" o:ole="">
                  <v:imagedata r:id="rId6" o:title=""/>
                </v:shape>
                <w:control r:id="rId17" w:name="DefaultOcxName10" w:shapeid="_x0000_i149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6" type="#_x0000_t75" style="width:20.25pt;height:15.75pt" o:ole="">
                  <v:imagedata r:id="rId6" o:title=""/>
                </v:shape>
                <w:control r:id="rId18" w:name="DefaultOcxName11" w:shapeid="_x0000_i149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4.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下列叙述中正确的是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顺序存储结构的存储一定是连续的，链式存储结构的存储空间不一定是连续的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顺序存储结构只针对线性结构，链式存储结构只针对非线性结构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顺序存储结构能存储有续表，链式存储结构不能存储有序表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链式存储结构比顺序存储结构节省存储空间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495" type="#_x0000_t75" style="width:20.25pt;height:15.75pt" o:ole="">
                  <v:imagedata r:id="rId6" o:title=""/>
                </v:shape>
                <w:control r:id="rId19" w:name="DefaultOcxName12" w:shapeid="_x0000_i149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4" type="#_x0000_t75" style="width:20.25pt;height:15.75pt" o:ole="">
                  <v:imagedata r:id="rId6" o:title=""/>
                </v:shape>
                <w:control r:id="rId20" w:name="DefaultOcxName13" w:shapeid="_x0000_i149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3" type="#_x0000_t75" style="width:20.25pt;height:15.75pt" o:ole="">
                  <v:imagedata r:id="rId6" o:title=""/>
                </v:shape>
                <w:control r:id="rId21" w:name="DefaultOcxName14" w:shapeid="_x0000_i149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2" type="#_x0000_t75" style="width:20.25pt;height:15.75pt" o:ole="">
                  <v:imagedata r:id="rId6" o:title=""/>
                </v:shape>
                <w:control r:id="rId22" w:name="DefaultOcxName15" w:shapeid="_x0000_i149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5.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数据流图中带有箭头的线段表示的是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控制流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事件驱动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模块调用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数据流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1" type="#_x0000_t75" style="width:20.25pt;height:15.75pt" o:ole="">
                  <v:imagedata r:id="rId6" o:title=""/>
                </v:shape>
                <w:control r:id="rId23" w:name="DefaultOcxName16" w:shapeid="_x0000_i149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90" type="#_x0000_t75" style="width:20.25pt;height:15.75pt" o:ole="">
                  <v:imagedata r:id="rId6" o:title=""/>
                </v:shape>
                <w:control r:id="rId24" w:name="DefaultOcxName17" w:shapeid="_x0000_i149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9" type="#_x0000_t75" style="width:20.25pt;height:15.75pt" o:ole="">
                  <v:imagedata r:id="rId6" o:title=""/>
                </v:shape>
                <w:control r:id="rId25" w:name="DefaultOcxName18" w:shapeid="_x0000_i148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8" type="#_x0000_t75" style="width:20.25pt;height:15.75pt" o:ole="">
                  <v:imagedata r:id="rId6" o:title=""/>
                </v:shape>
                <w:control r:id="rId26" w:name="DefaultOcxName19" w:shapeid="_x0000_i148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6.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在软件开发中，需求分析阶段可以使用的同居是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A)N-S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图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B)DFD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图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C)PAD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图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程序流程图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7" type="#_x0000_t75" style="width:20.25pt;height:15.75pt" o:ole="">
                  <v:imagedata r:id="rId6" o:title=""/>
                </v:shape>
                <w:control r:id="rId27" w:name="DefaultOcxName20" w:shapeid="_x0000_i148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6" type="#_x0000_t75" style="width:20.25pt;height:15.75pt" o:ole="">
                  <v:imagedata r:id="rId6" o:title=""/>
                </v:shape>
                <w:control r:id="rId28" w:name="DefaultOcxName21" w:shapeid="_x0000_i148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5" type="#_x0000_t75" style="width:20.25pt;height:15.75pt" o:ole="">
                  <v:imagedata r:id="rId6" o:title=""/>
                </v:shape>
                <w:control r:id="rId29" w:name="DefaultOcxName22" w:shapeid="_x0000_i148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4" type="#_x0000_t75" style="width:20.25pt;height:15.75pt" o:ole="">
                  <v:imagedata r:id="rId6" o:title=""/>
                </v:shape>
                <w:control r:id="rId30" w:name="DefaultOcxName23" w:shapeid="_x0000_i148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7.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在面向对象方法中，不属于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“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对象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”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基本特点的是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一致性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分类性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多态性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标识唯一性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3" type="#_x0000_t75" style="width:20.25pt;height:15.75pt" o:ole="">
                  <v:imagedata r:id="rId6" o:title=""/>
                </v:shape>
                <w:control r:id="rId31" w:name="DefaultOcxName24" w:shapeid="_x0000_i148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2" type="#_x0000_t75" style="width:20.25pt;height:15.75pt" o:ole="">
                  <v:imagedata r:id="rId6" o:title=""/>
                </v:shape>
                <w:control r:id="rId32" w:name="DefaultOcxName25" w:shapeid="_x0000_i148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1" type="#_x0000_t75" style="width:20.25pt;height:15.75pt" o:ole="">
                  <v:imagedata r:id="rId6" o:title=""/>
                </v:shape>
                <w:control r:id="rId33" w:name="DefaultOcxName26" w:shapeid="_x0000_i148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80" type="#_x0000_t75" style="width:20.25pt;height:15.75pt" o:ole="">
                  <v:imagedata r:id="rId6" o:title=""/>
                </v:shape>
                <w:control r:id="rId34" w:name="DefaultOcxName27" w:shapeid="_x0000_i148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8.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一间宿舍可以住多个学生，则实体宿舍和学生之间的联系是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一对一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一对多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多对一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多对多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9" type="#_x0000_t75" style="width:20.25pt;height:15.75pt" o:ole="">
                  <v:imagedata r:id="rId6" o:title=""/>
                </v:shape>
                <w:control r:id="rId35" w:name="DefaultOcxName28" w:shapeid="_x0000_i147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8" type="#_x0000_t75" style="width:20.25pt;height:15.75pt" o:ole="">
                  <v:imagedata r:id="rId6" o:title=""/>
                </v:shape>
                <w:control r:id="rId36" w:name="DefaultOcxName29" w:shapeid="_x0000_i147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7" type="#_x0000_t75" style="width:20.25pt;height:15.75pt" o:ole="">
                  <v:imagedata r:id="rId6" o:title=""/>
                </v:shape>
                <w:control r:id="rId37" w:name="DefaultOcxName30" w:shapeid="_x0000_i147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6" type="#_x0000_t75" style="width:20.25pt;height:15.75pt" o:ole="">
                  <v:imagedata r:id="rId6" o:title=""/>
                </v:shape>
                <w:control r:id="rId38" w:name="DefaultOcxName31" w:shapeid="_x0000_i147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9.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在数据管理技术发展的三个阶段中，数据共享最好的是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人工管理阶段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文件系统阶段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数据库系统阶段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三个阶段相同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475" type="#_x0000_t75" style="width:20.25pt;height:15.75pt" o:ole="">
                  <v:imagedata r:id="rId6" o:title=""/>
                </v:shape>
                <w:control r:id="rId39" w:name="DefaultOcxName32" w:shapeid="_x0000_i147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4" type="#_x0000_t75" style="width:20.25pt;height:15.75pt" o:ole="">
                  <v:imagedata r:id="rId6" o:title=""/>
                </v:shape>
                <w:control r:id="rId40" w:name="DefaultOcxName33" w:shapeid="_x0000_i147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3" type="#_x0000_t75" style="width:20.25pt;height:15.75pt" o:ole="">
                  <v:imagedata r:id="rId6" o:title=""/>
                </v:shape>
                <w:control r:id="rId41" w:name="DefaultOcxName34" w:shapeid="_x0000_i147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2" type="#_x0000_t75" style="width:20.25pt;height:15.75pt" o:ole="">
                  <v:imagedata r:id="rId6" o:title=""/>
                </v:shape>
                <w:control r:id="rId42" w:name="DefaultOcxName35" w:shapeid="_x0000_i147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10.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有三个关系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、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、和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如下：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438525" cy="781050"/>
                  <wp:effectExtent l="19050" t="0" r="9525" b="0"/>
                  <wp:docPr id="8" name="图片 8" descr="http://www.passtwo.com/c15/access/x2008_09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passtwo.com/c15/access/x2008_09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由关系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和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通过运算得到关系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T,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则所使用的运算为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笛卡尔积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交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并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自然连接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1" type="#_x0000_t75" style="width:20.25pt;height:15.75pt" o:ole="">
                  <v:imagedata r:id="rId6" o:title=""/>
                </v:shape>
                <w:control r:id="rId44" w:name="DefaultOcxName36" w:shapeid="_x0000_i147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70" type="#_x0000_t75" style="width:20.25pt;height:15.75pt" o:ole="">
                  <v:imagedata r:id="rId6" o:title=""/>
                </v:shape>
                <w:control r:id="rId45" w:name="DefaultOcxName37" w:shapeid="_x0000_i147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9" type="#_x0000_t75" style="width:20.25pt;height:15.75pt" o:ole="">
                  <v:imagedata r:id="rId6" o:title=""/>
                </v:shape>
                <w:control r:id="rId46" w:name="DefaultOcxName38" w:shapeid="_x0000_i146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8" type="#_x0000_t75" style="width:20.25pt;height:15.75pt" o:ole="">
                  <v:imagedata r:id="rId6" o:title=""/>
                </v:shape>
                <w:control r:id="rId47" w:name="DefaultOcxName39" w:shapeid="_x0000_i146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11.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在下列原型所示的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C++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函数中，按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“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传值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”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方式传递参数的是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f1(int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f2(int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*x);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f3(const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*x);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f4(int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&amp;x);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7" type="#_x0000_t75" style="width:20.25pt;height:15.75pt" o:ole="">
                  <v:imagedata r:id="rId6" o:title=""/>
                </v:shape>
                <w:control r:id="rId48" w:name="DefaultOcxName40" w:shapeid="_x0000_i146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6" type="#_x0000_t75" style="width:20.25pt;height:15.75pt" o:ole="">
                  <v:imagedata r:id="rId6" o:title=""/>
                </v:shape>
                <w:control r:id="rId49" w:name="DefaultOcxName41" w:shapeid="_x0000_i146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5" type="#_x0000_t75" style="width:20.25pt;height:15.75pt" o:ole="">
                  <v:imagedata r:id="rId6" o:title=""/>
                </v:shape>
                <w:control r:id="rId50" w:name="DefaultOcxName42" w:shapeid="_x0000_i146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4" type="#_x0000_t75" style="width:20.25pt;height:15.75pt" o:ole="">
                  <v:imagedata r:id="rId6" o:title=""/>
                </v:shape>
                <w:control r:id="rId51" w:name="DefaultOcxName43" w:shapeid="_x0000_i146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12.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C++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中，编译系统自动为一个类生成缺省构造函数的条件是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该类没有定义任何有参构造函数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该类没有定义任何无参构造函数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该类没有定义任何构造函数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该类没有定义任何成员函数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3" type="#_x0000_t75" style="width:20.25pt;height:15.75pt" o:ole="">
                  <v:imagedata r:id="rId6" o:title=""/>
                </v:shape>
                <w:control r:id="rId52" w:name="DefaultOcxName44" w:shapeid="_x0000_i146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2" type="#_x0000_t75" style="width:20.25pt;height:15.75pt" o:ole="">
                  <v:imagedata r:id="rId6" o:title=""/>
                </v:shape>
                <w:control r:id="rId53" w:name="DefaultOcxName45" w:shapeid="_x0000_i146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1" type="#_x0000_t75" style="width:20.25pt;height:15.75pt" o:ole="">
                  <v:imagedata r:id="rId6" o:title=""/>
                </v:shape>
                <w:control r:id="rId54" w:name="DefaultOcxName46" w:shapeid="_x0000_i146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60" type="#_x0000_t75" style="width:20.25pt;height:15.75pt" o:ole="">
                  <v:imagedata r:id="rId6" o:title=""/>
                </v:shape>
                <w:control r:id="rId55" w:name="DefaultOcxName47" w:shapeid="_x0000_i146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13.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在一个派生类的成员函数中，试图调用其基类的成员函数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“void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f();”,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但无法通过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编译，这说明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A)f()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是基类的私有成员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B)f()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是基类的保护成员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派生类的继承方式为私有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派生类的继承方式为保护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459" type="#_x0000_t75" style="width:20.25pt;height:15.75pt" o:ole="">
                  <v:imagedata r:id="rId6" o:title=""/>
                </v:shape>
                <w:control r:id="rId56" w:name="DefaultOcxName48" w:shapeid="_x0000_i145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8" type="#_x0000_t75" style="width:20.25pt;height:15.75pt" o:ole="">
                  <v:imagedata r:id="rId6" o:title=""/>
                </v:shape>
                <w:control r:id="rId57" w:name="DefaultOcxName49" w:shapeid="_x0000_i145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7" type="#_x0000_t75" style="width:20.25pt;height:15.75pt" o:ole="">
                  <v:imagedata r:id="rId6" o:title=""/>
                </v:shape>
                <w:control r:id="rId58" w:name="DefaultOcxName50" w:shapeid="_x0000_i145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6" type="#_x0000_t75" style="width:20.25pt;height:15.75pt" o:ole="">
                  <v:imagedata r:id="rId6" o:title=""/>
                </v:shape>
                <w:control r:id="rId59" w:name="DefaultOcxName51" w:shapeid="_x0000_i145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14.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下列关于运算符重载的叙述中，错误的是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有的运算符可以作为非成员函数重载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所有的运算符都可以通过重载而被赋予新的含义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不得为重载的运算符函数的参数设置默认值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有的运算符只能作为成员函数重载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5" type="#_x0000_t75" style="width:20.25pt;height:15.75pt" o:ole="">
                  <v:imagedata r:id="rId6" o:title=""/>
                </v:shape>
                <w:control r:id="rId60" w:name="DefaultOcxName52" w:shapeid="_x0000_i145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4" type="#_x0000_t75" style="width:20.25pt;height:15.75pt" o:ole="">
                  <v:imagedata r:id="rId6" o:title=""/>
                </v:shape>
                <w:control r:id="rId61" w:name="DefaultOcxName53" w:shapeid="_x0000_i145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3" type="#_x0000_t75" style="width:20.25pt;height:15.75pt" o:ole="">
                  <v:imagedata r:id="rId6" o:title=""/>
                </v:shape>
                <w:control r:id="rId62" w:name="DefaultOcxName54" w:shapeid="_x0000_i145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2" type="#_x0000_t75" style="width:20.25pt;height:15.75pt" o:ole="">
                  <v:imagedata r:id="rId6" o:title=""/>
                </v:shape>
                <w:control r:id="rId63" w:name="DefaultOcxName55" w:shapeid="_x0000_i145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15.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下列关于模板的叙述中，错误的是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调用模板函数是，在一定条件下可以省略模板实参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可以用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int,double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这样的类型修饰符来生命模板参数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模板声明中的关键字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都可以用关键字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typename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代替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模板的形参表中可以有多个参数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1" type="#_x0000_t75" style="width:20.25pt;height:15.75pt" o:ole="">
                  <v:imagedata r:id="rId6" o:title=""/>
                </v:shape>
                <w:control r:id="rId64" w:name="DefaultOcxName56" w:shapeid="_x0000_i145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50" type="#_x0000_t75" style="width:20.25pt;height:15.75pt" o:ole="">
                  <v:imagedata r:id="rId6" o:title=""/>
                </v:shape>
                <w:control r:id="rId65" w:name="DefaultOcxName57" w:shapeid="_x0000_i145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9" type="#_x0000_t75" style="width:20.25pt;height:15.75pt" o:ole="">
                  <v:imagedata r:id="rId6" o:title=""/>
                </v:shape>
                <w:control r:id="rId66" w:name="DefaultOcxName58" w:shapeid="_x0000_i144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8" type="#_x0000_t75" style="width:20.25pt;height:15.75pt" o:ole="">
                  <v:imagedata r:id="rId6" o:title=""/>
                </v:shape>
                <w:control r:id="rId67" w:name="DefaultOcxName59" w:shapeid="_x0000_i144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16.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要利用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c++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流进行文件操作，必须在程序中包含的头文件是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A)iostream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B)istream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C)strstream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D)iomanip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7" type="#_x0000_t75" style="width:20.25pt;height:15.75pt" o:ole="">
                  <v:imagedata r:id="rId6" o:title=""/>
                </v:shape>
                <w:control r:id="rId68" w:name="DefaultOcxName60" w:shapeid="_x0000_i144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6" type="#_x0000_t75" style="width:20.25pt;height:15.75pt" o:ole="">
                  <v:imagedata r:id="rId6" o:title=""/>
                </v:shape>
                <w:control r:id="rId69" w:name="DefaultOcxName61" w:shapeid="_x0000_i144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5" type="#_x0000_t75" style="width:20.25pt;height:15.75pt" o:ole="">
                  <v:imagedata r:id="rId6" o:title=""/>
                </v:shape>
                <w:control r:id="rId70" w:name="DefaultOcxName62" w:shapeid="_x0000_i144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4" type="#_x0000_t75" style="width:20.25pt;height:15.75pt" o:ole="">
                  <v:imagedata r:id="rId6" o:title=""/>
                </v:shape>
                <w:control r:id="rId71" w:name="DefaultOcxName63" w:shapeid="_x0000_i144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17.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下列字符串中不能作为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c++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标识符使用的是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A)WHILE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B)user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C)_lvar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D)9stars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443" type="#_x0000_t75" style="width:20.25pt;height:15.75pt" o:ole="">
                  <v:imagedata r:id="rId6" o:title=""/>
                </v:shape>
                <w:control r:id="rId72" w:name="DefaultOcxName64" w:shapeid="_x0000_i144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2" type="#_x0000_t75" style="width:20.25pt;height:15.75pt" o:ole="">
                  <v:imagedata r:id="rId6" o:title=""/>
                </v:shape>
                <w:control r:id="rId73" w:name="DefaultOcxName65" w:shapeid="_x0000_i144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1" type="#_x0000_t75" style="width:20.25pt;height:15.75pt" o:ole="">
                  <v:imagedata r:id="rId6" o:title=""/>
                </v:shape>
                <w:control r:id="rId74" w:name="DefaultOcxName66" w:shapeid="_x0000_i144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40" type="#_x0000_t75" style="width:20.25pt;height:15.75pt" o:ole="">
                  <v:imagedata r:id="rId6" o:title=""/>
                </v:shape>
                <w:control r:id="rId75" w:name="DefaultOcxName67" w:shapeid="_x0000_i144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18.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下列语句中错误的是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a=10;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*point=0;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*point=new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int(10);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9" type="#_x0000_t75" style="width:20.25pt;height:15.75pt" o:ole="">
                  <v:imagedata r:id="rId6" o:title=""/>
                </v:shape>
                <w:control r:id="rId76" w:name="DefaultOcxName68" w:shapeid="_x0000_i143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8" type="#_x0000_t75" style="width:20.25pt;height:15.75pt" o:ole="">
                  <v:imagedata r:id="rId6" o:title=""/>
                </v:shape>
                <w:control r:id="rId77" w:name="DefaultOcxName69" w:shapeid="_x0000_i143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7" type="#_x0000_t75" style="width:20.25pt;height:15.75pt" o:ole="">
                  <v:imagedata r:id="rId6" o:title=""/>
                </v:shape>
                <w:control r:id="rId78" w:name="DefaultOcxName70" w:shapeid="_x0000_i143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6" type="#_x0000_t75" style="width:20.25pt;height:15.75pt" o:ole="">
                  <v:imagedata r:id="rId6" o:title=""/>
                </v:shape>
                <w:control r:id="rId79" w:name="DefaultOcxName71" w:shapeid="_x0000_i143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19.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sum;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for(int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i=0;i&lt;6;i+=3){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sum=i;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for(int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j=i;j&lt;6;j++)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sum+=j;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cout&lt;&lt;sum&lt;&lt;endl;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运行时的输出结果是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A)3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B)10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C)12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D)15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5" type="#_x0000_t75" style="width:20.25pt;height:15.75pt" o:ole="">
                  <v:imagedata r:id="rId6" o:title=""/>
                </v:shape>
                <w:control r:id="rId80" w:name="DefaultOcxName72" w:shapeid="_x0000_i143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4" type="#_x0000_t75" style="width:20.25pt;height:15.75pt" o:ole="">
                  <v:imagedata r:id="rId6" o:title=""/>
                </v:shape>
                <w:control r:id="rId81" w:name="DefaultOcxName73" w:shapeid="_x0000_i143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3" type="#_x0000_t75" style="width:20.25pt;height:15.75pt" o:ole="">
                  <v:imagedata r:id="rId6" o:title=""/>
                </v:shape>
                <w:control r:id="rId82" w:name="DefaultOcxName74" w:shapeid="_x0000_i143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2" type="#_x0000_t75" style="width:20.25pt;height:15.75pt" o:ole="">
                  <v:imagedata r:id="rId6" o:title=""/>
                </v:shape>
                <w:control r:id="rId83" w:name="DefaultOcxName75" w:shapeid="_x0000_i143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20.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下列语句中，正确的是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*myString="Hello-World!";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B)char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myString="Hello-World!";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myString[11]="Hello-World!";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D)char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myString[12]="Hello-World!";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431" type="#_x0000_t75" style="width:20.25pt;height:15.75pt" o:ole="">
                  <v:imagedata r:id="rId6" o:title=""/>
                </v:shape>
                <w:control r:id="rId84" w:name="DefaultOcxName76" w:shapeid="_x0000_i143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30" type="#_x0000_t75" style="width:20.25pt;height:15.75pt" o:ole="">
                  <v:imagedata r:id="rId6" o:title=""/>
                </v:shape>
                <w:control r:id="rId85" w:name="DefaultOcxName77" w:shapeid="_x0000_i143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9" type="#_x0000_t75" style="width:20.25pt;height:15.75pt" o:ole="">
                  <v:imagedata r:id="rId6" o:title=""/>
                </v:shape>
                <w:control r:id="rId86" w:name="DefaultOcxName78" w:shapeid="_x0000_i142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8" type="#_x0000_t75" style="width:20.25pt;height:15.75pt" o:ole="">
                  <v:imagedata r:id="rId6" o:title=""/>
                </v:shape>
                <w:control r:id="rId87" w:name="DefaultOcxName79" w:shapeid="_x0000_i142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21.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若已经生命了函数原型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“void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a,double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b=0.0);”,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则下列重载函数中正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确的是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a=90,double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b=0.0);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a,double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a,int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D)bool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a,double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b=0.0);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7" type="#_x0000_t75" style="width:20.25pt;height:15.75pt" o:ole="">
                  <v:imagedata r:id="rId6" o:title=""/>
                </v:shape>
                <w:control r:id="rId88" w:name="DefaultOcxName80" w:shapeid="_x0000_i142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6" type="#_x0000_t75" style="width:20.25pt;height:15.75pt" o:ole="">
                  <v:imagedata r:id="rId6" o:title=""/>
                </v:shape>
                <w:control r:id="rId89" w:name="DefaultOcxName81" w:shapeid="_x0000_i142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5" type="#_x0000_t75" style="width:20.25pt;height:15.75pt" o:ole="">
                  <v:imagedata r:id="rId6" o:title=""/>
                </v:shape>
                <w:control r:id="rId90" w:name="DefaultOcxName82" w:shapeid="_x0000_i142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4" type="#_x0000_t75" style="width:20.25pt;height:15.75pt" o:ole="">
                  <v:imagedata r:id="rId6" o:title=""/>
                </v:shape>
                <w:control r:id="rId91" w:name="DefaultOcxName83" w:shapeid="_x0000_i142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22.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Sample(){}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~Sample(){cout&lt;&lt;"*";}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temp[2],*pTemp[2];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执行这个程序输出星号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(*)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的个数为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A)1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B)2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C)3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D)4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423" type="#_x0000_t75" style="width:20.25pt;height:15.75pt" o:ole="">
                  <v:imagedata r:id="rId6" o:title=""/>
                </v:shape>
                <w:control r:id="rId92" w:name="DefaultOcxName84" w:shapeid="_x0000_i142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2" type="#_x0000_t75" style="width:20.25pt;height:15.75pt" o:ole="">
                  <v:imagedata r:id="rId6" o:title=""/>
                </v:shape>
                <w:control r:id="rId93" w:name="DefaultOcxName85" w:shapeid="_x0000_i142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1" type="#_x0000_t75" style="width:20.25pt;height:15.75pt" o:ole="">
                  <v:imagedata r:id="rId6" o:title=""/>
                </v:shape>
                <w:control r:id="rId94" w:name="DefaultOcxName86" w:shapeid="_x0000_i142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20" type="#_x0000_t75" style="width:20.25pt;height:15.75pt" o:ole="">
                  <v:imagedata r:id="rId6" o:title=""/>
                </v:shape>
                <w:control r:id="rId95" w:name="DefaultOcxName87" w:shapeid="_x0000_i142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23.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下列选项中，与实现运行时多态性无关的是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重载函数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虚函数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指针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引用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9" type="#_x0000_t75" style="width:20.25pt;height:15.75pt" o:ole="">
                  <v:imagedata r:id="rId6" o:title=""/>
                </v:shape>
                <w:control r:id="rId96" w:name="DefaultOcxName88" w:shapeid="_x0000_i141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8" type="#_x0000_t75" style="width:20.25pt;height:15.75pt" o:ole="">
                  <v:imagedata r:id="rId6" o:title=""/>
                </v:shape>
                <w:control r:id="rId97" w:name="DefaultOcxName89" w:shapeid="_x0000_i141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7" type="#_x0000_t75" style="width:20.25pt;height:15.75pt" o:ole="">
                  <v:imagedata r:id="rId6" o:title=""/>
                </v:shape>
                <w:control r:id="rId98" w:name="DefaultOcxName90" w:shapeid="_x0000_i141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6" type="#_x0000_t75" style="width:20.25pt;height:15.75pt" o:ole="">
                  <v:imagedata r:id="rId6" o:title=""/>
                </v:shape>
                <w:control r:id="rId99" w:name="DefaultOcxName91" w:shapeid="_x0000_i141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24.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下列运算符函数中，肯定不属于类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Value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的成员函数的是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A)Value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operator+(Value);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B)Value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operator-(Value,Value);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C)Value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operator*(int);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D)Value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operator/(Value);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5" type="#_x0000_t75" style="width:20.25pt;height:15.75pt" o:ole="">
                  <v:imagedata r:id="rId6" o:title=""/>
                </v:shape>
                <w:control r:id="rId100" w:name="DefaultOcxName92" w:shapeid="_x0000_i141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4" type="#_x0000_t75" style="width:20.25pt;height:15.75pt" o:ole="">
                  <v:imagedata r:id="rId6" o:title=""/>
                </v:shape>
                <w:control r:id="rId101" w:name="DefaultOcxName93" w:shapeid="_x0000_i141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3" type="#_x0000_t75" style="width:20.25pt;height:15.75pt" o:ole="">
                  <v:imagedata r:id="rId6" o:title=""/>
                </v:shape>
                <w:control r:id="rId102" w:name="DefaultOcxName94" w:shapeid="_x0000_i141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2" type="#_x0000_t75" style="width:20.25pt;height:15.75pt" o:ole="">
                  <v:imagedata r:id="rId6" o:title=""/>
                </v:shape>
                <w:control r:id="rId103" w:name="DefaultOcxName95" w:shapeid="_x0000_i141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25.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下列模板生命中，有语法错误的是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A)template&lt;typename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x){return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B)template&lt;typename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x,int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n){return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x*n;}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C)template&lt;typename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*p){return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*p;}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D)template&lt;typename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A{T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n;};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1" type="#_x0000_t75" style="width:20.25pt;height:15.75pt" o:ole="">
                  <v:imagedata r:id="rId6" o:title=""/>
                </v:shape>
                <w:control r:id="rId104" w:name="DefaultOcxName96" w:shapeid="_x0000_i141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10" type="#_x0000_t75" style="width:20.25pt;height:15.75pt" o:ole="">
                  <v:imagedata r:id="rId6" o:title=""/>
                </v:shape>
                <w:control r:id="rId105" w:name="DefaultOcxName97" w:shapeid="_x0000_i141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9" type="#_x0000_t75" style="width:20.25pt;height:15.75pt" o:ole="">
                  <v:imagedata r:id="rId6" o:title=""/>
                </v:shape>
                <w:control r:id="rId106" w:name="DefaultOcxName98" w:shapeid="_x0000_i140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8" type="#_x0000_t75" style="width:20.25pt;height:15.75pt" o:ole="">
                  <v:imagedata r:id="rId6" o:title=""/>
                </v:shape>
                <w:control r:id="rId107" w:name="DefaultOcxName99" w:shapeid="_x0000_i140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26.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“cout&lt;&lt;'A';”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中，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类名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对象名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函数名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D)C++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中的关键字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7" type="#_x0000_t75" style="width:20.25pt;height:15.75pt" o:ole="">
                  <v:imagedata r:id="rId6" o:title=""/>
                </v:shape>
                <w:control r:id="rId108" w:name="DefaultOcxName100" w:shapeid="_x0000_i140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6" type="#_x0000_t75" style="width:20.25pt;height:15.75pt" o:ole="">
                  <v:imagedata r:id="rId6" o:title=""/>
                </v:shape>
                <w:control r:id="rId109" w:name="DefaultOcxName101" w:shapeid="_x0000_i140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5" type="#_x0000_t75" style="width:20.25pt;height:15.75pt" o:ole="">
                  <v:imagedata r:id="rId6" o:title=""/>
                </v:shape>
                <w:control r:id="rId110" w:name="DefaultOcxName102" w:shapeid="_x0000_i140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4" type="#_x0000_t75" style="width:20.25pt;height:15.75pt" o:ole="">
                  <v:imagedata r:id="rId6" o:title=""/>
                </v:shape>
                <w:control r:id="rId111" w:name="DefaultOcxName103" w:shapeid="_x0000_i140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27.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i=0){cout&lt;&lt;i;}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MyClass(const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&amp;x){cout&lt;&lt;2;}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MyClass&amp;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operator=(const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MyClass&amp;x){cout&lt;&lt;3;return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*this;}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~MyClass(){cout&lt;&lt;4;}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obj1(1),obj2(2),obj3(obj1);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运行时的输出结果是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A)112444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B)11114444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C)121444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D)11214444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3" type="#_x0000_t75" style="width:20.25pt;height:15.75pt" o:ole="">
                  <v:imagedata r:id="rId6" o:title=""/>
                </v:shape>
                <w:control r:id="rId112" w:name="DefaultOcxName104" w:shapeid="_x0000_i140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2" type="#_x0000_t75" style="width:20.25pt;height:15.75pt" o:ole="">
                  <v:imagedata r:id="rId6" o:title=""/>
                </v:shape>
                <w:control r:id="rId113" w:name="DefaultOcxName105" w:shapeid="_x0000_i140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1" type="#_x0000_t75" style="width:20.25pt;height:15.75pt" o:ole="">
                  <v:imagedata r:id="rId6" o:title=""/>
                </v:shape>
                <w:control r:id="rId114" w:name="DefaultOcxName106" w:shapeid="_x0000_i140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400" type="#_x0000_t75" style="width:20.25pt;height:15.75pt" o:ole="">
                  <v:imagedata r:id="rId6" o:title=""/>
                </v:shape>
                <w:control r:id="rId115" w:name="DefaultOcxName107" w:shapeid="_x0000_i140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28.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x):val(x){}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Set(int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x){val=x;}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Print()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const{cout&lt;&lt;"val="&lt;&lt;val&lt;&lt;'\t';}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private: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val;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obj1(10);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MyClass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obj2(20);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obj1.Print();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obj2.Print();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obj1.Set(20);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obj2.Set(30);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其主函数中错误的语句是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语句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399" type="#_x0000_t75" style="width:20.25pt;height:15.75pt" o:ole="">
                  <v:imagedata r:id="rId6" o:title=""/>
                </v:shape>
                <w:control r:id="rId116" w:name="DefaultOcxName108" w:shapeid="_x0000_i139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8" type="#_x0000_t75" style="width:20.25pt;height:15.75pt" o:ole="">
                  <v:imagedata r:id="rId6" o:title=""/>
                </v:shape>
                <w:control r:id="rId117" w:name="DefaultOcxName109" w:shapeid="_x0000_i139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7" type="#_x0000_t75" style="width:20.25pt;height:15.75pt" o:ole="">
                  <v:imagedata r:id="rId6" o:title=""/>
                </v:shape>
                <w:control r:id="rId118" w:name="DefaultOcxName110" w:shapeid="_x0000_i139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6" type="#_x0000_t75" style="width:20.25pt;height:15.75pt" o:ole="">
                  <v:imagedata r:id="rId6" o:title=""/>
                </v:shape>
                <w:control r:id="rId119" w:name="DefaultOcxName111" w:shapeid="_x0000_i139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29.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在类生命中，紧跟在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“public:”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后生命的成员的访问权限是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私有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公有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保护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默认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5" type="#_x0000_t75" style="width:20.25pt;height:15.75pt" o:ole="">
                  <v:imagedata r:id="rId6" o:title=""/>
                </v:shape>
                <w:control r:id="rId120" w:name="DefaultOcxName112" w:shapeid="_x0000_i139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4" type="#_x0000_t75" style="width:20.25pt;height:15.75pt" o:ole="">
                  <v:imagedata r:id="rId6" o:title=""/>
                </v:shape>
                <w:control r:id="rId121" w:name="DefaultOcxName113" w:shapeid="_x0000_i139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3" type="#_x0000_t75" style="width:20.25pt;height:15.75pt" o:ole="">
                  <v:imagedata r:id="rId6" o:title=""/>
                </v:shape>
                <w:control r:id="rId122" w:name="DefaultOcxName114" w:shapeid="_x0000_i139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2" type="#_x0000_t75" style="width:20.25pt;height:15.75pt" o:ole="">
                  <v:imagedata r:id="rId6" o:title=""/>
                </v:shape>
                <w:control r:id="rId123" w:name="DefaultOcxName115" w:shapeid="_x0000_i139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30.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对于通过公有继承定义的派生类，若其成员函数可以直接访问基类的某个成员，说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明该基类成员的访问权限是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公有或私有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私有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保护或私有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公有或保护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1" type="#_x0000_t75" style="width:20.25pt;height:15.75pt" o:ole="">
                  <v:imagedata r:id="rId6" o:title=""/>
                </v:shape>
                <w:control r:id="rId124" w:name="DefaultOcxName116" w:shapeid="_x0000_i139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90" type="#_x0000_t75" style="width:20.25pt;height:15.75pt" o:ole="">
                  <v:imagedata r:id="rId6" o:title=""/>
                </v:shape>
                <w:control r:id="rId125" w:name="DefaultOcxName117" w:shapeid="_x0000_i139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9" type="#_x0000_t75" style="width:20.25pt;height:15.75pt" o:ole="">
                  <v:imagedata r:id="rId6" o:title=""/>
                </v:shape>
                <w:control r:id="rId126" w:name="DefaultOcxName118" w:shapeid="_x0000_i138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8" type="#_x0000_t75" style="width:20.25pt;height:15.75pt" o:ole="">
                  <v:imagedata r:id="rId6" o:title=""/>
                </v:shape>
                <w:control r:id="rId127" w:name="DefaultOcxName119" w:shapeid="_x0000_i138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31.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定义派生类是，若不使用关键字显示地规定采用何种继承方式，则默认方式为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私有继承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非私有继承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保护继承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公有继承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387" type="#_x0000_t75" style="width:20.25pt;height:15.75pt" o:ole="">
                  <v:imagedata r:id="rId6" o:title=""/>
                </v:shape>
                <w:control r:id="rId128" w:name="DefaultOcxName120" w:shapeid="_x0000_i138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6" type="#_x0000_t75" style="width:20.25pt;height:15.75pt" o:ole="">
                  <v:imagedata r:id="rId6" o:title=""/>
                </v:shape>
                <w:control r:id="rId129" w:name="DefaultOcxName121" w:shapeid="_x0000_i138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5" type="#_x0000_t75" style="width:20.25pt;height:15.75pt" o:ole="">
                  <v:imagedata r:id="rId6" o:title=""/>
                </v:shape>
                <w:control r:id="rId130" w:name="DefaultOcxName122" w:shapeid="_x0000_i138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4" type="#_x0000_t75" style="width:20.25pt;height:15.75pt" o:ole="">
                  <v:imagedata r:id="rId6" o:title=""/>
                </v:shape>
                <w:control r:id="rId131" w:name="DefaultOcxName123" w:shapeid="_x0000_i138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32.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建立一个有成员对象的派生类对象是，各构造函数体的执行次序为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派生类、成员对象类、基类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成员对象类、基类、派生类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基类、成员对象类、派生类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基类、派生类、成员对象类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3" type="#_x0000_t75" style="width:20.25pt;height:15.75pt" o:ole="">
                  <v:imagedata r:id="rId6" o:title=""/>
                </v:shape>
                <w:control r:id="rId132" w:name="DefaultOcxName124" w:shapeid="_x0000_i138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2" type="#_x0000_t75" style="width:20.25pt;height:15.75pt" o:ole="">
                  <v:imagedata r:id="rId6" o:title=""/>
                </v:shape>
                <w:control r:id="rId133" w:name="DefaultOcxName125" w:shapeid="_x0000_i138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1" type="#_x0000_t75" style="width:20.25pt;height:15.75pt" o:ole="">
                  <v:imagedata r:id="rId6" o:title=""/>
                </v:shape>
                <w:control r:id="rId134" w:name="DefaultOcxName126" w:shapeid="_x0000_i138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80" type="#_x0000_t75" style="width:20.25pt;height:15.75pt" o:ole="">
                  <v:imagedata r:id="rId6" o:title=""/>
                </v:shape>
                <w:control r:id="rId135" w:name="DefaultOcxName127" w:shapeid="_x0000_i138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33.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如果表达式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a&gt;=b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中的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"&gt;="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是作为非成员函数重载的运算符，则可以等效地表示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A)a.operator&gt;=(b)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B)b.operator&gt;=(a)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C)operator&gt;=(a,b)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D)operator&gt;=(b,a)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9" type="#_x0000_t75" style="width:20.25pt;height:15.75pt" o:ole="">
                  <v:imagedata r:id="rId6" o:title=""/>
                </v:shape>
                <w:control r:id="rId136" w:name="DefaultOcxName128" w:shapeid="_x0000_i137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8" type="#_x0000_t75" style="width:20.25pt;height:15.75pt" o:ole="">
                  <v:imagedata r:id="rId6" o:title=""/>
                </v:shape>
                <w:control r:id="rId137" w:name="DefaultOcxName129" w:shapeid="_x0000_i137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7" type="#_x0000_t75" style="width:20.25pt;height:15.75pt" o:ole="">
                  <v:imagedata r:id="rId6" o:title=""/>
                </v:shape>
                <w:control r:id="rId138" w:name="DefaultOcxName130" w:shapeid="_x0000_i137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6" type="#_x0000_t75" style="width:20.25pt;height:15.75pt" o:ole="">
                  <v:imagedata r:id="rId6" o:title=""/>
                </v:shape>
                <w:control r:id="rId139" w:name="DefaultOcxName131" w:shapeid="_x0000_i137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34.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当使用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ofstream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流类定义一个流对象并打开一个磁盘文件是，文件的默认打开方式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为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A)ios_base::in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B)ios_base::binary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C)ios_base::in|ios_base:out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D)ios_base::out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5" type="#_x0000_t75" style="width:20.25pt;height:15.75pt" o:ole="">
                  <v:imagedata r:id="rId6" o:title=""/>
                </v:shape>
                <w:control r:id="rId140" w:name="DefaultOcxName132" w:shapeid="_x0000_i137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4" type="#_x0000_t75" style="width:20.25pt;height:15.75pt" o:ole="">
                  <v:imagedata r:id="rId6" o:title=""/>
                </v:shape>
                <w:control r:id="rId141" w:name="DefaultOcxName133" w:shapeid="_x0000_i137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3" type="#_x0000_t75" style="width:20.25pt;height:15.75pt" o:ole="">
                  <v:imagedata r:id="rId6" o:title=""/>
                </v:shape>
                <w:control r:id="rId142" w:name="DefaultOcxName134" w:shapeid="_x0000_i137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2" type="#_x0000_t75" style="width:20.25pt;height:15.75pt" o:ole="">
                  <v:imagedata r:id="rId6" o:title=""/>
                </v:shape>
                <w:control r:id="rId143" w:name="DefaultOcxName135" w:shapeid="_x0000_i137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FFFF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E92" w:rsidRPr="00567E92" w:rsidRDefault="00567E92" w:rsidP="00567E92">
            <w:pPr>
              <w:widowControl/>
              <w:spacing w:after="24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35.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在一个抽象类中，一定包含有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A)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虚函数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纯虚函数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模板函数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重载函数</w:t>
            </w:r>
          </w:p>
        </w:tc>
      </w:tr>
      <w:tr w:rsidR="00567E92" w:rsidRPr="00567E92">
        <w:trPr>
          <w:gridAfter w:val="1"/>
          <w:tblCellSpacing w:w="15" w:type="dxa"/>
        </w:trPr>
        <w:tc>
          <w:tcPr>
            <w:tcW w:w="0" w:type="auto"/>
            <w:shd w:val="clear" w:color="auto" w:fill="EEEEDE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object w:dxaOrig="1440" w:dyaOrig="1440">
                <v:shape id="_x0000_i1371" type="#_x0000_t75" style="width:20.25pt;height:15.75pt" o:ole="">
                  <v:imagedata r:id="rId6" o:title=""/>
                </v:shape>
                <w:control r:id="rId144" w:name="DefaultOcxName136" w:shapeid="_x0000_i137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A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70" type="#_x0000_t75" style="width:20.25pt;height:15.75pt" o:ole="">
                  <v:imagedata r:id="rId6" o:title=""/>
                </v:shape>
                <w:control r:id="rId145" w:name="DefaultOcxName137" w:shapeid="_x0000_i137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9" type="#_x0000_t75" style="width:20.25pt;height:15.75pt" o:ole="">
                  <v:imagedata r:id="rId6" o:title=""/>
                </v:shape>
                <w:control r:id="rId146" w:name="DefaultOcxName138" w:shapeid="_x0000_i136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       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8" type="#_x0000_t75" style="width:20.25pt;height:15.75pt" o:ole="">
                  <v:imagedata r:id="rId6" o:title=""/>
                </v:shape>
                <w:control r:id="rId147" w:name="DefaultOcxName139" w:shapeid="_x0000_i136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D       </w:t>
            </w: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67E92" w:rsidRPr="00567E92" w:rsidRDefault="00567E92" w:rsidP="00567E92">
            <w:pPr>
              <w:widowControl/>
              <w:shd w:val="clear" w:color="auto" w:fill="EEFFEE"/>
              <w:spacing w:before="100" w:beforeAutospacing="1" w:after="75" w:line="360" w:lineRule="auto"/>
              <w:jc w:val="left"/>
              <w:outlineLvl w:val="2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二、填空题（每空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2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分，共计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30</w:t>
            </w:r>
            <w:r w:rsidRPr="00567E92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分）</w:t>
            </w: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对下列二叉树进行中序遍历的结果是【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743075" cy="1428750"/>
                  <wp:effectExtent l="19050" t="0" r="9525" b="0"/>
                  <wp:docPr id="9" name="图片 9" descr="http://www.passtwo.com/c15/c/t2008_09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passtwo.com/c15/c/t2008_09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7" type="#_x0000_t75" style="width:237pt;height:18pt" o:ole="">
                  <v:imagedata r:id="rId149" o:title=""/>
                </v:shape>
                <w:control r:id="rId150" w:name="DefaultOcxName140" w:shapeid="_x0000_i136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按照软件测试的一般步骤，继承测试应在【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】测试之后进行。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6" type="#_x0000_t75" style="width:237pt;height:18pt" o:ole="">
                  <v:imagedata r:id="rId149" o:title=""/>
                </v:shape>
                <w:control r:id="rId151" w:name="DefaultOcxName141" w:shapeid="_x0000_i136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软件工程三要素包括方法、工具和过程，其中，【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】支持软件开发的各个环节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的控制和管理。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5" type="#_x0000_t75" style="width:237pt;height:18pt" o:ole="">
                  <v:imagedata r:id="rId149" o:title=""/>
                </v:shape>
                <w:control r:id="rId152" w:name="DefaultOcxName142" w:shapeid="_x0000_i136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4.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数据库设计包括概念设计、【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】和物理设计。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4" type="#_x0000_t75" style="width:237pt;height:18pt" o:ole="">
                  <v:imagedata r:id="rId149" o:title=""/>
                </v:shape>
                <w:control r:id="rId153" w:name="DefaultOcxName143" w:shapeid="_x0000_i136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5.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在二维表中，元组的【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】不能再分成更小的数据项。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3" type="#_x0000_t75" style="width:237pt;height:18pt" o:ole="">
                  <v:imagedata r:id="rId149" o:title=""/>
                </v:shape>
                <w:control r:id="rId154" w:name="DefaultOcxName144" w:shapeid="_x0000_i136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6.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当使用关键字【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】作为函数返回类型是，该函数不返回任何值。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2" type="#_x0000_t75" style="width:237pt;height:18pt" o:ole="">
                  <v:imagedata r:id="rId149" o:title=""/>
                </v:shape>
                <w:control r:id="rId155" w:name="DefaultOcxName145" w:shapeid="_x0000_i1362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7.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已知数组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中有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个元素，下列语句将数组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从下标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x1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开始的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k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个元素移动到从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下标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x2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开始的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k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个元素中，其中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0&lt;=x1&lt;x2&lt;n,x2+k&lt;n,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请将下列语句补充完整。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for(int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i=x1+k-1;i&gt;=x1;i--)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a[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]=a[i];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1" type="#_x0000_t75" style="width:237pt;height:18pt" o:ole="">
                  <v:imagedata r:id="rId149" o:title=""/>
                </v:shape>
                <w:control r:id="rId156" w:name="DefaultOcxName146" w:shapeid="_x0000_i1361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8.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fun1(int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{return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++x;}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fun2(int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&amp;x){return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++x;}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x=1,y=2;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y=fun1(fun2(x));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count&lt;&lt;x&lt;&lt;','&lt;&lt;y;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程序的输出结果是【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】。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60" type="#_x0000_t75" style="width:237pt;height:18pt" o:ole="">
                  <v:imagedata r:id="rId149" o:title=""/>
                </v:shape>
                <w:control r:id="rId157" w:name="DefaultOcxName147" w:shapeid="_x0000_i1360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9.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pumpkin{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pumpkin(){++count;}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~pumpkin(){--count;}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static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total_count(){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cout&lt;&lt;count&lt;&lt;"pumpkin(s)"&lt;&lt;endl;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private: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static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count;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pumpkin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p1[10];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pumpkin:total_count();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这个程序输出的结果是【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59" type="#_x0000_t75" style="width:237pt;height:18pt" o:ole="">
                  <v:imagedata r:id="rId149" o:title=""/>
                </v:shape>
                <w:control r:id="rId158" w:name="DefaultOcxName148" w:shapeid="_x0000_i1359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10.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有如下递归函数：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if(n&lt;=1)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请补充完整，使得函数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Fun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能够正确计算形参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的阶乘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58" type="#_x0000_t75" style="width:237pt;height:18pt" o:ole="">
                  <v:imagedata r:id="rId149" o:title=""/>
                </v:shape>
                <w:control r:id="rId159" w:name="DefaultOcxName149" w:shapeid="_x0000_i1358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11.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请在下列程序的空格出填写正确的语句：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Sample(){}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~Sample(){}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SetData(int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data){//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将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类成员变量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data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设置成形参的值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　　　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11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private:int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data;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57" type="#_x0000_t75" style="width:237pt;height:18pt" o:ole="">
                  <v:imagedata r:id="rId149" o:title=""/>
                </v:shape>
                <w:control r:id="rId160" w:name="DefaultOcxName150" w:shapeid="_x0000_i1357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12.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有如下类定义，请将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类的拷贝构造函数补充完整。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Sample(){}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~Sample(){if(p)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delete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Sample(const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Sample&amp;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　　　　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SetData(int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data){p=new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int(data);}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private: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*p;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56" type="#_x0000_t75" style="width:237pt;height:18pt" o:ole="">
                  <v:imagedata r:id="rId149" o:title=""/>
                </v:shape>
                <w:control r:id="rId161" w:name="DefaultOcxName151" w:shapeid="_x0000_i1356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13.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重载加法运算符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“+”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，其函数名是【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13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】。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55" type="#_x0000_t75" style="width:237pt;height:18pt" o:ole="">
                  <v:imagedata r:id="rId149" o:title=""/>
                </v:shape>
                <w:control r:id="rId162" w:name="DefaultOcxName152" w:shapeid="_x0000_i1355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14.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//“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工资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”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类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base;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基本工资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bonus;//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奖金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tax;//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税金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Wages(double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CBase,double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CBonus,double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CTax):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base(CBase),bonus(CBonus),tax(CTax){}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getPay()const;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返回应付工资额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operator+(Wages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w)const;//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重载加法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double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Wages::getPay()const{return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base+bonus-tax;}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Wages::operator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+(Wages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w)const{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Wages(base+w.base,bonus+w.bonus,tax+w.tax);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Wages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w1(2000,500,100),w2(5000,1000,300);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cout&lt;&lt;(w1+w2).getPay()&lt;&lt;endl;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程序的输出结果是【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14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54" type="#_x0000_t75" style="width:237pt;height:18pt" o:ole="">
                  <v:imagedata r:id="rId149" o:title=""/>
                </v:shape>
                <w:control r:id="rId163" w:name="DefaultOcxName153" w:shapeid="_x0000_i1354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15.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有如下程序：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#include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&lt;iostream&gt;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using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namespace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std;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Pet{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name[10];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Pet(char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*name){strcpy(this-&gt;name,name);}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const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*getName()const{return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name;}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virtual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call()const=0;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Dog:public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Pet{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Dog(char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*name):Pet(name){}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call()const{cout&lt;&lt;"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汪汪叫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";}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class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Cat:public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Pet{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public: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Cat(char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*name):Pet(name){}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call()const{cout&lt;&lt;"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喵喵叫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";}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int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main(){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Pet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*pet1=new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Dog("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哈克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"),*pet2=new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Cat("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吉米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");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cout&lt;&lt;pet1-&gt;getName();pet1-&gt;call();cout&lt;&lt;endl;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cout&lt;&lt;pet2-&gt;getName();pet2-&gt;call();cout&lt;&lt;endl;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　　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return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0;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　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}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程序的输出结果是【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15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】。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7E92" w:rsidRPr="00567E9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输入答案，中间不含空格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353" type="#_x0000_t75" style="width:237pt;height:18pt" o:ole="">
                  <v:imagedata r:id="rId149" o:title=""/>
                </v:shape>
                <w:control r:id="rId164" w:name="DefaultOcxName154" w:shapeid="_x0000_i1353"/>
              </w:object>
            </w:r>
            <w:r w:rsidRPr="00567E92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67E92" w:rsidRPr="00567E92" w:rsidRDefault="00567E92" w:rsidP="00567E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628E3" w:rsidRDefault="00F86C28">
      <w:pPr>
        <w:rPr>
          <w:rFonts w:hint="eastAsia"/>
        </w:rPr>
      </w:pPr>
    </w:p>
    <w:p w:rsidR="002F7E7A" w:rsidRDefault="002F7E7A">
      <w:pPr>
        <w:rPr>
          <w:rFonts w:hint="eastAsia"/>
        </w:rPr>
      </w:pPr>
    </w:p>
    <w:p w:rsidR="002F7E7A" w:rsidRDefault="002F7E7A">
      <w:pPr>
        <w:rPr>
          <w:rFonts w:hint="eastAsia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58"/>
        <w:gridCol w:w="1856"/>
        <w:gridCol w:w="4594"/>
        <w:gridCol w:w="958"/>
      </w:tblGrid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序号</w:t>
            </w: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您的答案</w:t>
            </w: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正确答案</w:t>
            </w: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得分</w:t>
            </w: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F86C28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F86C28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DBXEAYFZC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单元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过程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逻辑设计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分量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viod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x2+k-1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2,3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10pumpkin(s)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n*Fun(n-1);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this-&gt;data=data;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p=new int(*(s.p));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48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operator +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8100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2F7E7A" w:rsidRPr="002F7E7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哈克汪汪叫吉米喵喵叫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2F7E7A" w:rsidRPr="002F7E7A" w:rsidRDefault="002F7E7A" w:rsidP="002F7E7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F7E7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</w:tbl>
    <w:p w:rsidR="002F7E7A" w:rsidRDefault="002F7E7A"/>
    <w:sectPr w:rsidR="002F7E7A" w:rsidSect="00E0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E92" w:rsidRDefault="00567E92" w:rsidP="00567E92">
      <w:r>
        <w:separator/>
      </w:r>
    </w:p>
  </w:endnote>
  <w:endnote w:type="continuationSeparator" w:id="0">
    <w:p w:rsidR="00567E92" w:rsidRDefault="00567E92" w:rsidP="00567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E92" w:rsidRDefault="00567E92" w:rsidP="00567E92">
      <w:r>
        <w:separator/>
      </w:r>
    </w:p>
  </w:footnote>
  <w:footnote w:type="continuationSeparator" w:id="0">
    <w:p w:rsidR="00567E92" w:rsidRDefault="00567E92" w:rsidP="00567E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E92"/>
    <w:rsid w:val="002F7E7A"/>
    <w:rsid w:val="00567E92"/>
    <w:rsid w:val="00A41CAF"/>
    <w:rsid w:val="00BB4458"/>
    <w:rsid w:val="00E03513"/>
    <w:rsid w:val="00F8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51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7E92"/>
    <w:pPr>
      <w:widowControl/>
      <w:pBdr>
        <w:bottom w:val="single" w:sz="6" w:space="6" w:color="DDDDDD"/>
      </w:pBdr>
      <w:spacing w:after="270"/>
      <w:jc w:val="left"/>
      <w:outlineLvl w:val="0"/>
    </w:pPr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paragraph" w:styleId="2">
    <w:name w:val="heading 2"/>
    <w:basedOn w:val="a"/>
    <w:link w:val="2Char"/>
    <w:uiPriority w:val="9"/>
    <w:qFormat/>
    <w:rsid w:val="00567E92"/>
    <w:pPr>
      <w:widowControl/>
      <w:spacing w:before="100" w:beforeAutospacing="1" w:after="75" w:line="360" w:lineRule="auto"/>
      <w:jc w:val="left"/>
      <w:outlineLvl w:val="1"/>
    </w:pPr>
    <w:rPr>
      <w:rFonts w:ascii="Arial" w:eastAsia="宋体" w:hAnsi="Arial" w:cs="Arial"/>
      <w:color w:val="006600"/>
      <w:kern w:val="0"/>
      <w:sz w:val="22"/>
    </w:rPr>
  </w:style>
  <w:style w:type="paragraph" w:styleId="3">
    <w:name w:val="heading 3"/>
    <w:basedOn w:val="a"/>
    <w:link w:val="3Char"/>
    <w:uiPriority w:val="9"/>
    <w:qFormat/>
    <w:rsid w:val="00567E92"/>
    <w:pPr>
      <w:widowControl/>
      <w:shd w:val="clear" w:color="auto" w:fill="EEFFEE"/>
      <w:spacing w:before="100" w:beforeAutospacing="1" w:after="75" w:line="360" w:lineRule="auto"/>
      <w:jc w:val="left"/>
      <w:outlineLvl w:val="2"/>
    </w:pPr>
    <w:rPr>
      <w:rFonts w:ascii="Arial" w:eastAsia="宋体" w:hAnsi="Arial" w:cs="Arial"/>
      <w:b/>
      <w:bCs/>
      <w:color w:val="666666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567E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67E9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67E9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E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E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7E92"/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character" w:customStyle="1" w:styleId="2Char">
    <w:name w:val="标题 2 Char"/>
    <w:basedOn w:val="a0"/>
    <w:link w:val="2"/>
    <w:uiPriority w:val="9"/>
    <w:rsid w:val="00567E92"/>
    <w:rPr>
      <w:rFonts w:ascii="Arial" w:eastAsia="宋体" w:hAnsi="Arial" w:cs="Arial"/>
      <w:color w:val="006600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567E92"/>
    <w:rPr>
      <w:rFonts w:ascii="Arial" w:eastAsia="宋体" w:hAnsi="Arial" w:cs="Arial"/>
      <w:b/>
      <w:bCs/>
      <w:color w:val="666666"/>
      <w:kern w:val="0"/>
      <w:sz w:val="22"/>
      <w:shd w:val="clear" w:color="auto" w:fill="EEFFEE"/>
    </w:rPr>
  </w:style>
  <w:style w:type="character" w:customStyle="1" w:styleId="4Char">
    <w:name w:val="标题 4 Char"/>
    <w:basedOn w:val="a0"/>
    <w:link w:val="4"/>
    <w:uiPriority w:val="9"/>
    <w:rsid w:val="00567E9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67E9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67E92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567E92"/>
    <w:rPr>
      <w:color w:val="336699"/>
      <w:u w:val="single"/>
    </w:rPr>
  </w:style>
  <w:style w:type="character" w:styleId="a6">
    <w:name w:val="FollowedHyperlink"/>
    <w:basedOn w:val="a0"/>
    <w:uiPriority w:val="99"/>
    <w:semiHidden/>
    <w:unhideWhenUsed/>
    <w:rsid w:val="00567E92"/>
    <w:rPr>
      <w:color w:val="666699"/>
      <w:u w:val="single"/>
    </w:rPr>
  </w:style>
  <w:style w:type="paragraph" w:styleId="a7">
    <w:name w:val="Normal (Web)"/>
    <w:basedOn w:val="a"/>
    <w:uiPriority w:val="99"/>
    <w:semiHidden/>
    <w:unhideWhenUsed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mtd">
    <w:name w:val="ptmtd"/>
    <w:basedOn w:val="a"/>
    <w:rsid w:val="00567E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td">
    <w:name w:val="ptttd"/>
    <w:basedOn w:val="a"/>
    <w:rsid w:val="00567E92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ztd">
    <w:name w:val="lztd"/>
    <w:basedOn w:val="a"/>
    <w:rsid w:val="00567E92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iv">
    <w:name w:val="fdiv"/>
    <w:basedOn w:val="a"/>
    <w:rsid w:val="00567E92"/>
    <w:pPr>
      <w:widowControl/>
      <w:pBdr>
        <w:top w:val="single" w:sz="6" w:space="0" w:color="DDDDDD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r">
    <w:name w:val="mmpr"/>
    <w:basedOn w:val="a"/>
    <w:rsid w:val="00567E92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">
    <w:name w:val="act"/>
    <w:basedOn w:val="a"/>
    <w:rsid w:val="00567E92"/>
    <w:pPr>
      <w:widowControl/>
      <w:pBdr>
        <w:bottom w:val="single" w:sz="6" w:space="2" w:color="FFAAAA"/>
        <w:right w:val="single" w:sz="6" w:space="2" w:color="FFAAAA"/>
      </w:pBdr>
      <w:shd w:val="clear" w:color="auto" w:fill="FFDDDD"/>
      <w:spacing w:before="100" w:beforeAutospacing="1" w:after="100" w:afterAutospacing="1"/>
      <w:jc w:val="center"/>
    </w:pPr>
    <w:rPr>
      <w:rFonts w:ascii="宋体" w:eastAsia="宋体" w:hAnsi="宋体" w:cs="宋体"/>
      <w:color w:val="FF5555"/>
      <w:kern w:val="0"/>
      <w:sz w:val="18"/>
      <w:szCs w:val="18"/>
    </w:rPr>
  </w:style>
  <w:style w:type="paragraph" w:customStyle="1" w:styleId="ptttd2">
    <w:name w:val="ptttd2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sbjtd">
    <w:name w:val="sbjtd"/>
    <w:basedOn w:val="a"/>
    <w:rsid w:val="00567E92"/>
    <w:pPr>
      <w:widowControl/>
      <w:shd w:val="clear" w:color="auto" w:fill="FFFF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t">
    <w:name w:val="mmt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">
    <w:name w:val="mmp"/>
    <w:basedOn w:val="a"/>
    <w:rsid w:val="00567E92"/>
    <w:pPr>
      <w:widowControl/>
      <w:spacing w:before="180" w:after="100" w:afterAutospacing="1" w:line="384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olt">
    <w:name w:val="olt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">
    <w:name w:val="sst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">
    <w:name w:val="sldiv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r">
    <w:name w:val="sldivr"/>
    <w:basedOn w:val="a"/>
    <w:rsid w:val="00567E9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567E92"/>
    <w:pPr>
      <w:widowControl/>
      <w:spacing w:before="100" w:beforeAutospacing="1" w:after="100" w:afterAutospacing="1" w:line="288" w:lineRule="auto"/>
      <w:jc w:val="left"/>
    </w:pPr>
    <w:rPr>
      <w:rFonts w:ascii="宋体" w:eastAsia="宋体" w:hAnsi="宋体" w:cs="宋体"/>
      <w:color w:val="006600"/>
      <w:kern w:val="0"/>
      <w:sz w:val="36"/>
      <w:szCs w:val="36"/>
    </w:rPr>
  </w:style>
  <w:style w:type="paragraph" w:customStyle="1" w:styleId="mn">
    <w:name w:val="mn"/>
    <w:basedOn w:val="a"/>
    <w:rsid w:val="00567E92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006600"/>
      <w:kern w:val="0"/>
      <w:sz w:val="22"/>
    </w:rPr>
  </w:style>
  <w:style w:type="paragraph" w:customStyle="1" w:styleId="pl">
    <w:name w:val="pl"/>
    <w:basedOn w:val="a"/>
    <w:rsid w:val="00567E92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l2">
    <w:name w:val="pl2"/>
    <w:basedOn w:val="a"/>
    <w:rsid w:val="00567E92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22"/>
    </w:rPr>
  </w:style>
  <w:style w:type="paragraph" w:customStyle="1" w:styleId="attn">
    <w:name w:val="attn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lst">
    <w:name w:val="lst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">
    <w:name w:val="pp"/>
    <w:basedOn w:val="a"/>
    <w:rsid w:val="00567E92"/>
    <w:pPr>
      <w:widowControl/>
      <w:spacing w:before="75" w:after="75"/>
      <w:ind w:left="75" w:right="75"/>
      <w:jc w:val="center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pil">
    <w:name w:val="pil"/>
    <w:basedOn w:val="a"/>
    <w:rsid w:val="00567E9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">
    <w:name w:val="picon"/>
    <w:basedOn w:val="a"/>
    <w:rsid w:val="00567E9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l">
    <w:name w:val="sil"/>
    <w:basedOn w:val="a"/>
    <w:rsid w:val="00567E92"/>
    <w:pPr>
      <w:widowControl/>
      <w:spacing w:before="75" w:after="75"/>
      <w:ind w:left="75" w:right="75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sicon">
    <w:name w:val="sicon"/>
    <w:basedOn w:val="a"/>
    <w:rsid w:val="00567E92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75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">
    <w:name w:val="fil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">
    <w:name w:val="imgt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">
    <w:name w:val="imgb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g">
    <w:name w:val="imgg"/>
    <w:basedOn w:val="a"/>
    <w:rsid w:val="00567E9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subimg">
    <w:name w:val="mr_sub_img"/>
    <w:basedOn w:val="a"/>
    <w:rsid w:val="00567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567E9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">
    <w:name w:val="hot"/>
    <w:basedOn w:val="a"/>
    <w:rsid w:val="00567E9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18"/>
      <w:szCs w:val="18"/>
    </w:rPr>
  </w:style>
  <w:style w:type="paragraph" w:customStyle="1" w:styleId="hot2">
    <w:name w:val="hot2"/>
    <w:basedOn w:val="a"/>
    <w:rsid w:val="00567E9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22"/>
    </w:rPr>
  </w:style>
  <w:style w:type="paragraph" w:customStyle="1" w:styleId="ul">
    <w:name w:val="ul"/>
    <w:basedOn w:val="a"/>
    <w:rsid w:val="00567E92"/>
    <w:pPr>
      <w:widowControl/>
      <w:pBdr>
        <w:bottom w:val="dotted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st">
    <w:name w:val="clist"/>
    <w:basedOn w:val="a"/>
    <w:rsid w:val="00567E92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ist2">
    <w:name w:val="clist2"/>
    <w:basedOn w:val="a"/>
    <w:rsid w:val="00567E92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mg">
    <w:name w:val="climg"/>
    <w:basedOn w:val="a"/>
    <w:rsid w:val="00567E92"/>
    <w:pPr>
      <w:widowControl/>
      <w:spacing w:before="75" w:after="75"/>
      <w:ind w:left="75" w:right="7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ble">
    <w:name w:val="stable"/>
    <w:basedOn w:val="a"/>
    <w:rsid w:val="00567E9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">
    <w:name w:val="tbl"/>
    <w:basedOn w:val="a"/>
    <w:rsid w:val="00567E92"/>
    <w:pPr>
      <w:widowControl/>
      <w:pBdr>
        <w:top w:val="single" w:sz="6" w:space="4" w:color="808080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67E9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67E9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567E9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567E92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567E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67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5.xml"/><Relationship Id="rId159" Type="http://schemas.openxmlformats.org/officeDocument/2006/relationships/control" Target="activeX/activeX150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image" Target="media/image4.wmf"/><Relationship Id="rId5" Type="http://schemas.openxmlformats.org/officeDocument/2006/relationships/endnotes" Target="end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1.xml"/><Relationship Id="rId165" Type="http://schemas.openxmlformats.org/officeDocument/2006/relationships/fontTable" Target="fontTable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image" Target="media/image2.jpeg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1.xml"/><Relationship Id="rId155" Type="http://schemas.openxmlformats.org/officeDocument/2006/relationships/control" Target="activeX/activeX146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2.xm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image" Target="media/image3.jpeg"/><Relationship Id="rId151" Type="http://schemas.openxmlformats.org/officeDocument/2006/relationships/control" Target="activeX/activeX142.xml"/><Relationship Id="rId156" Type="http://schemas.openxmlformats.org/officeDocument/2006/relationships/control" Target="activeX/activeX147.xml"/><Relationship Id="rId164" Type="http://schemas.openxmlformats.org/officeDocument/2006/relationships/control" Target="activeX/activeX155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8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3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48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3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4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4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2281</Words>
  <Characters>13006</Characters>
  <Application>Microsoft Office Word</Application>
  <DocSecurity>0</DocSecurity>
  <Lines>108</Lines>
  <Paragraphs>30</Paragraphs>
  <ScaleCrop>false</ScaleCrop>
  <Company/>
  <LinksUpToDate>false</LinksUpToDate>
  <CharactersWithSpaces>15257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</dc:creator>
  <cp:keywords/>
  <dc:description/>
  <cp:lastModifiedBy>Archie</cp:lastModifiedBy>
  <cp:revision>4</cp:revision>
  <dcterms:created xsi:type="dcterms:W3CDTF">2011-02-13T06:42:00Z</dcterms:created>
  <dcterms:modified xsi:type="dcterms:W3CDTF">2011-02-13T06:45:00Z</dcterms:modified>
</cp:coreProperties>
</file>